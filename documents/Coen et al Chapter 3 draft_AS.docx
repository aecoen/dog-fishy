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004815B4" w:rsidR="00A30917" w:rsidRDefault="000B26E9" w:rsidP="00885020">
      <w:pPr>
        <w:spacing w:line="480" w:lineRule="auto"/>
        <w:rPr>
          <w:rFonts w:ascii="Times New Roman" w:hAnsi="Times New Roman" w:cs="Times New Roman"/>
        </w:rPr>
      </w:pPr>
      <w:r w:rsidRPr="000B26E9">
        <w:rPr>
          <w:rFonts w:ascii="Times New Roman" w:hAnsi="Times New Roman" w:cs="Times New Roman"/>
        </w:rPr>
        <w:t xml:space="preserve">Roads networks may have profound impacts on the viability of wildlife populations. </w:t>
      </w:r>
      <w:r w:rsidR="005F707E" w:rsidRPr="000B26E9">
        <w:rPr>
          <w:rFonts w:ascii="Times New Roman" w:hAnsi="Times New Roman" w:cs="Times New Roman"/>
        </w:rPr>
        <w:t>Highways</w:t>
      </w:r>
      <w:r w:rsidRPr="000B26E9">
        <w:rPr>
          <w:rFonts w:ascii="Times New Roman" w:hAnsi="Times New Roman" w:cs="Times New Roman"/>
        </w:rPr>
        <w:t xml:space="preserve"> can be barriers to wildlife movement, leading to genetic diversity loss, inbreeding, and increased extinction risk for small, isolated populations on either side. </w:t>
      </w:r>
      <w:r>
        <w:rPr>
          <w:rFonts w:ascii="Times New Roman" w:hAnsi="Times New Roman" w:cs="Times New Roman"/>
        </w:rPr>
        <w:t>Differences in highway characteristic</w:t>
      </w:r>
      <w:ins w:id="0" w:author=" " w:date="2021-01-20T13:38:00Z">
        <w:r w:rsidR="00E06064">
          <w:rPr>
            <w:rFonts w:ascii="Times New Roman" w:hAnsi="Times New Roman" w:cs="Times New Roman"/>
          </w:rPr>
          <w:t>s</w:t>
        </w:r>
      </w:ins>
      <w:r w:rsidR="00CF3336">
        <w:rPr>
          <w:rFonts w:ascii="Times New Roman" w:hAnsi="Times New Roman" w:cs="Times New Roman"/>
        </w:rPr>
        <w:t>, particularly environmental disturbances tied to higher traffic rates</w:t>
      </w:r>
      <w:ins w:id="1" w:author=" " w:date="2021-01-20T13:38:00Z">
        <w:r w:rsidR="00E06064">
          <w:rPr>
            <w:rFonts w:ascii="Times New Roman" w:hAnsi="Times New Roman" w:cs="Times New Roman"/>
          </w:rPr>
          <w:t>,</w:t>
        </w:r>
      </w:ins>
      <w:r>
        <w:rPr>
          <w:rFonts w:ascii="Times New Roman" w:hAnsi="Times New Roman" w:cs="Times New Roman"/>
        </w:rPr>
        <w:t xml:space="preserve"> can increase </w:t>
      </w:r>
      <w:ins w:id="2" w:author=" " w:date="2021-01-20T13:39:00Z">
        <w:r w:rsidR="00E06064">
          <w:rPr>
            <w:rFonts w:ascii="Times New Roman" w:hAnsi="Times New Roman" w:cs="Times New Roman"/>
          </w:rPr>
          <w:t xml:space="preserve">wildlife </w:t>
        </w:r>
      </w:ins>
      <w:r>
        <w:rPr>
          <w:rFonts w:ascii="Times New Roman" w:hAnsi="Times New Roman" w:cs="Times New Roman"/>
        </w:rPr>
        <w:t>avoidance</w:t>
      </w:r>
      <w:ins w:id="3" w:author=" " w:date="2021-01-20T13:39:00Z">
        <w:r w:rsidR="00E06064">
          <w:rPr>
            <w:rFonts w:ascii="Times New Roman" w:hAnsi="Times New Roman" w:cs="Times New Roman"/>
          </w:rPr>
          <w:t xml:space="preserve"> of highways</w:t>
        </w:r>
      </w:ins>
      <w:r>
        <w:rPr>
          <w:rFonts w:ascii="Times New Roman" w:hAnsi="Times New Roman" w:cs="Times New Roman"/>
        </w:rPr>
        <w:t xml:space="preserve">. </w:t>
      </w:r>
      <w:r w:rsidRPr="000B26E9">
        <w:rPr>
          <w:rFonts w:ascii="Times New Roman" w:hAnsi="Times New Roman" w:cs="Times New Roman"/>
        </w:rPr>
        <w:t xml:space="preserve">The effects that highways have on wildlife movement can be variable, dependent on the unique </w:t>
      </w:r>
      <w:r>
        <w:rPr>
          <w:rFonts w:ascii="Times New Roman" w:hAnsi="Times New Roman" w:cs="Times New Roman"/>
        </w:rPr>
        <w:t>disturbance tolerance</w:t>
      </w:r>
      <w:r w:rsidRPr="000B26E9">
        <w:rPr>
          <w:rFonts w:ascii="Times New Roman" w:hAnsi="Times New Roman" w:cs="Times New Roman"/>
        </w:rPr>
        <w:t xml:space="preserve"> of individual species.</w:t>
      </w:r>
      <w:r w:rsidR="00061554">
        <w:rPr>
          <w:rFonts w:ascii="Times New Roman" w:hAnsi="Times New Roman" w:cs="Times New Roman"/>
        </w:rPr>
        <w:t xml:space="preserve"> In this study, we </w:t>
      </w:r>
      <w:r w:rsidR="00885020">
        <w:rPr>
          <w:rFonts w:ascii="Times New Roman" w:hAnsi="Times New Roman" w:cs="Times New Roman"/>
        </w:rPr>
        <w:t>examined</w:t>
      </w:r>
      <w:r w:rsidR="00061554">
        <w:rPr>
          <w:rFonts w:ascii="Times New Roman" w:hAnsi="Times New Roman" w:cs="Times New Roman"/>
        </w:rPr>
        <w:t xml:space="preserve"> genetic</w:t>
      </w:r>
      <w:r w:rsidR="00885020">
        <w:rPr>
          <w:rFonts w:ascii="Times New Roman" w:hAnsi="Times New Roman" w:cs="Times New Roman"/>
        </w:rPr>
        <w:t xml:space="preserve"> connectivity relative to traffic rates in coyote populations adjacent to highways with different usage intensities. Additionally, we examine the impact of disturbance tolerance on genetic connectivity across a highway for coyotes and gray fox. We collected canid scat</w:t>
      </w:r>
      <w:del w:id="4" w:author=" " w:date="2021-01-20T13:39:00Z">
        <w:r w:rsidR="00885020" w:rsidDel="00E06064">
          <w:rPr>
            <w:rFonts w:ascii="Times New Roman" w:hAnsi="Times New Roman" w:cs="Times New Roman"/>
          </w:rPr>
          <w:delText>s</w:delText>
        </w:r>
      </w:del>
      <w:r w:rsidR="00885020">
        <w:rPr>
          <w:rFonts w:ascii="Times New Roman" w:hAnsi="Times New Roman" w:cs="Times New Roman"/>
        </w:rPr>
        <w:t xml:space="preserve"> samples</w:t>
      </w:r>
      <w:r w:rsidR="005F707E">
        <w:rPr>
          <w:rFonts w:ascii="Times New Roman" w:hAnsi="Times New Roman" w:cs="Times New Roman"/>
        </w:rPr>
        <w:t xml:space="preserve"> for genetic analysis from opposite sides of I-580 and I-680 in the East Bay and I-80, US 50, SR</w:t>
      </w:r>
      <w:ins w:id="5" w:author=" " w:date="2021-01-20T13:39:00Z">
        <w:r w:rsidR="00E06064">
          <w:rPr>
            <w:rFonts w:ascii="Times New Roman" w:hAnsi="Times New Roman" w:cs="Times New Roman"/>
          </w:rPr>
          <w:t xml:space="preserve"> </w:t>
        </w:r>
      </w:ins>
      <w:r w:rsidR="005F707E">
        <w:rPr>
          <w:rFonts w:ascii="Times New Roman" w:hAnsi="Times New Roman" w:cs="Times New Roman"/>
        </w:rPr>
        <w:t xml:space="preserve">49 and SR 20 in the Sierra Nevada foothills. </w:t>
      </w:r>
      <w:r w:rsidR="00CF3336">
        <w:rPr>
          <w:rFonts w:ascii="Times New Roman" w:hAnsi="Times New Roman" w:cs="Times New Roman"/>
        </w:rPr>
        <w:t>East Bay highways have high traffic rates (115,000-260,000 annual average daily traffic) while the Sierra Nevada foothill highways range from high to lower traffic rates (</w:t>
      </w:r>
      <w:r w:rsidR="000B28A1">
        <w:rPr>
          <w:rFonts w:ascii="Times New Roman" w:hAnsi="Times New Roman" w:cs="Times New Roman"/>
        </w:rPr>
        <w:t xml:space="preserve">3,000-258,000 annual average daily traffic). </w:t>
      </w:r>
      <w:r w:rsidR="005F707E">
        <w:rPr>
          <w:rFonts w:ascii="Times New Roman" w:hAnsi="Times New Roman" w:cs="Times New Roman"/>
        </w:rPr>
        <w:t xml:space="preserve">Genetic diversity was high in all examined populations. </w:t>
      </w:r>
      <w:r w:rsidR="005F707E" w:rsidRPr="005F707E">
        <w:rPr>
          <w:rFonts w:ascii="Times New Roman" w:hAnsi="Times New Roman" w:cs="Times New Roman"/>
        </w:rPr>
        <w:t xml:space="preserve">We found little evidence of contemporary genetic structure across </w:t>
      </w:r>
      <w:r w:rsidR="005F707E">
        <w:rPr>
          <w:rFonts w:ascii="Times New Roman" w:hAnsi="Times New Roman" w:cs="Times New Roman"/>
        </w:rPr>
        <w:t>focal highways</w:t>
      </w:r>
      <w:r w:rsidR="005F707E" w:rsidRPr="005F707E">
        <w:rPr>
          <w:rFonts w:ascii="Times New Roman" w:hAnsi="Times New Roman" w:cs="Times New Roman"/>
        </w:rPr>
        <w:t xml:space="preserve"> for either species</w:t>
      </w:r>
      <w:r w:rsidR="005F707E">
        <w:rPr>
          <w:rFonts w:ascii="Times New Roman" w:hAnsi="Times New Roman" w:cs="Times New Roman"/>
        </w:rPr>
        <w:t>, suggesting that these highways may be permeable to dispersal</w:t>
      </w:r>
      <w:r w:rsidR="005F707E" w:rsidRPr="005F707E">
        <w:rPr>
          <w:rFonts w:ascii="Times New Roman" w:hAnsi="Times New Roman" w:cs="Times New Roman"/>
        </w:rPr>
        <w:t xml:space="preserve">. All genetic differentiation that we observed was driven by family structure </w:t>
      </w:r>
      <w:r w:rsidR="005F707E">
        <w:rPr>
          <w:rFonts w:ascii="Times New Roman" w:hAnsi="Times New Roman" w:cs="Times New Roman"/>
        </w:rPr>
        <w:t>within sampled populations</w:t>
      </w:r>
      <w:r w:rsidR="005F707E" w:rsidRPr="005F707E">
        <w:rPr>
          <w:rFonts w:ascii="Times New Roman" w:hAnsi="Times New Roman" w:cs="Times New Roman"/>
        </w:rPr>
        <w:t>.</w:t>
      </w:r>
      <w:r w:rsidR="001C1CBB">
        <w:rPr>
          <w:rFonts w:ascii="Times New Roman" w:hAnsi="Times New Roman" w:cs="Times New Roman"/>
        </w:rPr>
        <w:t xml:space="preserve"> </w:t>
      </w:r>
      <w:r w:rsidR="000B28A1">
        <w:rPr>
          <w:rFonts w:ascii="Times New Roman" w:hAnsi="Times New Roman" w:cs="Times New Roman"/>
        </w:rPr>
        <w:t xml:space="preserve">Signals of decreased dispersal </w:t>
      </w:r>
      <w:ins w:id="6" w:author=" " w:date="2021-01-20T13:40:00Z">
        <w:r w:rsidR="00E06064">
          <w:rPr>
            <w:rFonts w:ascii="Times New Roman" w:hAnsi="Times New Roman" w:cs="Times New Roman"/>
          </w:rPr>
          <w:t>may</w:t>
        </w:r>
      </w:ins>
      <w:del w:id="7" w:author=" " w:date="2021-01-20T13:40:00Z">
        <w:r w:rsidR="000B28A1" w:rsidDel="00E06064">
          <w:rPr>
            <w:rFonts w:ascii="Times New Roman" w:hAnsi="Times New Roman" w:cs="Times New Roman"/>
          </w:rPr>
          <w:delText>will</w:delText>
        </w:r>
      </w:del>
      <w:r w:rsidR="000B28A1">
        <w:rPr>
          <w:rFonts w:ascii="Times New Roman" w:hAnsi="Times New Roman" w:cs="Times New Roman"/>
        </w:rPr>
        <w:t xml:space="preserve"> take longer to manifest in large, genetically diverse populations. </w:t>
      </w:r>
      <w:ins w:id="8" w:author=" " w:date="2021-01-20T13:41:00Z">
        <w:r w:rsidR="00E06064">
          <w:rPr>
            <w:rFonts w:ascii="Times New Roman" w:hAnsi="Times New Roman" w:cs="Times New Roman"/>
          </w:rPr>
          <w:t>Increased usage on h</w:t>
        </w:r>
      </w:ins>
      <w:del w:id="9" w:author=" " w:date="2021-01-20T13:41:00Z">
        <w:r w:rsidR="001C1CBB" w:rsidDel="00E06064">
          <w:rPr>
            <w:rFonts w:ascii="Times New Roman" w:hAnsi="Times New Roman" w:cs="Times New Roman"/>
          </w:rPr>
          <w:delText>H</w:delText>
        </w:r>
      </w:del>
      <w:r w:rsidR="001C1CBB">
        <w:rPr>
          <w:rFonts w:ascii="Times New Roman" w:hAnsi="Times New Roman" w:cs="Times New Roman"/>
        </w:rPr>
        <w:t>ighways in the study regions have only recent</w:t>
      </w:r>
      <w:ins w:id="10" w:author=" " w:date="2021-01-20T13:40:00Z">
        <w:r w:rsidR="00E06064">
          <w:rPr>
            <w:rFonts w:ascii="Times New Roman" w:hAnsi="Times New Roman" w:cs="Times New Roman"/>
          </w:rPr>
          <w:t>ly</w:t>
        </w:r>
      </w:ins>
      <w:r w:rsidR="001C1CBB">
        <w:rPr>
          <w:rFonts w:ascii="Times New Roman" w:hAnsi="Times New Roman" w:cs="Times New Roman"/>
        </w:rPr>
        <w:t xml:space="preserve"> </w:t>
      </w:r>
      <w:del w:id="11" w:author=" " w:date="2021-01-20T13:41:00Z">
        <w:r w:rsidR="001C1CBB" w:rsidDel="00E06064">
          <w:rPr>
            <w:rFonts w:ascii="Times New Roman" w:hAnsi="Times New Roman" w:cs="Times New Roman"/>
          </w:rPr>
          <w:delText xml:space="preserve">begun to have </w:delText>
        </w:r>
      </w:del>
      <w:r w:rsidR="001C1CBB">
        <w:rPr>
          <w:rFonts w:ascii="Times New Roman" w:hAnsi="Times New Roman" w:cs="Times New Roman"/>
        </w:rPr>
        <w:t>increased</w:t>
      </w:r>
      <w:del w:id="12" w:author=" " w:date="2021-01-20T13:41:00Z">
        <w:r w:rsidR="001C1CBB" w:rsidDel="00E06064">
          <w:rPr>
            <w:rFonts w:ascii="Times New Roman" w:hAnsi="Times New Roman" w:cs="Times New Roman"/>
          </w:rPr>
          <w:delText xml:space="preserve"> high intensity usage</w:delText>
        </w:r>
      </w:del>
      <w:r w:rsidR="001C1CBB">
        <w:rPr>
          <w:rFonts w:ascii="Times New Roman" w:hAnsi="Times New Roman" w:cs="Times New Roman"/>
        </w:rPr>
        <w:t xml:space="preserve">. </w:t>
      </w:r>
      <w:r w:rsidR="000B28A1">
        <w:rPr>
          <w:rFonts w:ascii="Times New Roman" w:hAnsi="Times New Roman" w:cs="Times New Roman"/>
        </w:rPr>
        <w:t>As human populations in the focal areas are projected to increase, along with associated intensification of traffic rates, maintaining genetic connectivity across highways for species will become increasingly important.</w:t>
      </w: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42DC3DE9"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facilitating connectivity for human activities,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 xml:space="preserve">reduce connectivity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 xml:space="preserve">. Habitat loss through direct </w:t>
      </w:r>
      <w:r w:rsidR="00824FBF">
        <w:rPr>
          <w:rFonts w:ascii="Times New Roman" w:hAnsi="Times New Roman" w:cs="Times New Roman"/>
        </w:rPr>
        <w:lastRenderedPageBreak/>
        <w:t xml:space="preserve">conversion into road or the alteration of abiotic conditions of the landscape adjacent to a roadway can negatively impact </w:t>
      </w:r>
      <w:r w:rsidR="00E73778">
        <w:rPr>
          <w:rFonts w:ascii="Times New Roman" w:hAnsi="Times New Roman" w:cs="Times New Roman"/>
        </w:rPr>
        <w:t xml:space="preserve">habitat </w:t>
      </w:r>
      <w:r w:rsidR="00824FBF">
        <w:rPr>
          <w:rFonts w:ascii="Times New Roman" w:hAnsi="Times New Roman" w:cs="Times New Roman"/>
        </w:rPr>
        <w:t>use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r w:rsidR="002C4239">
        <w:rPr>
          <w:rFonts w:ascii="Times New Roman" w:hAnsi="Times New Roman" w:cs="Times New Roman"/>
        </w:rPr>
        <w:fldChar w:fldCharType="begin" w:fldLock="1"/>
      </w:r>
      <w:r w:rsidR="002C4239">
        <w:rPr>
          <w:rFonts w:ascii="Times New Roman" w:hAnsi="Times New Roman" w:cs="Times New Roman"/>
        </w:rPr>
        <w:instrText>ADDIN CSL_CITATION {"citationItems":[{"id":"ITEM-1","itemData":{"DOI":"10.1016/j.jtrangeo.2006.11.006","ISBN":"0966-6923","ISSN":"09666923","PMID":"1000275502","abstract":"Transportation infrastructure affects the structure of ecosystems, the dynamics of ecosystem function, and has direct effects on ecosystem components, including their species composition. Clearly, the construction of transport lines results in the direct destruction and removal of existing ecosystems, and the reconfiguration of local landforms. However, transportation systems, and more specifically, roads, have a wide variety of primary, or direct, ecological effects as well as secondary, or indirect, ecological effects on the landscapes that they penetrate. The effects of roads can be measured in both abiotic and biotic components of terrestrial and aquatic ecosystems. The nature of road systems as network structures renders vast areas of the landscape as road-affected, with small patches of isolated habitat remaining beyond the ecological influence of roads. The increasing attention of scientists to the unintended ecological effects of roads has resulted in the emergence of the science of \"Road Ecology,\" marked with the publication of a multi-authored volume, Road Ecology: Science and Solutions, in 2003. ?? 2006 Elsevier Ltd. All rights reserved.","author":[{"dropping-particle":"","family":"Coffin","given":"Alisa W.","non-dropping-particle":"","parse-names":false,"suffix":""}],"container-title":"Journal of Transport Geography","id":"ITEM-1","issue":"5","issued":{"date-parts":[["2007","9"]]},"page":"396-406","title":"From roadkill to road ecology: A review of the ecological effects of roads","type":"article-journal","volume":"15"},"uris":["http://www.mendeley.com/documents/?uuid=b760597b-034a-4cf0-8242-5d78a9155d37"]},{"id":"ITEM-2","itemData":{"DOI":"10.1071/WR09171","ISBN":"1035-3712","ISSN":"10353712","abstract":"Roads can disrupt the population processes of vertebrate wildlife species through habitat fragmentation and vehicle collision. The aims of this review were to synthesise the recent literature on road impacts on wildlife, to identify gaps in our understanding of this topic and to guide future research and management in Australia. We reviewed 244 published studies from the last decade on road and vehicle impacts on wildlife conducted worldwide. A geographic bias was evident among the studies, with 51% conducted in North America, 25% in Europe, 17% in Australia and 7% across several other countries. A taxonomic bias was evident towards mammals (53%), with far fewer studies on birds (10%), amphibians (9%) and reptiles (8%), and some (20%) included multiple taxonomic groups. Although this bias is partly explained by large insurance and medical costs associated with collisions involving large mammals, it is also evident in Australia and signals that large components of biodiversity are being neglected. Despite a prevalence of studies on wildlife road mortality (34%), population impacts are poorly described, although negative impacts are implicated for many species. Barrier effects of roads were examined in 44 studies, with behavioural aversion leading to adverse genetic consequences identified for some species. The installation of road-crossing structures for wildlife has become commonplace worldwide, but has largely outpaced an understanding of any population benefits. Road underpasses appear to be an important generic mitigation tool because a wide range of taxa use them. This knowledge can guide management until further information becomes available. Global concern about the decline of amphibians should lead to a greater focus on road impacts on this group. Priorities for research in Australia include (1) genetic studies on a range of taxa to provide an understanding of life-history traits that predispose species to barrier effects from roads, (2) studies that examine whether crossing structures alleviate population impacts from roads and (3) studies that describe the behavioural response of frogs to crossing structures and that identify factors that may promote the use of suitable structures. A national strategy to mitigate the impacts of roads on wildlife populations is long overdue and must ensure that research on this topic is adequately funded.","author":[{"dropping-particle":"","family":"Taylor","given":"Brendan D.","non-dropping-particle":"","parse-names":false,"suffix":""},{"dropping-particle":"","family":"Goldingay","given":"Ross L.","non-dropping-particle":"","parse-names":false,"suffix":""}],"container-title":"Wildlife Research","id":"ITEM-2","issue":"4","issued":{"date-parts":[["2010"]]},"note":"Review of road impacts and mitigation efforts\n\n-Most studies focus on NAm. Eur, Australia\n- Mammals (53%), mainly ungulates\n- Birds 10%, reptile 8%, amphibians 9%\n- Multispecies 20%\n\nCitations of note\n\n&amp;quot;Although road-kill rates are used to suggest black-spots or\nto correlate with road attributes, some caution is needed in interpreting their significance. High road mortality may simply indicate high population density that may be able to withstand high road mortality. Such species may not benefit significantly from mitigation measures. Alternatively, road sections with low road mortality may be associated with low population density, and low population viability. Mitigation measures that reduce mortality and improve connectivity may substantially benefit population viability at such locations&amp;quot;","page":"320-331","title":"Roads and wildlife: Impacts, mitigation and implications for wildlife management in Australia","type":"article-journal","volume":"37"},"uris":["http://www.mendeley.com/documents/?uuid=2fa8fe79-da2c-44f4-992d-c5de564a8ce8"]},{"id":"ITEM-3","itemData":{"DOI":"10.1016/j.ecolmodel.2004.12.015","ISBN":"0304-3800","ISSN":"03043800","PMID":"650","abstract":"Roads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Modelling","id":"ITEM-3","issue":"2-4","issued":{"date-parts":[["2005"]]},"page":"329-348","title":"Predicting when animal populations are at risk from roads: An interactive model of road avoidance behavior","type":"article-journal","volume":"185"},"uris":["http://www.mendeley.com/documents/?uuid=885c750c-0062-4402-a8df-d4091f1fbb2e"]}],"mendeley":{"formattedCitation":"(Jaeger et al. 2005, Coffin 2007, Taylor and Goldingay 2010)","plainTextFormattedCitation":"(Jaeger et al. 2005, Coffin 2007, Taylor and Goldingay 2010)","previouslyFormattedCitation":"(Jaeger et al. 2005, Coffin 2007, Taylor and Goldingay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(Jaeger et al. 2005, Coffin 2007, Taylor and Goldingay 2010)</w:t>
      </w:r>
      <w:r w:rsidR="002C4239">
        <w:rPr>
          <w:rFonts w:ascii="Times New Roman" w:hAnsi="Times New Roman" w:cs="Times New Roman"/>
        </w:rPr>
        <w:fldChar w:fldCharType="end"/>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emographic stochasticity, genetic diversity loss</w:t>
      </w:r>
      <w:r w:rsidR="000B28A1">
        <w:rPr>
          <w:rFonts w:ascii="Times New Roman" w:hAnsi="Times New Roman" w:cs="Times New Roman"/>
        </w:rPr>
        <w:t>,</w:t>
      </w:r>
      <w:r w:rsidR="00D41E18" w:rsidRPr="003D02F0">
        <w:rPr>
          <w:rFonts w:ascii="Times New Roman" w:hAnsi="Times New Roman" w:cs="Times New Roman"/>
        </w:rPr>
        <w:t xml:space="preserve">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isolated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n</w:t>
      </w:r>
      <w:r w:rsidR="002C4239">
        <w:rPr>
          <w:rFonts w:ascii="Times New Roman" w:hAnsi="Times New Roman" w:cs="Times New Roman"/>
        </w:rPr>
        <w:t xml:space="preserve"> </w:t>
      </w:r>
      <w:r w:rsidR="002C4239">
        <w:rPr>
          <w:rFonts w:ascii="Times New Roman" w:hAnsi="Times New Roman" w:cs="Times New Roman"/>
        </w:rPr>
        <w:fldChar w:fldCharType="begin" w:fldLock="1"/>
      </w:r>
      <w:r w:rsidR="00A7612D">
        <w:rPr>
          <w:rFonts w:ascii="Times New Roman" w:hAnsi="Times New Roman" w:cs="Times New Roman"/>
        </w:rPr>
        <w:instrText>ADDIN CSL_CITATION {"citationItems":[{"id":"ITEM-1","itemData":{"author":[{"dropping-particle":"","family":"Lande","given":"Russell","non-dropping-particle":"","parse-names":false,"suffix":""}],"container-title":"Science","id":"ITEM-1","issue":"4872","issued":{"date-parts":[["1988"]]},"note":"Most theories of extinction deal with statistical properties of large assemblages of species, ignoring details of the species' ecology and population structure (6) and, therefore, these theories cannot pre- dict the extinction of particular species\n\nPopulation Genetics\nInbreeding depression - Sudden drops in population numbers can by repeated sister-brother pairing, result in increased homozygosity of recessive deleterious alleles that would be kept rare by selection in larger populations\n\nGenetic variation - in small populations, random drift can reduce variation, eventually leading to homozygosity\nThe effective size of a population, Ne, is the number of individuals in an ideal population that would give the same rate of random genetic drift as in the actual population. \nThe loss of hetergeneity in any one generation is a small fraction relative to the effectie population size. This lead to the formation of the 500 rule, for minimum breeding popualtion size.\n\nThe management goal of preserving maximum genetic variability within populations is based on the assumption that the rate of evolution in a changing environment is limited by the amount of genetic variation\n\nDemography\nAllee effect - t. In many species, individuals in populations declining\nto low numbers experience diminished viability and reproduction for nongenetic reasons, and there may be a threshold density or number of individuals from below which the population cannot recover\n\nStochastic demography - \n&amp;quot;Demographic stochasticity&amp;quot; arises because, at any time, individuals of a given age or developmental stage have probabilities (or rates) of survival and reproduction, called vital rates. these apply indepen- dently to each individual produces sam- pling variances of the vital rates inversely proportional to population size.\n\n&amp;quot;environmental stochasticity&amp;quot; is represented by temporal changes in the vital rates that affect all individuals of a given age or stage similarly, sampling variances of the vital rates are then nearly independent of population size\n\nRdge Effects - two types\n- deterioration of habitat quality near an ecological boundary\n- dispersal of individuals across an ecological boundary into unsuitable regions where they may perish or fail to reproduce\n\nLocal extiction and colonization -","page":"1455-1460","title":"Genetics and biological demography in conservation","type":"article-journal","volume":"241"},"uris":["http://www.mendeley.com/documents/?uuid=cc436dee-9f5b-405d-a3b0-85e53b931324"]},{"id":"ITEM-2","itemData":{"DOI":"10.1046/j.1523-1739.1996.10061500.x","ISSN":"0888-8892","abstract":"Genetic diversity is one of three levels of biological diversity requiring conservation. Genetic theory predicts that levels of genetic variation should increase with effective population size. Sould (19 76) compiled the first convincing evidence that levels of genetic variation in wildlife were related to population size, but this issue remains controversial. The hypothesis that genetic variation is related to population size leads to the following predictions: (1) genetic variation within species should be related to population size; (2) genetic variation within species should be related to island size; (3) genetic variation should be related to population size within taxonomic groups; (4) widespread species should have more genetic variation than restricted spe-cies; (5) genetic variation in animals should be negatively correlated with body size; (6) genetic variation should be negatively correlated with rate of chromosome evolution; (7) genetic variation across species should be related to population size; (8) vertebrates should have less genetic variation than invertebrates or plants; (9) island populations should have less genetic variation than mainland populations; and (10) en-dangered species should have less genetic variation than nonendangered species. Empirical observations sup-port all these hypotheses. There can be no doubt that genetic variation is related to population size, as Sould proposed. Small population size reduces the evolutionary potential of wildlife species. La Relaci6n Entre la Variacion Gen~tica y el Tamafio Poblacional en Vida Silvestre Restmaen: La diversidad gendtica es uno de los tres niveles de diversidad biol6gica que requieren ser conser-vados. La teoria gendtica predice que los niveles de variaci6n gendtica se incrementan con el tamar~o de la poblaci6n efectiva. Soul# (1976) reuni6 la primera evldencia convincente de que los niveles de variaci6n gendtica en la fauna silvestre se relacionaban con el tama~o de sus poblaciones. Sin embargo, este tema sigue siendo controversial. La hip6tesls de que la variaci6n gen~tica se relaciona con el tama~o poblacional con-duce alas siguientes predicciones (1) la variaci6n gendtica intraespecifica debe relacionarse con el tama~o de la poblaci6n, (2) la variaci6n gen~tica intraespecifica debe relacionarse con el tama~o de la isle, (3) la variaci6n gen~tica debe relacionarse con el tama~o poblacional dentro de grupos taxon6micos, (4) especies ampliamente distribuldas deben tener may…","author":[{"dropping-particle":"","family":"Frankham","given":"Richard","non-dropping-particle":"","parse-names":false,"suffix":""}],"container-title":"Conservation Biology","id":"ITEM-2","issue":"6","issued":{"date-parts":[["1996"]]},"page":"1500-1508","title":"Relationship of Genetic Variation to Population Size in Wildlife","type":"article-journal","volume":"10"},"uris":["http://www.mendeley.com/documents/?uuid=1bc3aa2c-0cc5-489c-860c-fa249eca89a7"]},{"id":"ITEM-3","itemData":{"DOI":"10.1111/j.1461-0248.2005.00804.x","ISBN":"1461-023X","ISSN":"1461023X","abstract":"The rapid expansion of road networks has reduced connectivity among populations of flora and fauna. The resulting isolation is assumed to increase population extinction rates, in part because of the loss of genetic diversity. However, there are few cases where loss of genetic diversity has been linked directly to roads or other barriers. We analysed the effects of such barriers on connectivity and genetic diversity of 27 populations of Ovis canadensis nelsoni (desert bighorn sheep). We used partial Mantel tests, multiple linear regression and coalescent simulations to infer changes in gene flow and diversity of nuclear and mitochondrial DNA markers. Our findings link a rapid reduction in genetic diversity (up to 15%) to as few as 40 years of anthropogenic isolation. Interstate highways, canals and developed areas, where present, have apparently eliminated gene flow. These results suggest that anthropogenic barriers constitute a severe threat to the persistence of naturally fragmented populations.","author":[{"dropping-particle":"","family":"Epps","given":"Clinton W.","non-dropping-particle":"","parse-names":false,"suffix":""},{"dropping-particle":"","family":"Palsboll","given":"Per J.","non-dropping-particle":"","parse-names":false,"suffix":""},{"dropping-particle":"","family":"Wehausen","given":"John D.","non-dropping-particle":"","parse-names":false,"suffix":""},{"dropping-particle":"","family":"Roderick","given":"George K.","non-dropping-particle":"","parse-names":false,"suffix":""},{"dropping-particle":"","family":"Ramey","given":"Rob R.","non-dropping-particle":"","parse-names":false,"suffix":""},{"dropping-particle":"","family":"McCullough","given":"Dale R.","non-dropping-particle":"","parse-names":false,"suffix":""}],"container-title":"Ecology Letters","id":"ITEM-3","issue":"10","issued":{"date-parts":[["2005"]]},"page":"1029-1038","title":"Highways block gene flow and cause a rapid decline in genetic diversity of desert bighorn sheep","type":"article-journal","volume":"8"},"uris":["http://www.mendeley.com/documents/?uuid=cab2f8c9-7b28-4534-a82c-d0aa605c76e0"]},{"id":"ITEM-4","itemData":{"DOI":"10.1016/j.baae.2010.06.006","ISBN":"1439-1791","ISSN":"14391791","abstract":"Roads exert various effects of conservation concern. They cause road mortality of wildlife, change the behaviour of animals and lead to habitat fragmentation. Roads also have genetic effects, as they restrict animal movement and increase the functional isolation of populations. We first formulate theoretical expectations on the genetic effects of roads with respect to a decrease in genetic diversity and an increase in genetic differentiation or distance of populations or individuals. We then review the empirical evidence on the genetic effects of roads based on the available literature. We found that roads often, but not always, decrease the genetic diversity of affected populations due to reduced population size and genetic drift. Whether the reduction in genetic diversity influences the long-term fitness of affected populations is, however, not yet clear. Roads, especially fenced highways, also act as barriers to movement, migration and gene flow. Roads therefore often decrease functional connectivity and increase the genetic differentiation of populations or the genetic distance among individuals. Nevertheless, roads and highways rarely act as complete barriers as shown by genetic studies assessing contemporary migration across roads (by using assignment tests). Some studies also showed that road verges act as dispersal corridors for native and exotic plants and animals. Genetic methods are well suited to retrospectively trace such migration pathways. Most roads and highways have only recently been built. Although only few generations might thus have passed since road construction, our literature survey showed that many studies found negative effects of roads on genetic diversity and genetic differentiation in animal species, especially for larger mammals and amphibians. Roads may thus rapidly cause genetic effects. This result stresses the importance of defragmentation measures such as over- and underpasses or wildlife bridges across roads. ?? 2010 Gesellschaft f??r ??kologie.","author":[{"dropping-particle":"","family":"Holderegger","given":"Rolf","non-dropping-particle":"","parse-names":false,"suffix":""},{"dropping-particle":"","family":"Giulio","given":"Manuela","non-dropping-particle":"Di","parse-names":false,"suffix":""}],"container-title":"Basic and Applied Ecology","id":"ITEM-4","issue":"6","issued":{"date-parts":[["2010"]]},"note":"Review of genetic isolation by roads","page":"522-531","title":"The genetic effects of roads: A review of empirical evidence","type":"article-journal","volume":"11"},"uris":["http://www.mendeley.com/documents/?uuid=955c64b8-a3f2-45a1-a8a8-3e0d38d28d02"]}],"mendeley":{"formattedCitation":"(Lande 1988, Frankham 1996, Epps et al. 2005, Holderegger and Di Giulio 2010)","plainTextFormattedCitation":"(Lande 1988, Frankham 1996, Epps et al. 2005, Holderegger and Di Giulio 2010)","previouslyFormattedCitation":"(Lande 1988, Frankham 1996, Epps et al. 2005, Holderegger and Di Giulio 2010)"},"properties":{"noteIndex":0},"schema":"https://github.com/citation-style-language/schema/raw/master/csl-citation.json"}</w:instrText>
      </w:r>
      <w:r w:rsidR="002C4239">
        <w:rPr>
          <w:rFonts w:ascii="Times New Roman" w:hAnsi="Times New Roman" w:cs="Times New Roman"/>
        </w:rPr>
        <w:fldChar w:fldCharType="separate"/>
      </w:r>
      <w:r w:rsidR="002C4239" w:rsidRPr="002C4239">
        <w:rPr>
          <w:rFonts w:ascii="Times New Roman" w:hAnsi="Times New Roman" w:cs="Times New Roman"/>
          <w:noProof/>
        </w:rPr>
        <w:t>(Lande 1988, Frankham 1996, Epps et al. 2005, Holderegger and Di Giulio 2010)</w:t>
      </w:r>
      <w:r w:rsidR="002C4239">
        <w:rPr>
          <w:rFonts w:ascii="Times New Roman" w:hAnsi="Times New Roman" w:cs="Times New Roman"/>
        </w:rPr>
        <w:fldChar w:fldCharType="end"/>
      </w:r>
      <w:r w:rsidR="001078BF" w:rsidRPr="003D02F0">
        <w:rPr>
          <w:rFonts w:ascii="Times New Roman" w:hAnsi="Times New Roman" w:cs="Times New Roman"/>
        </w:rPr>
        <w:t xml:space="preserve">. </w:t>
      </w:r>
    </w:p>
    <w:p w14:paraId="71474213" w14:textId="42C07F19"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w:t>
      </w:r>
      <w:proofErr w:type="spellStart"/>
      <w:r w:rsidRPr="00C53D96">
        <w:rPr>
          <w:rFonts w:ascii="Times New Roman" w:hAnsi="Times New Roman" w:cs="Times New Roman"/>
        </w:rPr>
        <w:t>undercrossings</w:t>
      </w:r>
      <w:proofErr w:type="spellEnd"/>
      <w:r w:rsidRPr="00C53D96">
        <w:rPr>
          <w:rFonts w:ascii="Times New Roman" w:hAnsi="Times New Roman" w:cs="Times New Roman"/>
        </w:rPr>
        <w:t xml:space="preserve">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r w:rsidR="00614044" w:rsidRPr="001E0FA4">
        <w:rPr>
          <w:rFonts w:ascii="Times New Roman" w:hAnsi="Times New Roman" w:cs="Times New Roman"/>
        </w:rPr>
        <w:t>cannot be generalized in space</w:t>
      </w:r>
      <w:r w:rsidR="002B4E2B">
        <w:rPr>
          <w:rFonts w:ascii="Times New Roman" w:hAnsi="Times New Roman" w:cs="Times New Roman"/>
        </w:rPr>
        <w:t>, between taxa,</w:t>
      </w:r>
      <w:r w:rsidR="00614044" w:rsidRPr="001E0FA4">
        <w:rPr>
          <w:rFonts w:ascii="Times New Roman" w:hAnsi="Times New Roman" w:cs="Times New Roman"/>
        </w:rPr>
        <w:t xml:space="preserve"> or among species</w:t>
      </w:r>
      <w:r w:rsidR="002B4E2B">
        <w:rPr>
          <w:rFonts w:ascii="Times New Roman" w:hAnsi="Times New Roman" w:cs="Times New Roman"/>
        </w:rPr>
        <w:t xml:space="preserve"> within the same taxa</w:t>
      </w:r>
      <w:r w:rsidR="00614044">
        <w:rPr>
          <w:rFonts w:ascii="Times New Roman" w:hAnsi="Times New Roman" w:cs="Times New Roman"/>
        </w:rPr>
        <w:t xml:space="preserve">, complicating mitigation planning. </w:t>
      </w:r>
      <w:r w:rsidRPr="00C53D96">
        <w:rPr>
          <w:rFonts w:ascii="Times New Roman" w:hAnsi="Times New Roman" w:cs="Times New Roman"/>
        </w:rPr>
        <w:t xml:space="preserve">Physical characteristics of roads (e.g. width, gradient, </w:t>
      </w:r>
      <w:r w:rsidR="00F80ECB">
        <w:rPr>
          <w:rFonts w:ascii="Times New Roman" w:hAnsi="Times New Roman" w:cs="Times New Roman"/>
        </w:rPr>
        <w:t xml:space="preserve">and </w:t>
      </w:r>
      <w:r w:rsidRPr="00C53D96">
        <w:rPr>
          <w:rFonts w:ascii="Times New Roman" w:hAnsi="Times New Roman" w:cs="Times New Roman"/>
        </w:rPr>
        <w:t>traffic volume) can affect their permeability to different species</w:t>
      </w:r>
      <w:r w:rsidR="00C36789">
        <w:rPr>
          <w:rFonts w:ascii="Times New Roman" w:hAnsi="Times New Roman" w:cs="Times New Roman"/>
        </w:rPr>
        <w:t xml:space="preserve">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Planning","type":"article-journal"},"uris":["http://www.mendeley.com/documents/?uuid=3b2a033b-c191-42bd-97d2-477215006a27"]},{"id":"ITEM-2","itemData":{"DOI":"10.1111/j.1523-1739.2005.00238.x","ISSN":"0888-8892","author":[{"dropping-particle":"","family":"Marsh","given":"David M.","non-dropping-particle":"","parse-names":false,"suffix":""},{"dropping-particle":"","family":"Milam","given":"Graham S.","non-dropping-particle":"","parse-names":false,"suffix":""},{"dropping-particle":"","family":"Gorham","given":"Nicholas P.","non-dropping-particle":"","parse-names":false,"suffix":""},{"dropping-particle":"","family":"Beckman","given":"Noelle G.","non-dropping-particle":"","parse-names":false,"suffix":""}],"container-title":"Conservation Biology","id":"ITEM-2","issue":"6","issued":{"date-parts":[["2005","12"]]},"page":"2004-2008","title":"Forest roads as partial barriers to terrestrial salamander movement","type":"article-journal","volume":"19"},"uris":["http://www.mendeley.com/documents/?uuid=afb867e3-6dea-492a-84f2-21df632b1b7a"]}],"mendeley":{"formattedCitation":"(Marsh et al. 2005, Charry and Jones 2009)","plainTextFormattedCitation":"(Marsh et al. 2005, Charry and Jones 2009)","previouslyFormattedCitation":"(Marsh et al. 2005, 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(Marsh et al. 2005, Charry and Jones 2009)</w:t>
      </w:r>
      <w:r w:rsidR="00A7612D">
        <w:rPr>
          <w:rFonts w:ascii="Times New Roman" w:hAnsi="Times New Roman" w:cs="Times New Roman"/>
        </w:rPr>
        <w:fldChar w:fldCharType="end"/>
      </w:r>
      <w:r w:rsidRPr="00C53D96">
        <w:rPr>
          <w:rFonts w:ascii="Times New Roman" w:hAnsi="Times New Roman" w:cs="Times New Roman"/>
        </w:rPr>
        <w:t>.</w:t>
      </w:r>
      <w:r>
        <w:rPr>
          <w:rFonts w:ascii="Times New Roman" w:hAnsi="Times New Roman" w:cs="Times New Roman"/>
        </w:rPr>
        <w:t xml:space="preserve"> </w:t>
      </w:r>
      <w:r w:rsidR="00614044" w:rsidRPr="00614044">
        <w:rPr>
          <w:rFonts w:ascii="Times New Roman" w:hAnsi="Times New Roman" w:cs="Times New Roman"/>
        </w:rPr>
        <w:t xml:space="preserve">Traffic volume in particular has been shown to be an important determinant of wildlife response to roads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Modelling","id":"ITEM-1","issue":"2-4","issued":{"date-parts":[["2005"]]},"page":"329-348","title":"Predicting when animal populations are at risk from roads: An interactive model of road avoidance behavior","type":"article-journal","volume":"185"},"uris":["http://www.mendeley.com/documents/?uuid=885c750c-0062-4402-a8df-d4091f1fbb2e"]}],"mendeley":{"formattedCitation":"(Jaeger et al. 2005)","plainTextFormattedCitation":"(Jaeger et al. 2005)","previouslyFormattedCitation":"(Jaeger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(Jaeger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In highways through the Canadian Rocky Mountains, including the Trans-Canada Highway, sections of low to moderate traffic were more permeable to carnivore passage than sections of high traffic </w:t>
      </w:r>
      <w:r w:rsidR="00A7612D">
        <w:rPr>
          <w:rFonts w:ascii="Times New Roman" w:hAnsi="Times New Roman" w:cs="Times New Roman"/>
        </w:rPr>
        <w:fldChar w:fldCharType="begin" w:fldLock="1"/>
      </w:r>
      <w:r w:rsidR="00A7612D">
        <w:rPr>
          <w:rFonts w:ascii="Times New Roman" w:hAnsi="Times New Roman" w:cs="Times New Roman"/>
        </w:rPr>
        <w:instrText>ADDIN CSL_CITATION {"citationItems":[{"id":"ITEM-1","itemData":{"DOI":"10.1111/j.0008-3658.2005.00099.x","ISBN":"0008-3658","ISSN":"00083658","abstract":"We examined whether highway traffic volume changed the rates of movement (habitat permeability) for ten mammalian species in the central Canadian Rocky Mountains. Winter track count data were collected on four highways of varying traffic volume: the Trans-Canada Highway (TCH) (74,000 annual average daily traffic {[}AADT]) and 1A Highway (3,000 AADT) in Banff National Park and the Highway 40 (5,000 AADT) and Smith Dorrien Trail in Kananaskis Country (2,000 AADT). Permeability represented the ratio of road crossing tracks/km to tracks/km on transects adjacent to roads. We compared permeability at the community level and for carnivore and ungulate guilds, using a Kruskal-Wallis H-test. Traffic volume significantly reduced habitat permeability for the community (P 0.05). Pair-wise Kruskal-Wallis tests showed that habitat permeability was significantly reduced for carnivores at high traffic volume (P 0.008) and for ungulates at very high traffic volume (P 0.043). Cross-referencing with winter traffic counts, we found movement was impaired for carnivores when traffic ranged from 300 to 500 vehicles per day (VPD) and for ungulates between 500 and 5,000 VPD. Our results indicated that the TCH requires mitigation to restore habitat permeability for all species and yielded strong evidence that the Highway 40 is a priority for mitigation.","author":[{"dropping-particle":"","family":"Alexander","given":"Shelley M.","non-dropping-particle":"","parse-names":false,"suffix":""},{"dropping-particle":"","family":"Waters","given":"Nigel M.","non-dropping-particle":"","parse-names":false,"suffix":""},{"dropping-particle":"","family":"Paquet","given":"Paul C.","non-dropping-particle":"","parse-names":false,"suffix":""}],"container-title":"Canadian Geographer","id":"ITEM-1","issue":"4","issued":{"date-parts":[["2005"]]},"page":"321-331","title":"Traffic volume and highway permeability for a mammalian community in the Canadian Rocky Mountains","type":"article-journal","volume":"49"},"uris":["http://www.mendeley.com/documents/?uuid=7812c220-71de-47bf-9515-bf24431b8f79"]}],"mendeley":{"formattedCitation":"(Alexander et al. 2005)","plainTextFormattedCitation":"(Alexander et al. 2005)","previouslyFormattedCitation":"(Alexander et al. 2005)"},"properties":{"noteIndex":0},"schema":"https://github.com/citation-style-language/schema/raw/master/csl-citation.json"}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(Alexander et al. 2005)</w:t>
      </w:r>
      <w:r w:rsidR="00A7612D">
        <w:rPr>
          <w:rFonts w:ascii="Times New Roman" w:hAnsi="Times New Roman" w:cs="Times New Roman"/>
        </w:rPr>
        <w:fldChar w:fldCharType="end"/>
      </w:r>
      <w:r w:rsidR="00614044" w:rsidRPr="00614044">
        <w:rPr>
          <w:rFonts w:ascii="Times New Roman" w:hAnsi="Times New Roman" w:cs="Times New Roman"/>
        </w:rPr>
        <w:t xml:space="preserve">. Annual average daily traffic volumes (AADT) as low as 10,000 can create nearly complete barriers to wildlife movements </w:t>
      </w:r>
      <w:r w:rsidR="00A7612D">
        <w:rPr>
          <w:rFonts w:ascii="Times New Roman" w:hAnsi="Times New Roman" w:cs="Times New Roman"/>
        </w:rPr>
        <w:fldChar w:fldCharType="begin" w:fldLock="1"/>
      </w:r>
      <w:r w:rsidR="00E6651E">
        <w:rPr>
          <w:rFonts w:ascii="Times New Roman" w:hAnsi="Times New Roman" w:cs="Times New Roman"/>
        </w:rPr>
        <w:instrText>ADDIN CSL_CITATION {"citationItems":[{"id":"ITEM-1","itemData":{"author":[{"dropping-particle":"","family":"Charry","given":"Barbara","non-dropping-particle":"","parse-names":false,"suffix":""},{"dropping-particle":"","family":"Jones","given":"Jody","non-dropping-particle":"","parse-names":false,"suffix":""}],"container-title":"Proceedings of the 2009 International Conference on Ecology and Transportation","id":"ITEM-1","issued":{"date-parts":[["2009"]]},"page":"159-205","title":"Traffic Volume as a Primary Road Characteristic Impacting Wildlife: A Tool for Land Use and Transportation Planning","type":"article-journal"},"uris":["http://www.mendeley.com/documents/?uuid=3b2a033b-c191-42bd-97d2-477215006a27"]}],"mendeley":{"formattedCitation":"(Charry and Jones 2009)","plainTextFormattedCitation":"(Charry and Jones 2009)","previouslyFormattedCitation":"(Charry and Jones 2009)"},"properties":{"noteIndex":0},"schema":"https://github.com/citation-style-language/schema/raw/master/csl-citation.json"}</w:instrText>
      </w:r>
      <w:r w:rsidR="00A7612D">
        <w:rPr>
          <w:rFonts w:ascii="Times New Roman" w:hAnsi="Times New Roman" w:cs="Times New Roman"/>
        </w:rPr>
        <w:fldChar w:fldCharType="separate"/>
      </w:r>
      <w:r w:rsidR="00A7612D" w:rsidRPr="00A7612D">
        <w:rPr>
          <w:rFonts w:ascii="Times New Roman" w:hAnsi="Times New Roman" w:cs="Times New Roman"/>
          <w:noProof/>
        </w:rPr>
        <w:t>(Charry and Jones 2009)</w:t>
      </w:r>
      <w:r w:rsidR="00A7612D">
        <w:rPr>
          <w:rFonts w:ascii="Times New Roman" w:hAnsi="Times New Roman" w:cs="Times New Roman"/>
        </w:rPr>
        <w:fldChar w:fldCharType="end"/>
      </w:r>
      <w:r w:rsidR="00614044" w:rsidRPr="00614044">
        <w:rPr>
          <w:rFonts w:ascii="Times New Roman" w:hAnsi="Times New Roman" w:cs="Times New Roman"/>
        </w:rPr>
        <w:t>.</w:t>
      </w:r>
    </w:p>
    <w:p w14:paraId="41AB6181" w14:textId="47C5442F" w:rsidR="005C0CF8" w:rsidRDefault="00C53D96" w:rsidP="001F3C25">
      <w:pPr>
        <w:spacing w:line="480" w:lineRule="auto"/>
        <w:rPr>
          <w:rFonts w:ascii="Times New Roman" w:hAnsi="Times New Roman" w:cs="Times New Roman"/>
        </w:rPr>
      </w:pPr>
      <w:r w:rsidRPr="00C53D96">
        <w:rPr>
          <w:rFonts w:ascii="Times New Roman" w:hAnsi="Times New Roman" w:cs="Times New Roman"/>
        </w:rPr>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xml:space="preserve">. Some taxa, such as reptiles, amphibians, and mid- to large sized mammals, are particularly impacted by roads </w:t>
      </w:r>
      <w:r w:rsidR="00E6651E">
        <w:rPr>
          <w:rFonts w:ascii="Times New Roman" w:hAnsi="Times New Roman" w:cs="Times New Roman"/>
        </w:rPr>
        <w:fldChar w:fldCharType="begin" w:fldLock="1"/>
      </w:r>
      <w:r w:rsidR="00E6651E">
        <w:rPr>
          <w:rFonts w:ascii="Times New Roman" w:hAnsi="Times New Roman" w:cs="Times New Roman"/>
        </w:rPr>
        <w:instrText>ADDIN CSL_CITATION {"citationItems":[{"id":"ITEM-1","itemData":{"DOI":"10.1016/j.biocon.2010.02.009","ISSN":"00063207","abstract":"Biodiversity is being lost at an increased rate as a result of human activities. One of the major threats to biodiversity is infrastructural development. We used meta-analyses to study the effects of infrastructure proximity on mammal and bird populations. Data were gathered from 49 studies on 234 mammal and bird species. The main response by mammals and birds in the vicinity of infrastructure was either avoidance or a reduced population density. The mean species abundance, relative to non-disturbed distances (MSA), was used as the effect size measure. The impact of infrastructure distance on MSA was studied using meta-analyses. Possible sources of heterogeneity in the results of the meta-analysis were explored with meta-regression. Mammal and bird population densities declined with their proximity to infrastructure. The effect of infrastructure on bird populations extended over distances up to about 1. km, and for mammal populations up to about 5. km. Mammals and birds seemed to avoid infrastructure in open areas over larger distances compared to forested areas, which could be related to the reduced visibility of the infrastructure in forested areas. We did not find a significant effect of traffic intensity on the MSA of birds. Species varied in their response to infrastructure. Raptors were found to be more abundant in the proximity of infrastructure whereas other bird taxa tended to avoid it. Abundances were affected at variable distances from infrastructure: within a few meters for small-sized mammals and up to several hundred meters for large-sized mammals. Our findings show the importance of minimizing infrastructure development for wildlife conservation in relatively undisturbed areas. By combining actual species distributions with the effect distance functions we developed, regions sensitive to infrastructure development may be identified. Additionally, the effect distance functions can be used in models in support of decision making on infrastructure planning. © 2010 Elsevier Ltd.","author":[{"dropping-particle":"","family":"Benítez-López","given":"Ana","non-dropping-particle":"","parse-names":false,"suffix":""},{"dropping-particle":"","family":"Alkemade","given":"Rob","non-dropping-particle":"","parse-names":false,"suffix":""},{"dropping-particle":"","family":"Verweij","given":"Pita A.","non-dropping-particle":"","parse-names":false,"suffix":""}],"container-title":"Biological Conservation","id":"ITEM-1","issue":"6","issued":{"date-parts":[["2010"]]},"page":"1307-1316","publisher":"Elsevier Ltd","title":"The impacts of roads and other infrastructure on mammal and bird populations: A meta-analysis","type":"article-journal","volume":"143"},"uris":["http://www.mendeley.com/documents/?uuid=56d99b3b-eb4a-4ac7-bde9-7a7e7c89c2bb"]},{"id":"ITEM-2","itemData":{"DOI":"10.5751/ES-02815-140121","ISSN":"17083087","abstract":"We attempted a complete review of the empirical literature on effects of roads and traffic on animal abundance and distribution. We found 79 studies, with results for 131 species and 30 species groups. Overall, the number of documented negative effects of roads on animal abundance outnumbered the number of positive effects by a factor of 5; 114 responses were negative, 22 were positive, and 56 showed no effect. Amphibians and reptiles tended to show negative effects. Birds showed mainly negative or no effects, with a few positive effects for some small birds and for vultures. Small mammals generally showed either positive effects or no effect, mid-sized mammals showed either negative effects or no effect, and large mammals showed predominantly negative effects. We synthesized this information, along with information on species attributes, to develop a set of predictions of the conditions that lead to negative or positive effects or no effect of roads on animal abundance. Four species types are predicted to respond negatively to roads: (i) species that are attracted to roads and are unable to avoid individual cars; (ii) species with large movement ranges, low reproductive rates, and low natural densities; and (iii and iv) small animals whose populations are not limited by road-affected predators and either (a) avoid habitat near roads due to traffic disturbance or (b) show no avoidance of roads or traffic disturbance and are unable to avoid oncoming cars. Two species types are predicted to respond positively to roads: (i) species that are attracted to roads for an important resource (e.g., food) and are able to avoid oncoming cars, and (ii) species that do not avoid traffic disturbance but do avoid roads, and whose main predators show negative population-level responses to roads. Other conditions lead to weak or non-existent effects of roads and traffic on animal abundance. We identify areas where further research is needed, but we also argue that the evidence for population-level effects of roads and traffic is already strong enough to merit routine consideration of mitigation of these effects in all road construction and maintenance projects. © 2009 by the author(s).","author":[{"dropping-particle":"","family":"Fahrig","given":"Lenore","non-dropping-particle":"","parse-names":false,"suffix":""},{"dropping-particle":"","family":"Rytwinski","given":"Trina","non-dropping-particle":"","parse-names":false,"suffix":""}],"container-title":"Ecology and Society","id":"ITEM-2","issue":"1","issued":{"date-parts":[["2009"]]},"title":"Effects of roads on animal abundance: An empirical review and synthesis","type":"article-journal","volume":"14"},"uris":["http://www.mendeley.com/documents/?uuid=4b2309fa-94a2-4410-98cd-4889c559c59e"]}],"mendeley":{"formattedCitation":"(Fahrig and Rytwinski 2009, Benítez-López et al. 2010)","plainTextFormattedCitation":"(Fahrig and Rytwinski 2009, Benítez-López et al. 2010)","previouslyFormattedCitation":"(Fahrig and Rytwinski 2009, Benítez-López et al. 2010)"},"properties":{"noteIndex":0},"schema":"https://github.com/citation-style-language/schema/raw/master/csl-citation.json"}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(Fahrig and Rytwinski 2009, Benítez-López et al. 2010)</w:t>
      </w:r>
      <w:r w:rsidR="00E6651E">
        <w:rPr>
          <w:rFonts w:ascii="Times New Roman" w:hAnsi="Times New Roman" w:cs="Times New Roman"/>
        </w:rPr>
        <w:fldChar w:fldCharType="end"/>
      </w:r>
      <w:r w:rsidRPr="00C53D96">
        <w:rPr>
          <w:rFonts w:ascii="Times New Roman" w:hAnsi="Times New Roman" w:cs="Times New Roman"/>
        </w:rPr>
        <w:t>.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Trans-Canada Highway acts as a barrier for grizzly bear (</w:t>
      </w:r>
      <w:r w:rsidR="001E0FA4" w:rsidRPr="00F94AE6">
        <w:rPr>
          <w:rFonts w:ascii="Times New Roman" w:hAnsi="Times New Roman" w:cs="Times New Roman"/>
          <w:i/>
          <w:iCs/>
        </w:rPr>
        <w:t>Ursus arctos</w:t>
      </w:r>
      <w:r w:rsidR="001E0FA4" w:rsidRPr="001E0FA4">
        <w:rPr>
          <w:rFonts w:ascii="Times New Roman" w:hAnsi="Times New Roman" w:cs="Times New Roman"/>
        </w:rPr>
        <w:t>) but not for black bear (</w:t>
      </w:r>
      <w:r w:rsidR="001E0FA4" w:rsidRPr="00F94AE6">
        <w:rPr>
          <w:rFonts w:ascii="Times New Roman" w:hAnsi="Times New Roman" w:cs="Times New Roman"/>
          <w:i/>
          <w:iCs/>
        </w:rPr>
        <w:t>Ursus americanus</w:t>
      </w:r>
      <w:r w:rsidR="001E0FA4" w:rsidRPr="001E0FA4">
        <w:rPr>
          <w:rFonts w:ascii="Times New Roman" w:hAnsi="Times New Roman" w:cs="Times New Roman"/>
        </w:rPr>
        <w:t xml:space="preserve">)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w:t>
      </w:r>
      <w:r w:rsidR="001E0FA4" w:rsidRPr="001E0FA4">
        <w:rPr>
          <w:rFonts w:ascii="Times New Roman" w:hAnsi="Times New Roman" w:cs="Times New Roman"/>
        </w:rPr>
        <w:lastRenderedPageBreak/>
        <w:t>often</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E6651E">
        <w:rPr>
          <w:rFonts w:ascii="Times New Roman" w:hAnsi="Times New Roman" w:cs="Times New Roman"/>
        </w:rPr>
        <w:instrText>ADDIN CSL_CITATION {"citationItems":[{"id":"ITEM-1","itemData":{"DOI":"10.1098/rspb.2013.1705","ISSN":"1471-2954","PMID":"24552834","abstract":"Roads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Biological sciences / The Royal Society","id":"ITEM-1","issue":"1780","issued":{"date-parts":[["2014"]]},"page":"20131705","title":"Genetic connectivity for two bear species at wildlife crossing structures in Banff National Park.","type":"article-journal","volume":"281"},"uris":["http://www.mendeley.com/documents/?uuid=5e7f4602-c341-48eb-88f2-feb21dea6c32"]}],"mendeley":{"formattedCitation":"(Sawaya et al. 2014)","plainTextFormattedCitation":"(Sawaya et al. 2014)","previouslyFormattedCitation":"(Sawaya et al. 2014)"},"properties":{"noteIndex":0},"schema":"https://github.com/citation-style-language/schema/raw/master/csl-citation.json"}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(Sawaya et al. 2014)</w:t>
      </w:r>
      <w:r w:rsidR="00E6651E">
        <w:rPr>
          <w:rFonts w:ascii="Times New Roman" w:hAnsi="Times New Roman" w:cs="Times New Roman"/>
        </w:rPr>
        <w:fldChar w:fldCharType="end"/>
      </w:r>
      <w:r w:rsidR="001E0FA4" w:rsidRPr="001E0FA4">
        <w:rPr>
          <w:rFonts w:ascii="Times New Roman" w:hAnsi="Times New Roman" w:cs="Times New Roman"/>
        </w:rPr>
        <w:t xml:space="preserve">.  </w:t>
      </w:r>
      <w:r w:rsidR="002B4E2B">
        <w:rPr>
          <w:rFonts w:ascii="Times New Roman" w:hAnsi="Times New Roman" w:cs="Times New Roman"/>
        </w:rPr>
        <w:t>Perception of risks not tied directly to human activities can influence behavior for organisms faced with crossing a road surface. For example,</w:t>
      </w:r>
      <w:r w:rsidR="001E0FA4" w:rsidRPr="001E0FA4">
        <w:rPr>
          <w:rFonts w:ascii="Times New Roman" w:hAnsi="Times New Roman" w:cs="Times New Roman"/>
        </w:rPr>
        <w:t xml:space="preserve"> smaller snake species more vulnerable to avian predation were more likely to avoid open habitat created by roads than larger snakes</w:t>
      </w:r>
      <w:r w:rsidR="00E6651E">
        <w:rPr>
          <w:rFonts w:ascii="Times New Roman" w:hAnsi="Times New Roman" w:cs="Times New Roman"/>
        </w:rPr>
        <w:t xml:space="preserve"> </w:t>
      </w:r>
      <w:r w:rsidR="00E6651E">
        <w:rPr>
          <w:rFonts w:ascii="Times New Roman" w:hAnsi="Times New Roman" w:cs="Times New Roman"/>
        </w:rPr>
        <w:fldChar w:fldCharType="begin" w:fldLock="1"/>
      </w:r>
      <w:r w:rsidR="00153B78">
        <w:rPr>
          <w:rFonts w:ascii="Times New Roman" w:hAnsi="Times New Roman" w:cs="Times New Roman"/>
        </w:rPr>
        <w:instrText>ADDIN CSL_CITATION {"citationItems":[{"id":"ITEM-1","itemData":{"author":[{"dropping-particle":"","family":"Andrews","given":"Kimberly M","non-dropping-particle":"","parse-names":false,"suffix":""},{"dropping-particle":"","family":"Gibbons","given":"J Whitfield","non-dropping-particle":"","parse-names":false,"suffix":""}],"id":"ITEM-1","issue":"4","issued":{"date-parts":[["2016"]]},"page":"772-782","title":"How Do Highways Influence Snake Movement ? Behavioral Responses to Roads and Vehicles Published by : American Society of Ichthyologists and Herpetologists ( ASIH ) Stable URL : http://www.jstor.org/stable/4098651 REFERENCES Linked references are available","type":"article-journal","volume":"2005"},"uris":["http://www.mendeley.com/documents/?uuid=b463907b-e5f7-49cc-8f99-303022fc4fcf"]}],"mendeley":{"formattedCitation":"(Andrews and Gibbons 2016)","plainTextFormattedCitation":"(Andrews and Gibbons 2016)","previouslyFormattedCitation":"(Andrews and Gibbons 2016)"},"properties":{"noteIndex":0},"schema":"https://github.com/citation-style-language/schema/raw/master/csl-citation.json"}</w:instrText>
      </w:r>
      <w:r w:rsidR="00E6651E">
        <w:rPr>
          <w:rFonts w:ascii="Times New Roman" w:hAnsi="Times New Roman" w:cs="Times New Roman"/>
        </w:rPr>
        <w:fldChar w:fldCharType="separate"/>
      </w:r>
      <w:r w:rsidR="00E6651E" w:rsidRPr="00E6651E">
        <w:rPr>
          <w:rFonts w:ascii="Times New Roman" w:hAnsi="Times New Roman" w:cs="Times New Roman"/>
          <w:noProof/>
        </w:rPr>
        <w:t>(Andrews and Gibbons 2016)</w:t>
      </w:r>
      <w:r w:rsidR="00E6651E">
        <w:rPr>
          <w:rFonts w:ascii="Times New Roman" w:hAnsi="Times New Roman" w:cs="Times New Roman"/>
        </w:rPr>
        <w:fldChar w:fldCharType="end"/>
      </w:r>
      <w:r w:rsidR="001E0FA4" w:rsidRPr="001E0FA4">
        <w:rPr>
          <w:rFonts w:ascii="Times New Roman" w:hAnsi="Times New Roman" w:cs="Times New Roman"/>
        </w:rPr>
        <w:t>.</w:t>
      </w:r>
    </w:p>
    <w:p w14:paraId="51ADFBF8" w14:textId="117A96D4"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00153B78">
        <w:rPr>
          <w:rFonts w:ascii="Times New Roman" w:hAnsi="Times New Roman" w:cs="Times New Roman"/>
        </w:rPr>
        <w:fldChar w:fldCharType="begin" w:fldLock="1"/>
      </w:r>
      <w:r w:rsidR="00381787">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carnivores","type":"article-journal","volume":"15"},"uris":["http://www.mendeley.com/documents/?uuid=18e5f6dd-9b52-41ea-92a8-7371c67f8223"]},{"id":"ITEM-2","itemData":{"author":[{"dropping-particle":"","family":"Riley","given":"Seth P. D.","non-dropping-particle":"","parse-names":false,"suffix":""},{"dropping-particle":"","family":"Brown","given":"Justin L.","non-dropping-particle":"","parse-names":false,"suffix":""},{"dropping-particle":"","family":"Sikich","given":"Jeff A.","non-dropping-particle":"","parse-names":false,"suffix":""},{"dropping-particle":"","family":"Schoonmaker","given":"Catherine M.","non-dropping-particle":"","parse-names":false,"suffix":""},{"dropping-particle":"","family":"Boydston","given":"Erin E.","non-dropping-particle":"","parse-names":false,"suffix":""}],"chapter-number":"15","container-title":"Urban Wildlife Conservation: Theory and Practice","id":"ITEM-2","issued":{"date-parts":[["2014"]]},"page":"323-360","publisher":"Springer Science+Business Media","title":"Wildlife Friendly Roads: The Impacts of Roads on Wildlife in Urban Areas and Potential Remedies","type":"chapter"},"uris":["http://www.mendeley.com/documents/?uuid=aad12617-35d5-4c44-a30a-d57ba58d4143"]},{"id":"ITEM-3","itemData":{"DOI":"10.1371/journal.pone.0012767","ISSN":"1932-6203","author":[{"dropping-particle":"","family":"Delaney","given":"Kathleen Semple","non-dropping-particle":"","parse-names":false,"suffix":""},{"dropping-particle":"","family":"Riley","given":"Seth P. D.","non-dropping-particle":"","parse-names":false,"suffix":""},{"dropping-particle":"","family":"Fisher","given":"Robert N.","non-dropping-particle":"","parse-names":false,"suffix":""}],"container-title":"PLoS ONE","id":"ITEM-3","issue":"9","issued":{"date-parts":[["2010"]]},"page":"e12767","title":"A Rapid, Strong, and Convergent Genetic Response to Urban Habitat Fragmentation in Four Divergent and Widespread Vertebrates","type":"article-journal","volume":"5"},"uris":["http://www.mendeley.com/documents/?uuid=b1e5ce6c-bb03-4b34-acee-0cd705b4d59d"]}],"mendeley":{"formattedCitation":"(Riley et al. 2006, Delaney et al. 2010, Riley et al. 2014a)","plainTextFormattedCitation":"(Riley et al. 2006, Delaney et al. 2010, Riley et al. 2014a)","previouslyFormattedCitation":"(Riley et al. 2006, Delaney et al. 2010, Riley et al. 2014a)"},"properties":{"noteIndex":0},"schema":"https://github.com/citation-style-language/schema/raw/master/csl-citation.json"}</w:instrText>
      </w:r>
      <w:r w:rsidR="00153B78">
        <w:rPr>
          <w:rFonts w:ascii="Times New Roman" w:hAnsi="Times New Roman" w:cs="Times New Roman"/>
        </w:rPr>
        <w:fldChar w:fldCharType="separate"/>
      </w:r>
      <w:r w:rsidR="00381787" w:rsidRPr="00381787">
        <w:rPr>
          <w:rFonts w:ascii="Times New Roman" w:hAnsi="Times New Roman" w:cs="Times New Roman"/>
          <w:noProof/>
        </w:rPr>
        <w:t>(Riley et al. 2006, Delaney et al. 2010, Riley et al. 2014a)</w:t>
      </w:r>
      <w:r w:rsidR="00153B78">
        <w:rPr>
          <w:rFonts w:ascii="Times New Roman" w:hAnsi="Times New Roman" w:cs="Times New Roman"/>
        </w:rPr>
        <w:fldChar w:fldCharType="end"/>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w:t>
      </w:r>
      <w:del w:id="13" w:author=" " w:date="2021-01-20T13:43:00Z">
        <w:r w:rsidR="00B72AC6" w:rsidDel="00E06064">
          <w:rPr>
            <w:rFonts w:ascii="Times New Roman" w:hAnsi="Times New Roman" w:cs="Times New Roman"/>
          </w:rPr>
          <w:delText xml:space="preserve">some of the most </w:delText>
        </w:r>
      </w:del>
      <w:r w:rsidR="00B72AC6">
        <w:rPr>
          <w:rFonts w:ascii="Times New Roman" w:hAnsi="Times New Roman" w:cs="Times New Roman"/>
        </w:rPr>
        <w:t>highly urbanized counties with heavily trafficked highway networks</w:t>
      </w:r>
      <w:r w:rsidR="001D2764">
        <w:rPr>
          <w:rFonts w:ascii="Times New Roman" w:hAnsi="Times New Roman" w:cs="Times New Roman"/>
        </w:rPr>
        <w:t>.</w:t>
      </w:r>
      <w:r w:rsidR="00B72AC6">
        <w:rPr>
          <w:rFonts w:ascii="Times New Roman" w:hAnsi="Times New Roman" w:cs="Times New Roman"/>
        </w:rPr>
        <w:t xml:space="preserve"> </w:t>
      </w:r>
      <w:r w:rsidR="002B4E2B">
        <w:rPr>
          <w:rFonts w:ascii="Times New Roman" w:hAnsi="Times New Roman" w:cs="Times New Roman"/>
        </w:rPr>
        <w:t>F</w:t>
      </w:r>
      <w:r w:rsidR="00B72AC6">
        <w:rPr>
          <w:rFonts w:ascii="Times New Roman" w:hAnsi="Times New Roman" w:cs="Times New Roman"/>
        </w:rPr>
        <w:t xml:space="preserve">ew studies have investigated whether </w:t>
      </w:r>
      <w:del w:id="14" w:author=" " w:date="2021-01-20T13:43:00Z">
        <w:r w:rsidR="00B72AC6" w:rsidDel="00E06064">
          <w:rPr>
            <w:rFonts w:ascii="Times New Roman" w:hAnsi="Times New Roman" w:cs="Times New Roman"/>
          </w:rPr>
          <w:delText xml:space="preserve">the same effect on gene flow is </w:delText>
        </w:r>
        <w:r w:rsidR="001526D9" w:rsidDel="00E06064">
          <w:rPr>
            <w:rFonts w:ascii="Times New Roman" w:hAnsi="Times New Roman" w:cs="Times New Roman"/>
          </w:rPr>
          <w:delText>observed</w:delText>
        </w:r>
        <w:r w:rsidR="00B72AC6" w:rsidDel="00E06064">
          <w:rPr>
            <w:rFonts w:ascii="Times New Roman" w:hAnsi="Times New Roman" w:cs="Times New Roman"/>
          </w:rPr>
          <w:delText xml:space="preserve"> </w:delText>
        </w:r>
      </w:del>
      <w:r w:rsidR="00B72AC6">
        <w:rPr>
          <w:rFonts w:ascii="Times New Roman" w:hAnsi="Times New Roman" w:cs="Times New Roman"/>
        </w:rPr>
        <w:t>highways</w:t>
      </w:r>
      <w:r w:rsidR="001D2764">
        <w:rPr>
          <w:rFonts w:ascii="Times New Roman" w:hAnsi="Times New Roman" w:cs="Times New Roman"/>
        </w:rPr>
        <w:t xml:space="preserve"> in 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ins w:id="15" w:author=" " w:date="2021-01-20T13:44:00Z">
        <w:r w:rsidR="00E06064">
          <w:rPr>
            <w:rFonts w:ascii="Times New Roman" w:hAnsi="Times New Roman" w:cs="Times New Roman"/>
          </w:rPr>
          <w:t xml:space="preserve">, </w:t>
        </w:r>
        <w:r w:rsidR="00E06064">
          <w:rPr>
            <w:rFonts w:ascii="Times New Roman" w:hAnsi="Times New Roman" w:cs="Times New Roman"/>
          </w:rPr>
          <w:t>have a similar impact on wildlife gene flow</w:t>
        </w:r>
      </w:ins>
      <w:r w:rsidR="00B94B0C">
        <w:rPr>
          <w:rFonts w:ascii="Times New Roman" w:hAnsi="Times New Roman" w:cs="Times New Roman"/>
        </w:rPr>
        <w:t>.</w:t>
      </w:r>
      <w:r w:rsidR="001D2764">
        <w:rPr>
          <w:rFonts w:ascii="Times New Roman" w:hAnsi="Times New Roman" w:cs="Times New Roman"/>
        </w:rPr>
        <w:t xml:space="preserve"> </w:t>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 xml:space="preserve">approaches </w:t>
      </w:r>
      <w:r w:rsidR="00B72AC6">
        <w:rPr>
          <w:rFonts w:ascii="Times New Roman" w:hAnsi="Times New Roman" w:cs="Times New Roman"/>
        </w:rPr>
        <w:t xml:space="preserve">levels </w:t>
      </w:r>
      <w:del w:id="16" w:author=" " w:date="2021-01-20T13:45:00Z">
        <w:r w:rsidR="00A6740F" w:rsidDel="00E06064">
          <w:rPr>
            <w:rFonts w:ascii="Times New Roman" w:hAnsi="Times New Roman" w:cs="Times New Roman"/>
          </w:rPr>
          <w:delText xml:space="preserve">such as </w:delText>
        </w:r>
        <w:r w:rsidR="009767E1" w:rsidDel="00E06064">
          <w:rPr>
            <w:rFonts w:ascii="Times New Roman" w:hAnsi="Times New Roman" w:cs="Times New Roman"/>
          </w:rPr>
          <w:delText xml:space="preserve">those </w:delText>
        </w:r>
        <w:r w:rsidR="00B72AC6" w:rsidDel="00E06064">
          <w:rPr>
            <w:rFonts w:ascii="Times New Roman" w:hAnsi="Times New Roman" w:cs="Times New Roman"/>
          </w:rPr>
          <w:delText>seen</w:delText>
        </w:r>
      </w:del>
      <w:ins w:id="17" w:author=" " w:date="2021-01-20T13:45:00Z">
        <w:r w:rsidR="00E06064">
          <w:rPr>
            <w:rFonts w:ascii="Times New Roman" w:hAnsi="Times New Roman" w:cs="Times New Roman"/>
          </w:rPr>
          <w:t>observed</w:t>
        </w:r>
      </w:ins>
      <w:r w:rsidR="00B72AC6">
        <w:rPr>
          <w:rFonts w:ascii="Times New Roman" w:hAnsi="Times New Roman" w:cs="Times New Roman"/>
        </w:rPr>
        <w:t xml:space="preserve">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r w:rsidR="002B4E2B">
        <w:rPr>
          <w:rFonts w:ascii="Times New Roman" w:hAnsi="Times New Roman" w:cs="Times New Roman"/>
        </w:rPr>
        <w:t>.</w:t>
      </w:r>
      <w:r w:rsidR="00A6740F">
        <w:rPr>
          <w:rFonts w:ascii="Times New Roman" w:hAnsi="Times New Roman" w:cs="Times New Roman"/>
        </w:rPr>
        <w:t xml:space="preserve"> </w:t>
      </w:r>
    </w:p>
    <w:p w14:paraId="17BE4CFF" w14:textId="490A0358" w:rsidR="005C0CF8" w:rsidRDefault="00114875" w:rsidP="001F484C">
      <w:pPr>
        <w:spacing w:line="480" w:lineRule="auto"/>
        <w:rPr>
          <w:rFonts w:ascii="Times New Roman" w:hAnsi="Times New Roman" w:cs="Times New Roman"/>
        </w:rPr>
      </w:pPr>
      <w:r>
        <w:rPr>
          <w:rFonts w:ascii="Times New Roman" w:hAnsi="Times New Roman" w:cs="Times New Roman"/>
        </w:rPr>
        <w:t>T</w:t>
      </w:r>
      <w:r w:rsidRPr="00906D77">
        <w:rPr>
          <w:rFonts w:ascii="Times New Roman" w:hAnsi="Times New Roman" w:cs="Times New Roman"/>
        </w:rPr>
        <w:t xml:space="preserve">he ability to maintain population connectivity across </w:t>
      </w:r>
      <w:ins w:id="18" w:author=" " w:date="2021-01-20T13:45:00Z">
        <w:r w:rsidR="00E06064">
          <w:rPr>
            <w:rFonts w:ascii="Times New Roman" w:hAnsi="Times New Roman" w:cs="Times New Roman"/>
          </w:rPr>
          <w:t>California highway</w:t>
        </w:r>
      </w:ins>
      <w:del w:id="19" w:author=" " w:date="2021-01-20T13:45:00Z">
        <w:r w:rsidRPr="00906D77" w:rsidDel="00E06064">
          <w:rPr>
            <w:rFonts w:ascii="Times New Roman" w:hAnsi="Times New Roman" w:cs="Times New Roman"/>
          </w:rPr>
          <w:delText>road</w:delText>
        </w:r>
      </w:del>
      <w:r w:rsidRPr="00906D77">
        <w:rPr>
          <w:rFonts w:ascii="Times New Roman" w:hAnsi="Times New Roman" w:cs="Times New Roman"/>
        </w:rPr>
        <w:t>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w:t>
      </w:r>
      <w:del w:id="20" w:author=" " w:date="2021-01-20T13:45:00Z">
        <w:r w:rsidRPr="00906D77" w:rsidDel="00E06064">
          <w:rPr>
            <w:rFonts w:ascii="Times New Roman" w:hAnsi="Times New Roman" w:cs="Times New Roman"/>
          </w:rPr>
          <w:delText>highways</w:delText>
        </w:r>
      </w:del>
      <w:ins w:id="21" w:author=" " w:date="2021-01-20T13:45:00Z">
        <w:r w:rsidR="00E06064">
          <w:rPr>
            <w:rFonts w:ascii="Times New Roman" w:hAnsi="Times New Roman" w:cs="Times New Roman"/>
          </w:rPr>
          <w:t>road</w:t>
        </w:r>
        <w:r w:rsidR="00E06064" w:rsidRPr="00906D77">
          <w:rPr>
            <w:rFonts w:ascii="Times New Roman" w:hAnsi="Times New Roman" w:cs="Times New Roman"/>
          </w:rPr>
          <w:t>ways</w:t>
        </w:r>
      </w:ins>
      <w:r>
        <w:rPr>
          <w:rFonts w:ascii="Times New Roman" w:hAnsi="Times New Roman" w:cs="Times New Roman"/>
        </w:rPr>
        <w:t xml:space="preserve">. </w:t>
      </w:r>
      <w:r w:rsidRPr="00B31776">
        <w:rPr>
          <w:rFonts w:ascii="Times New Roman" w:hAnsi="Times New Roman" w:cs="Times New Roman"/>
        </w:rPr>
        <w:t>Habitat generalists, like coyotes (</w:t>
      </w:r>
      <w:r w:rsidRPr="00AF74AE">
        <w:rPr>
          <w:rFonts w:ascii="Times New Roman" w:hAnsi="Times New Roman" w:cs="Times New Roman"/>
          <w:i/>
          <w:iCs/>
        </w:rPr>
        <w:t>Canis latrans</w:t>
      </w:r>
      <w:r w:rsidRPr="00B31776">
        <w:rPr>
          <w:rFonts w:ascii="Times New Roman" w:hAnsi="Times New Roman" w:cs="Times New Roman"/>
        </w:rPr>
        <w:t>) and deer (</w:t>
      </w:r>
      <w:r w:rsidRPr="00AF74AE">
        <w:rPr>
          <w:rFonts w:ascii="Times New Roman" w:hAnsi="Times New Roman" w:cs="Times New Roman"/>
          <w:i/>
          <w:iCs/>
        </w:rPr>
        <w:t>Odocoileus</w:t>
      </w:r>
      <w:r w:rsidRPr="00B31776">
        <w:rPr>
          <w:rFonts w:ascii="Times New Roman" w:hAnsi="Times New Roman" w:cs="Times New Roman"/>
        </w:rPr>
        <w:t xml:space="preserve"> </w:t>
      </w:r>
      <w:proofErr w:type="spellStart"/>
      <w:r w:rsidRPr="00B31776">
        <w:rPr>
          <w:rFonts w:ascii="Times New Roman" w:hAnsi="Times New Roman" w:cs="Times New Roman"/>
        </w:rPr>
        <w:t>spp</w:t>
      </w:r>
      <w:proofErr w:type="spellEnd"/>
      <w:r w:rsidRPr="00B31776">
        <w:rPr>
          <w:rFonts w:ascii="Times New Roman" w:hAnsi="Times New Roman" w:cs="Times New Roman"/>
        </w:rPr>
        <w:t>) may be less affected by roads than habitat specialists, such as gray foxes (</w:t>
      </w:r>
      <w:r w:rsidRPr="00AF74AE">
        <w:rPr>
          <w:rFonts w:ascii="Times New Roman" w:hAnsi="Times New Roman" w:cs="Times New Roman"/>
          <w:i/>
          <w:iCs/>
        </w:rPr>
        <w:t xml:space="preserve">Urocyon </w:t>
      </w:r>
      <w:proofErr w:type="spellStart"/>
      <w:r w:rsidRPr="00AF74AE">
        <w:rPr>
          <w:rFonts w:ascii="Times New Roman" w:hAnsi="Times New Roman" w:cs="Times New Roman"/>
          <w:i/>
          <w:iCs/>
        </w:rPr>
        <w:t>cinereoargenteus</w:t>
      </w:r>
      <w:proofErr w:type="spellEnd"/>
      <w:r w:rsidRPr="00B31776">
        <w:rPr>
          <w:rFonts w:ascii="Times New Roman" w:hAnsi="Times New Roman" w:cs="Times New Roman"/>
        </w:rPr>
        <w:t>), which in California tend to be tied to large patches of mid-elevation scrub-lands</w:t>
      </w:r>
      <w:r w:rsidR="00153B78">
        <w:rPr>
          <w:rFonts w:ascii="Times New Roman" w:hAnsi="Times New Roman" w:cs="Times New Roman"/>
        </w:rPr>
        <w:t xml:space="preserve"> </w:t>
      </w:r>
      <w:r w:rsidR="00153B78">
        <w:rPr>
          <w:rFonts w:ascii="Times New Roman" w:hAnsi="Times New Roman" w:cs="Times New Roman"/>
        </w:rPr>
        <w:fldChar w:fldCharType="begin" w:fldLock="1"/>
      </w:r>
      <w:r w:rsidR="000B6F05">
        <w:rPr>
          <w:rFonts w:ascii="Times New Roman" w:hAnsi="Times New Roman" w:cs="Times New Roman"/>
        </w:rPr>
        <w:instrText>ADDIN CSL_CITATION {"citationItems":[{"id":"ITEM-1","itemData":{"DOI":"10.1111/j.1365-294X.2005.02473.x","ISBN":"09621083","ISSN":"09621083","PMID":"15773950","abstract":"A recent region-wide study determined that the central California coyote (Canis latrans) population was genetically subdivided according to habitat bioregions, supporting the hypothesis that coyotes exhibit a dispersal bias toward their natal habitat type. Here, we further investigated this hypothesis using radio-collared coyotes captured on a 150-km(2) study site on the border of (i.e. overlapping) two bioregions (Great Valley and Cascade Mountains). As predicted, most coyotes were assigned (based on a priori genetic criteria) to genetic clusters corresponding to one of these two bioregions. All of those assigned to the Great Valley genetic cluster were caught in (and for the most part, remained in) the Great Valley bioregion. However, contrary to expectations, the coyotes assigned to the Cascades genetic cluster occurred commonly in both bioregions. Nearly all resident individuals on the study site, regardless of the particular bioregion, were assigned to the Cascades genetic cluster, whereas a sizable fraction of nonresident (transient or dispersing) coyotes caught in the Great Valley bioregion were assigned to the Great Valley cluster. Even among resident coyotes, interrelatedness of packs was greater within than between bioregions, and packs with territories overlapping both bioregions were more closely related to those with territories completely within the Cascades bioregion than territories completely within the Great Valley bioregion. Finally, direct estimates indicated that gene flow was twice as high from the Cascades bioregion to the Great Valley bioregion than in the reverse direction. Collectively, these findings reveal the anatomy of the genetic subdivision as beginning abruptly at the bioregion boundary and ending diffusely within the Great Valley bioregion.","author":[{"dropping-particle":"","family":"Sacks","given":"Benjamin N.","non-dropping-particle":"","parse-names":false,"suffix":""},{"dropping-particle":"","family":"Mitchell","given":"Brian R.","non-dropping-particle":"","parse-names":false,"suffix":""},{"dropping-particle":"","family":"Williams","given":"Christen L.","non-dropping-particle":"","parse-names":false,"suffix":""},{"dropping-particle":"","family":"Ernest","given":"Holly B.","non-dropping-particle":"","parse-names":false,"suffix":""}],"container-title":"Molecular Ecology","id":"ITEM-1","issue":"4","issued":{"date-parts":[["2005"]]},"page":"1241-1249","title":"Coyote movements and social structure along a cryptic population genetic subdivision","type":"article-journal","volume":"14"},"uris":["http://www.mendeley.com/documents/?uuid=0331b72a-3fc6-40d1-b4b3-2a0b04e31efc"]},{"id":"ITEM-2","itemData":{"DOI":"10.1093/molbev/msn082","ISBN":"0737-4038","ISSN":"07374038","PMID":"18391065","abstract":"The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Evolution","id":"ITEM-2","issue":"7","issued":{"date-parts":[["2008"]]},"page":"1384-1394","title":"Coyotes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ecoregion","type":"article-journal","volume":"25"},"uris":["http://www.mendeley.com/documents/?uuid=49b882ac-8ba3-4a04-91f7-586c8ec03fc0"]},{"id":"ITEM-3","itemData":{"DOI":"10.1093/jmammal/gyv056","ISBN":"00222372 (ISSN)","ISSN":"1545-1542","abstract":"Mammalian carnivores are affected by various anthropogenic disturbances near urban environments. Urban expansion and increased anthropogenic activity near and in preserved habitats may cause shifts in the current spatial distributions of those species. To predict the effects of future land-use changes on mammalian carnivores, we modeled their current occurrence across former Fort Ord Army Base as a function of urban proximity and road/trail density. We collected detection/nondetection data for domestic dogs, coyotes (Canis latrans), gray foxes (Urocyon cinereoargenteus), raccoons (Procyon lotor), striped skunks (Mephitis mephitis), and bobcats (Lynx rufus) using scent stations. We analyzed our data with likelihood-based occupancy modeling and used evidence ratios based on Akaike information criterion weights to infer the effect of each variable on occurrence and detection probabilities for each species. We used the estimated weighted model coefficients of the predictive variables to create current and future species distribution maps given proposed landscape changes in the study area. Domestic dogs were more likely to use areas closer to the urban edge, while gray foxes showed a preference toward inland areas. Detection probability was highest in areas closer to the urban edge for striped skunks and in areas with high road/trail densities for raccoons. Our results suggest that the distribution of domestic dogs will most likely expand with future development, while those of gray foxes will contract. We predict that future land-use changes outside of preserved areas will have an adverse effect on gray foxes within the protected areas.","author":[{"dropping-particle":"","family":"Kowalski","given":"B.","non-dropping-particle":"","parse-names":false,"suffix":""},{"dropping-particle":"","family":"Watson","given":"F.","non-dropping-particle":"","parse-names":false,"suffix":""},{"dropping-particle":"","family":"Garza","given":"C.","non-dropping-particle":"","parse-names":false,"suffix":""},{"dropping-particle":"","family":"Delgado","given":"B.","non-dropping-particle":"","parse-names":false,"suffix":""}],"container-title":"Journal of Mammalogy","id":"ITEM-3","issue":"3","issued":{"date-parts":[["2015"]]},"page":"511-521","title":"Effects of landscape covariates on the distribution and detection probabilities of mammalian carnivores","type":"article-journal","volume":"96"},"uris":["http://www.mendeley.com/documents/?uuid=b2858542-408c-4c9c-b8af-fd08100356ac"]},{"id":"ITEM-4","itemData":{"DOI":"10.1007/s004420000448","ISSN":"00298549","abstract":"We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C.","non-dropping-particle":"","parse-names":false,"suffix":""}],"container-title":"Oecologia","id":"ITEM-4","issue":"2","issued":{"date-parts":[["2000"]]},"page":"258-270","title":"Competition and intraguild predation among three sympatric carnivores","type":"article-journal","volume":"125"},"uris":["http://www.mendeley.com/documents/?uuid=5d3c1d18-acf2-4a2d-bfd2-19a3be07837f"]},{"id":"ITEM-5","itemData":{"DOI":"10.1017/S0952836905006850","ISSN":"09528369","abstract":"From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Zoology","id":"ITEM-5","issue":"3","issued":{"date-parts":[["2005"]]},"page":"249-254","title":"Survival and cause-specific mortality of gray foxes (Urocyon cinereoargenteus) in southern California","type":"article-journal","volume":"266"},"uris":["http://www.mendeley.com/documents/?uuid=83f56201-d294-4f3f-be0a-b5193af24b6a"]}],"mendeley":{"formattedCitation":"(Fedriani et al. 2000, Farias et al. 2005, Sacks et al. 2005, 2008, Kowalski et al. 2015)","plainTextFormattedCitation":"(Fedriani et al. 2000, Farias et al. 2005, Sacks et al. 2005, 2008, Kowalski et al. 2015)","previouslyFormattedCitation":"(Fedriani et al. 2000, Farias et al. 2005, Sacks et al. 2005, 2008, Kowalski et al. 2015)"},"properties":{"noteIndex":0},"schema":"https://github.com/citation-style-language/schema/raw/master/csl-citation.json"}</w:instrText>
      </w:r>
      <w:r w:rsidR="00153B78">
        <w:rPr>
          <w:rFonts w:ascii="Times New Roman" w:hAnsi="Times New Roman" w:cs="Times New Roman"/>
        </w:rPr>
        <w:fldChar w:fldCharType="separate"/>
      </w:r>
      <w:r w:rsidR="000B6F05" w:rsidRPr="000B6F05">
        <w:rPr>
          <w:rFonts w:ascii="Times New Roman" w:hAnsi="Times New Roman" w:cs="Times New Roman"/>
          <w:noProof/>
        </w:rPr>
        <w:t>(Fedriani et al. 2000, Farias et al. 2005, Sacks et al. 2005, 2008, Kowalski et al. 2015)</w:t>
      </w:r>
      <w:r w:rsidR="00153B78">
        <w:rPr>
          <w:rFonts w:ascii="Times New Roman" w:hAnsi="Times New Roman" w:cs="Times New Roman"/>
        </w:rPr>
        <w:fldChar w:fldCharType="end"/>
      </w:r>
      <w:r w:rsidRPr="00B31776">
        <w:rPr>
          <w:rFonts w:ascii="Times New Roman" w:hAnsi="Times New Roman" w:cs="Times New Roman"/>
        </w:rPr>
        <w:t>.</w:t>
      </w:r>
      <w:r w:rsidR="00DD3EEE">
        <w:rPr>
          <w:rFonts w:ascii="Times New Roman" w:hAnsi="Times New Roman" w:cs="Times New Roman"/>
        </w:rPr>
        <w:t xml:space="preserve"> We examined the genetic diversity present in populations of coyote alongside major highways in the East Bay and </w:t>
      </w:r>
      <w:r w:rsidR="00F94AE6">
        <w:rPr>
          <w:rFonts w:ascii="Times New Roman" w:hAnsi="Times New Roman" w:cs="Times New Roman"/>
        </w:rPr>
        <w:t xml:space="preserve">Sierra Nevada foothill </w:t>
      </w:r>
      <w:r w:rsidR="00DD3EEE">
        <w:rPr>
          <w:rFonts w:ascii="Times New Roman" w:hAnsi="Times New Roman" w:cs="Times New Roman"/>
        </w:rPr>
        <w:t>regions</w:t>
      </w:r>
      <w:r w:rsidR="00F94AE6">
        <w:rPr>
          <w:rFonts w:ascii="Times New Roman" w:hAnsi="Times New Roman" w:cs="Times New Roman"/>
        </w:rPr>
        <w:t>, and gray fox populations adjacent to two highways in the Sierra Nevada foothills</w:t>
      </w:r>
      <w:r w:rsidR="00DD3EEE">
        <w:rPr>
          <w:rFonts w:ascii="Times New Roman" w:hAnsi="Times New Roman" w:cs="Times New Roman"/>
        </w:rPr>
        <w:t xml:space="preserve">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reproductive phenology, dispersal timing, territoriality, and diet, differing mainly in the degree of habitat specialization.</w:t>
      </w:r>
      <w:r w:rsidR="00890CFE">
        <w:rPr>
          <w:rFonts w:ascii="Times New Roman" w:hAnsi="Times New Roman" w:cs="Times New Roman"/>
        </w:rPr>
        <w:t xml:space="preserve"> Additionally, both species are abundant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r>
        <w:rPr>
          <w:rFonts w:ascii="Times New Roman" w:hAnsi="Times New Roman" w:cs="Times New Roman"/>
        </w:rPr>
        <w:t>traffic rates are correlated with increased disruption in genetic connectivity</w:t>
      </w:r>
      <w:r w:rsidR="001F484C">
        <w:rPr>
          <w:rFonts w:ascii="Times New Roman" w:hAnsi="Times New Roman" w:cs="Times New Roman"/>
        </w:rPr>
        <w:t>, and 3) genetic connectivity across highways will be more negatively impacted in gray fox than in coyote.</w:t>
      </w:r>
      <w:r w:rsidR="004607FF">
        <w:rPr>
          <w:rFonts w:asciiTheme="majorHAnsi" w:eastAsia="Calibri" w:hAnsiTheme="majorHAnsi" w:cs="Calibri"/>
        </w:rPr>
        <w:t xml:space="preserve"> </w:t>
      </w:r>
      <w:r w:rsidR="00A6740F">
        <w:rPr>
          <w:rFonts w:ascii="Times New Roman" w:hAnsi="Times New Roman" w:cs="Times New Roman"/>
        </w:rPr>
        <w:t xml:space="preserve">With dramatic increases in human populations projected </w:t>
      </w:r>
      <w:r w:rsidR="00A6740F">
        <w:rPr>
          <w:rFonts w:ascii="Times New Roman" w:hAnsi="Times New Roman" w:cs="Times New Roman"/>
        </w:rPr>
        <w:lastRenderedPageBreak/>
        <w:t xml:space="preserve">in the next few decades for these </w:t>
      </w:r>
      <w:ins w:id="22" w:author=" " w:date="2021-01-20T13:46:00Z">
        <w:r w:rsidR="00E06064">
          <w:rPr>
            <w:rFonts w:ascii="Times New Roman" w:hAnsi="Times New Roman" w:cs="Times New Roman"/>
          </w:rPr>
          <w:t xml:space="preserve">Northern California </w:t>
        </w:r>
      </w:ins>
      <w:r w:rsidR="00A6740F">
        <w:rPr>
          <w:rFonts w:ascii="Times New Roman" w:hAnsi="Times New Roman" w:cs="Times New Roman"/>
        </w:rPr>
        <w:t>study regions, determining whether highways are currently disrupting genetic connectivity will become increasingly important</w:t>
      </w:r>
      <w:ins w:id="23" w:author=" " w:date="2021-01-20T13:46:00Z">
        <w:r w:rsidR="00E06064">
          <w:rPr>
            <w:rFonts w:ascii="Times New Roman" w:hAnsi="Times New Roman" w:cs="Times New Roman"/>
          </w:rPr>
          <w:t>.</w:t>
        </w:r>
      </w:ins>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0DF9C82D"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 xml:space="preserve">US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892D42">
        <w:rPr>
          <w:rFonts w:ascii="Times New Roman" w:hAnsi="Times New Roman" w:cs="Times New Roman"/>
        </w:rPr>
        <w:t xml:space="preserve"> (Figure 1)</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0B6F05">
        <w:rPr>
          <w:rFonts w:ascii="Times New Roman" w:hAnsi="Times New Roman" w:cs="Times New Roman"/>
        </w:rPr>
        <w:fldChar w:fldCharType="begin" w:fldLock="1"/>
      </w:r>
      <w:r w:rsidR="001D152D">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0B6F05">
        <w:rPr>
          <w:rFonts w:ascii="Times New Roman" w:hAnsi="Times New Roman" w:cs="Times New Roman"/>
        </w:rPr>
        <w:fldChar w:fldCharType="separate"/>
      </w:r>
      <w:r w:rsidR="000B6F05" w:rsidRPr="000B6F05">
        <w:rPr>
          <w:rFonts w:ascii="Times New Roman" w:hAnsi="Times New Roman" w:cs="Times New Roman"/>
          <w:noProof/>
        </w:rPr>
        <w:t>(Caltrans 2015)</w:t>
      </w:r>
      <w:r w:rsidR="000B6F05">
        <w:rPr>
          <w:rFonts w:ascii="Times New Roman" w:hAnsi="Times New Roman" w:cs="Times New Roman"/>
        </w:rPr>
        <w:fldChar w:fldCharType="end"/>
      </w:r>
      <w:r w:rsidR="00AB434E" w:rsidRPr="00A30917">
        <w:rPr>
          <w:rFonts w:ascii="Times New Roman" w:hAnsi="Times New Roman" w:cs="Times New Roman"/>
        </w:rPr>
        <w:t>.</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3A77FFC3"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coyote and gray </w:t>
      </w:r>
      <w:r w:rsidR="00F94AE6">
        <w:rPr>
          <w:rFonts w:ascii="Times New Roman" w:hAnsi="Times New Roman" w:cs="Times New Roman"/>
        </w:rPr>
        <w:t xml:space="preserve">fox populations </w:t>
      </w:r>
      <w:r w:rsidR="001F3C25">
        <w:rPr>
          <w:rFonts w:ascii="Times New Roman" w:hAnsi="Times New Roman" w:cs="Times New Roman"/>
        </w:rPr>
        <w:t>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892D42">
        <w:rPr>
          <w:rFonts w:ascii="Times New Roman" w:hAnsi="Times New Roman" w:cs="Times New Roman"/>
        </w:rPr>
        <w:t xml:space="preserve"> (Figure 1)</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xml:space="preserve">, traveled by 2000-40,000 vehicles daily </w:t>
      </w:r>
      <w:r w:rsidR="001D152D">
        <w:rPr>
          <w:rFonts w:ascii="Times New Roman" w:hAnsi="Times New Roman" w:cs="Times New Roman"/>
        </w:rPr>
        <w:fldChar w:fldCharType="begin" w:fldLock="1"/>
      </w:r>
      <w:r w:rsidR="008A6B11">
        <w:rPr>
          <w:rFonts w:ascii="Times New Roman" w:hAnsi="Times New Roman" w:cs="Times New Roman"/>
        </w:rPr>
        <w:instrText>ADDIN CSL_CITATION {"citationItems":[{"id":"ITEM-1","itemData":{"ISBN":"9162630822","author":[{"dropping-particle":"","family":"Caltrans","given":"","non-dropping-particle":"","parse-names":false,"suffix":""}],"id":"ITEM-1","issued":{"date-parts":[["2015"]]},"number-of-pages":"237","title":"2015 Traffic Volumes on California State Highways","type":"report"},"uris":["http://www.mendeley.com/documents/?uuid=2b007be5-a632-40ac-97e7-d331ba043996"]}],"mendeley":{"formattedCitation":"(Caltrans 2015)","plainTextFormattedCitation":"(Caltrans 2015)","previouslyFormattedCitation":"(Caltrans 2015)"},"properties":{"noteIndex":0},"schema":"https://github.com/citation-style-language/schema/raw/master/csl-citation.json"}</w:instrText>
      </w:r>
      <w:r w:rsidR="001D152D">
        <w:rPr>
          <w:rFonts w:ascii="Times New Roman" w:hAnsi="Times New Roman" w:cs="Times New Roman"/>
        </w:rPr>
        <w:fldChar w:fldCharType="separate"/>
      </w:r>
      <w:r w:rsidR="001D152D" w:rsidRPr="001D152D">
        <w:rPr>
          <w:rFonts w:ascii="Times New Roman" w:hAnsi="Times New Roman" w:cs="Times New Roman"/>
          <w:noProof/>
        </w:rPr>
        <w:t>(Caltrans 2015)</w:t>
      </w:r>
      <w:r w:rsidR="001D152D">
        <w:rPr>
          <w:rFonts w:ascii="Times New Roman" w:hAnsi="Times New Roman" w:cs="Times New Roman"/>
        </w:rPr>
        <w:fldChar w:fldCharType="end"/>
      </w:r>
      <w:r w:rsidR="00A96F0C" w:rsidRPr="00A30917">
        <w:rPr>
          <w:rFonts w:ascii="Times New Roman" w:hAnsi="Times New Roman" w:cs="Times New Roman"/>
        </w:rPr>
        <w:t>.</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comprised of a mixture of urban, suburban, suburban-rural, and rural land. Urban centers are concentrated around the cities of Auburn, Grass Valley and Nevada City. The density of human habitation decreases with distance from the city centers. Rural land use ranges from agriculture (vineyards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74FAEF65"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w:t>
      </w:r>
      <w:r w:rsidR="008A6B11">
        <w:rPr>
          <w:rFonts w:ascii="Times New Roman" w:hAnsi="Times New Roman" w:cs="Times New Roman"/>
        </w:rPr>
        <w:t xml:space="preserve">gray fox and </w:t>
      </w:r>
      <w:r w:rsidRPr="00A30917">
        <w:rPr>
          <w:rFonts w:ascii="Times New Roman" w:hAnsi="Times New Roman" w:cs="Times New Roman"/>
        </w:rPr>
        <w:t xml:space="preserve">coyotes have been shown to inhabit urban and suburban habitats and therefore development alone is not likely to act as a barrier to dispersal </w:t>
      </w:r>
      <w:r w:rsidR="008A6B11">
        <w:rPr>
          <w:rFonts w:ascii="Times New Roman" w:hAnsi="Times New Roman" w:cs="Times New Roman"/>
        </w:rPr>
        <w:fldChar w:fldCharType="begin" w:fldLock="1"/>
      </w:r>
      <w:r w:rsidR="00EC7EF5">
        <w:rPr>
          <w:rFonts w:ascii="Times New Roman" w:hAnsi="Times New Roman" w:cs="Times New Roman"/>
        </w:rPr>
        <w:instrText>ADDIN CSL_CITATION {"citationItems":[{"id":"ITEM-1","itemData":{"DOI":"10.2307/3803038","ISBN":"0022-541X","ISSN":"0022-541X","PMID":"171743200027","abstract":"Coyotes (Canis latrans) are common residents of many urban areas in North America, but little is known about how they have adapted to Urbanization. With increasing urban sprawl, it is important to understand how and why animals are using urban landscapes. We studied radiocollared coyotes in Tucson, Arizona, USA, from October 1996 to December 1998 to determine home range size, habitat use, and nocturnal movement patterns in 7 habitat patch types: natural, commercial, parks, vacant, residential, washes, and roads. Home ranges of resident coyotes averaged 12.6 km(2) (range = 1.7 to 59.7 km(2)). Home ranges encompassed a smaller portion of natural patches and a larger proportion of park and residential areas than were available in the Study area. Coyotes used habitat patch types within the home ranges in proportion to their availability except during the dispersal season, when coyotes selected natural areas and washes and avoided park and residential areas. We used radiolocation data from 120 nighttime observation sessions of 11 animals to determine nocturnal movement patterns. Rates of movement peaked at 2300 and 0500 hr. Rates of movement did not differ among habitat patch types. Individuals moved minimum distances of 1.3 to 6.2 km during the night. Coyotes were most active at night from 2200 to 2400 hr. Disturbances associated with urbanization are multi-scaled and widespread: therefore, wildlife biologists and managers should study habitat use by urban, wildlife at multiple scales.","author":[{"dropping-particle":"","family":"Grinder","given":"M. I.","non-dropping-particle":"","parse-names":false,"suffix":""},{"dropping-particle":"","family":"Krausman","given":"P. R.","non-dropping-particle":"","parse-names":false,"suffix":""}],"container-title":"Journal of Wildlife Management","id":"ITEM-1","issue":"4","issued":{"date-parts":[["2001"]]},"page":"887-898","title":"Home range, habitat use, and nocturnal activity of coyotes in an urban environment","type":"article-journal","volume":"65"},"uris":["http://www.mendeley.com/documents/?uuid=c6de0428-d766-4cb9-9bb5-7efa183c5312"]},{"id":"ITEM-2","itemData":{"author":[{"dropping-particle":"","family":"Crooks","given":"Kevin R","non-dropping-particle":"","parse-names":false,"suffix":""}],"container-title":"Conservation Biology","id":"ITEM-2","issue":"2","issued":{"date-parts":[["2002"]]},"page":"488-502","title":"Relative Sensitivities of Mammalian Carnivores to Habitat Fragmentation","type":"article-journal","volume":"16"},"uris":["http://www.mendeley.com/documents/?uuid=17a066e2-e3b5-48f7-aee1-011e9012c250"]},{"id":"ITEM-3","itemData":{"author":[{"dropping-particle":"","family":"Atkinson","given":"K. T.","non-dropping-particle":"","parse-names":false,"suffix":""},{"dropping-particle":"","family":"Shackleton","given":"D. M.","non-dropping-particle":"","parse-names":false,"suffix":""}],"container-title":"The Canadian Field-Naturalist","id":"ITEM-3","issue":"1","issued":{"date-parts":[["1991"]]},"page":"49-54","title":"Traffic Volumne and highway permeability for a mammaliam community in the Canadian Rocky Mountians","type":"article-journal","volume":"105"},"uris":["http://www.mendeley.com/documents/?uuid=353e2fe7-54bf-49f4-bcc7-83aafe0ab4b2"]},{"id":"ITEM-4","itemData":{"author":[{"dropping-particle":"","family":"Grubbs","given":"Shannon E","non-dropping-particle":"","parse-names":false,"suffix":""},{"dropping-particle":"","family":"Krausman","given":"Paul R","non-dropping-particle":"","parse-names":false,"suffix":""}],"container-title":"The Southwestern Naturalists","id":"ITEM-4","issue":"1","issued":{"date-parts":[["2009"]]},"page":"1-12","title":"Use of Urban Landscape by Coyotes","type":"article-journal","volume":"54"},"uris":["http://www.mendeley.com/documents/?uuid=30b1bd4d-be20-4a1b-91ac-cb9728ec9223"]},{"id":"ITEM-5","itemData":{"DOI":"10.2193/0022-541x(2006)70[1425:seobag]2.0.co;2","ISSN":"0022-541X","abstract":"JSTOR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 D.","non-dropping-particle":"","parse-names":false,"suffix":""}],"container-title":"Journal of Wildlife Management","id":"ITEM-5","issue":"5","issued":{"date-parts":[["2006"]]},"page":"1425-1435","title":"Spatial Ecology of Bobcats and Gray Foxes in Urban and Rural Zones of a National Park","type":"article-journal","volume":"70"},"uris":["http://www.mendeley.com/documents/?uuid=3aea0264-3885-4dd0-b611-b8dce539983c"]},{"id":"ITEM-6","itemData":{"author":[{"dropping-particle":"","family":"Harrison","given":"Robert L.","non-dropping-particle":"","parse-names":false,"suffix":""}],"container-title":"Journal of Wildlife Management","id":"ITEM-6","issue":"1","issued":{"date-parts":[["1997"]]},"page":"112-122","title":"A Comparison of Gray Fox Ecology between Residential and Undeveloped Rural Landscapes","type":"article-journal","volume":"61"},"uris":["http://www.mendeley.com/documents/?uuid=b10680e9-fc64-40b6-8f48-6d8e977bf22b"]},{"id":"ITEM-7","itemData":{"abstract":"George H. Rountree III The shift of human population from rural to urban areas has lead to the rapid loss of rural and undeveloped land to urban development. Little is known about the effect these changes have had on wildlife. Eight foxes, 4 red foxes, and 4 gray foxes were tracked in an urban setting by radio telemetry. Home ranges were evaluated and a significant difference was found between gray foxes and red foxes in Newport News Park, Virginia. Female gray fox home ranges averaged 3.28 km 2 and the male gray fox had a home range of 6.54 km 2 . Female red fox home ranges averaged 2.12 km 2 and male red fox home ranges averaged 3.04 km 2 . The male gray fox had the largest home range, 6.54 km 2 and a male red fox had the smallest, 1.47 km 2 . Analysis of habitat usage indicated that gray foxes preferentially utilized open fields and mixed forest more than expected, and pine and hardwood forests less than expected. In contrast, red fox utilized fields and pine forests more than hardwood and mixed forests. Sound management of red foxes and gray foxes in urban settings must include an understanding of their home range and habitat needs in urban habitats.","author":[{"dropping-particle":"","family":"Rountree","given":"George H. III","non-dropping-particle":"","parse-names":false,"suffix":""}],"container-title":"Proceedings 4th International Urban Wildlife Symposium","id":"ITEM-7","issued":{"date-parts":[["2004"]]},"page":"238-244","title":"Comparative study of the home range and habitat usage of red foxes and gray foxes in an urban setting: a preliminary report","type":"paper-conference"},"uris":["http://www.mendeley.com/documents/?uuid=7b1ead95-827d-4854-a69c-083aa2f361de"]}],"mendeley":{"formattedCitation":"(Atkinson and Shackleton 1991, Harrison 1997, Grinder and Krausman 2001, Crooks 2002, Rountree 2004, RILEY 2006, Grubbs and Krausman 2009)","plainTextFormattedCitation":"(Atkinson and Shackleton 1991, Harrison 1997, Grinder and Krausman 2001, Crooks 2002, Rountree 2004, RILEY 2006, Grubbs and Krausman 2009)","previouslyFormattedCitation":"(Atkinson and Shackleton 1991, Harrison 1997, Grinder and Krausman 2001, Crooks 2002, Rountree 2004, RILEY 2006, Grubbs and Krausman 2009)"},"properties":{"noteIndex":0},"schema":"https://github.com/citation-style-language/schema/raw/master/csl-citation.json"}</w:instrText>
      </w:r>
      <w:r w:rsidR="008A6B11">
        <w:rPr>
          <w:rFonts w:ascii="Times New Roman" w:hAnsi="Times New Roman" w:cs="Times New Roman"/>
        </w:rPr>
        <w:fldChar w:fldCharType="separate"/>
      </w:r>
      <w:r w:rsidR="00B7331B" w:rsidRPr="00B7331B">
        <w:rPr>
          <w:rFonts w:ascii="Times New Roman" w:hAnsi="Times New Roman" w:cs="Times New Roman"/>
          <w:noProof/>
        </w:rPr>
        <w:t>(Atkinson and Shackleton 1991, Harrison 1997, Grinder and Krausman 2001, Crooks 2002, Rountree 2004, RILEY 2006, Grubbs and Krausman 2009)</w:t>
      </w:r>
      <w:r w:rsidR="008A6B11">
        <w:rPr>
          <w:rFonts w:ascii="Times New Roman" w:hAnsi="Times New Roman" w:cs="Times New Roman"/>
        </w:rPr>
        <w:fldChar w:fldCharType="end"/>
      </w:r>
      <w:r w:rsidRPr="00A30917">
        <w:rPr>
          <w:rFonts w:ascii="Times New Roman" w:hAnsi="Times New Roman" w:cs="Times New Roman"/>
        </w:rPr>
        <w:t xml:space="preserve">. Therefore, the highways are the only </w:t>
      </w:r>
      <w:r w:rsidRPr="00A30917">
        <w:rPr>
          <w:rFonts w:ascii="Times New Roman" w:hAnsi="Times New Roman" w:cs="Times New Roman"/>
        </w:rPr>
        <w:lastRenderedPageBreak/>
        <w:t xml:space="preserve">major </w:t>
      </w:r>
      <w:r w:rsidR="00F94AE6">
        <w:rPr>
          <w:rFonts w:ascii="Times New Roman" w:hAnsi="Times New Roman" w:cs="Times New Roman"/>
        </w:rPr>
        <w:t xml:space="preserve">human generated </w:t>
      </w:r>
      <w:r w:rsidRPr="00A30917">
        <w:rPr>
          <w:rFonts w:ascii="Times New Roman" w:hAnsi="Times New Roman" w:cs="Times New Roman"/>
        </w:rPr>
        <w:t>landscape feature likely to disrupt gene</w:t>
      </w:r>
      <w:r w:rsidR="00F94AE6">
        <w:rPr>
          <w:rFonts w:ascii="Times New Roman" w:hAnsi="Times New Roman" w:cs="Times New Roman"/>
        </w:rPr>
        <w:t xml:space="preserve"> flow</w:t>
      </w:r>
      <w:r w:rsidRPr="00A30917">
        <w:rPr>
          <w:rFonts w:ascii="Times New Roman" w:hAnsi="Times New Roman" w:cs="Times New Roman"/>
        </w:rPr>
        <w:t>.</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2CBFD5F9"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w:t>
      </w:r>
      <w:ins w:id="24" w:author=" " w:date="2021-01-20T13:52:00Z">
        <w:r w:rsidR="00AF4EA0">
          <w:rPr>
            <w:rFonts w:ascii="Times New Roman" w:hAnsi="Times New Roman" w:cs="Times New Roman"/>
          </w:rPr>
          <w:t xml:space="preserve">SR </w:t>
        </w:r>
      </w:ins>
      <w:r>
        <w:rPr>
          <w:rFonts w:ascii="Times New Roman" w:hAnsi="Times New Roman" w:cs="Times New Roman"/>
        </w:rPr>
        <w:t>49.</w:t>
      </w:r>
      <w:r w:rsidRPr="00A30917">
        <w:rPr>
          <w:rFonts w:ascii="Times New Roman" w:hAnsi="Times New Roman" w:cs="Times New Roman"/>
        </w:rPr>
        <w:t xml:space="preserve"> </w:t>
      </w:r>
      <w:r w:rsidR="00835A95" w:rsidRPr="00835A95">
        <w:rPr>
          <w:rFonts w:ascii="Times New Roman" w:hAnsi="Times New Roman" w:cs="Times New Roman"/>
        </w:rPr>
        <w:t xml:space="preserve">We collected </w:t>
      </w:r>
      <w:proofErr w:type="spellStart"/>
      <w:r w:rsidR="00835A95" w:rsidRPr="00835A95">
        <w:rPr>
          <w:rFonts w:ascii="Times New Roman" w:hAnsi="Times New Roman" w:cs="Times New Roman"/>
        </w:rPr>
        <w:t>mesopredator</w:t>
      </w:r>
      <w:proofErr w:type="spellEnd"/>
      <w:r w:rsidR="00835A95" w:rsidRPr="00835A95">
        <w:rPr>
          <w:rFonts w:ascii="Times New Roman" w:hAnsi="Times New Roman" w:cs="Times New Roman"/>
        </w:rPr>
        <w:t xml:space="preserve">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w:t>
      </w:r>
      <w:ins w:id="25" w:author=" " w:date="2021-01-20T13:53:00Z">
        <w:r w:rsidR="00AF4EA0">
          <w:rPr>
            <w:rFonts w:ascii="Times New Roman" w:hAnsi="Times New Roman" w:cs="Times New Roman"/>
          </w:rPr>
          <w:t xml:space="preserve"> </w:t>
        </w:r>
      </w:ins>
      <w:r w:rsidR="00835A95" w:rsidRPr="00835A95">
        <w:rPr>
          <w:rFonts w:ascii="Times New Roman" w:hAnsi="Times New Roman" w:cs="Times New Roman"/>
        </w:rPr>
        <w:t xml:space="preserve">⁰C upon return to the lab. DNA was extracted using the </w:t>
      </w:r>
      <w:proofErr w:type="spellStart"/>
      <w:r w:rsidR="00835A95" w:rsidRPr="00835A95">
        <w:rPr>
          <w:rFonts w:ascii="Times New Roman" w:hAnsi="Times New Roman" w:cs="Times New Roman"/>
        </w:rPr>
        <w:t>QIAamp</w:t>
      </w:r>
      <w:proofErr w:type="spellEnd"/>
      <w:r w:rsidR="00835A95" w:rsidRPr="00835A95">
        <w:rPr>
          <w:rFonts w:ascii="Times New Roman" w:hAnsi="Times New Roman" w:cs="Times New Roman"/>
        </w:rPr>
        <w:t xml:space="preserve">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46E86592" w:rsid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Samples were identified to the species level by sequencing a portion of the cytochrome b gene. Cytochrome b is a region of mitochondrial DNA commonly used to distinguish between mammal species. All samples identified as non-target species (e.g.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w:t>
      </w:r>
      <w:commentRangeStart w:id="26"/>
      <w:commentRangeStart w:id="27"/>
      <w:r w:rsidRPr="00835A95">
        <w:rPr>
          <w:rFonts w:ascii="Times New Roman" w:hAnsi="Times New Roman" w:cs="Times New Roman"/>
        </w:rPr>
        <w:t>(Quinn &amp; Sacks 2014)</w:t>
      </w:r>
      <w:commentRangeEnd w:id="26"/>
      <w:r w:rsidR="00A5741D">
        <w:rPr>
          <w:rStyle w:val="CommentReference"/>
        </w:rPr>
        <w:commentReference w:id="26"/>
      </w:r>
      <w:commentRangeEnd w:id="27"/>
      <w:r w:rsidR="00AF4EA0">
        <w:rPr>
          <w:rStyle w:val="CommentReference"/>
        </w:rPr>
        <w:commentReference w:id="27"/>
      </w:r>
      <w:r w:rsidRPr="00835A95">
        <w:rPr>
          <w:rFonts w:ascii="Times New Roman" w:hAnsi="Times New Roman" w:cs="Times New Roman"/>
        </w:rPr>
        <w:t xml:space="preserve">. Those samples identified as originating from gray fox were genotyped using 13 microsatellite loci optimized for use with gray fox fecal DNA: AHT142, AHTh171, CPH18, CPH8, FH2004, FH2010, FH2088, INU055, </w:t>
      </w:r>
      <w:r w:rsidRPr="00835A95">
        <w:rPr>
          <w:rFonts w:ascii="Times New Roman" w:hAnsi="Times New Roman" w:cs="Times New Roman"/>
        </w:rPr>
        <w:lastRenderedPageBreak/>
        <w:t xml:space="preserve">REN105L03, REN162C04, REN54P11, RF2001Fam, and RFCPH2 </w:t>
      </w:r>
      <w:r w:rsidR="00A060A4">
        <w:rPr>
          <w:rFonts w:ascii="Times New Roman" w:hAnsi="Times New Roman" w:cs="Times New Roman"/>
        </w:rPr>
        <w:fldChar w:fldCharType="begin" w:fldLock="1"/>
      </w:r>
      <w:r w:rsidR="00467AF7">
        <w:rPr>
          <w:rFonts w:ascii="Times New Roman" w:hAnsi="Times New Roman" w:cs="Times New Roman"/>
        </w:rPr>
        <w:instrText>ADDIN CSL_CITATION {"citationItems":[{"id":"ITEM-1","itemData":{"DOI":"10.1111/j.1755-0998.2009.02827.x","ISSN":"1755098X","abstract":"This article documents the addition of 411 microsatellite marker loci and 15 pairs of Single Nucleotide Polymorphism (SNP) sequencing primers to the Molecular Ecology Resources Database. Loci were developed for the following species: Acanthopagrus schlegeli, Anopheles lesteri, Aspergillus clavatus, Aspergillus flavus, Aspergillus fumigatus, Aspergillus oryzae, Aspergillus terreus, Branchiostoma japonicum, Branchiostoma belcheri, Colias behrii, Coryphopterus personatus, Cynogolssus semilaevis, Cynoglossus semilaevis, Dendrobium officinale, Dendrobium officinale, Dysoxylum malabaricum, Metrioptera roeselii, Myrmeciza exsul, Ochotona thibetana, Neosartorya fischeri, Nothofagus pumilio, Onychodactylus fischeri, Phoenicopterus roseus, Salvia officinalis L., Scylla paramamosain, Silene latifo, Sula sula, and Vulpes vulpes. These loci were cross-tested on the following species: Aspergillus giganteus, Colias pelidne, Colias interior, Colias meadii, Colias eurytheme, Coryphopterus lipernes, Coryphopterus glaucofrenum, Coryphopterus eidolon, Gnatholepis thompsoni, Elacatinus evelynae, Dendrobium loddigesii Dendrobium devonianum, Dysoxylum binectariferum, Nothofagus antarctica, Nothofagus dombeyii, Nothofagus nervosa, Nothofagus obliqua, Sula nebouxii, and Sula variegata. This article also documents the addition of 39 sequencing primer pairs and 15 allele specific primers or probes for Paralithodes camtschaticus. © 2010 Blackwell Publishing Ltd.","author":[{"dropping-particle":"","family":"Moore","given":"Marcelle","non-dropping-particle":"","parse-names":false,"suffix":""},{"dropping-particle":"","family":"Brown","given":"Sarah K.","non-dropping-particle":"","parse-names":false,"suffix":""},{"dropping-particle":"","family":"Sacks","given":"Benjamin N.","non-dropping-particle":"","parse-names":false,"suffix":""}],"container-title":"Molecular Ecology Resources","id":"ITEM-1","issue":"2","issued":{"date-parts":[["2010"]]},"page":"404-408","title":"Thirty-one short red fox (Vulpes vulpes) microsatellite markers","type":"article-journal","volume":"10"},"uris":["http://www.mendeley.com/documents/?uuid=2c7bdaf9-5404-492b-a89b-51b05c688d2d"]}],"mendeley":{"formattedCitation":"(Moore et al. 2010)","plainTextFormattedCitation":"(Moore et al. 2010)","previouslyFormattedCitation":"(Moore et al. 2010)"},"properties":{"noteIndex":0},"schema":"https://github.com/citation-style-language/schema/raw/master/csl-citation.json"}</w:instrText>
      </w:r>
      <w:r w:rsidR="00A060A4">
        <w:rPr>
          <w:rFonts w:ascii="Times New Roman" w:hAnsi="Times New Roman" w:cs="Times New Roman"/>
        </w:rPr>
        <w:fldChar w:fldCharType="separate"/>
      </w:r>
      <w:r w:rsidR="00A060A4" w:rsidRPr="00A060A4">
        <w:rPr>
          <w:rFonts w:ascii="Times New Roman" w:hAnsi="Times New Roman" w:cs="Times New Roman"/>
          <w:noProof/>
        </w:rPr>
        <w:t>(Moore et al. 2010)</w:t>
      </w:r>
      <w:r w:rsidR="00A060A4">
        <w:rPr>
          <w:rFonts w:ascii="Times New Roman" w:hAnsi="Times New Roman" w:cs="Times New Roman"/>
        </w:rPr>
        <w:fldChar w:fldCharType="end"/>
      </w:r>
      <w:r w:rsidRPr="00835A95">
        <w:rPr>
          <w:rFonts w:ascii="Times New Roman" w:hAnsi="Times New Roman" w:cs="Times New Roman"/>
        </w:rPr>
        <w:t xml:space="preserve">. Microsatellite loci were multiplexed using the QIAGEN Multiplex PCR Kit (QIAGEN) with two multiplexes containing 7 loci each. Two microliters of PCR product were combined with 9.5 </w:t>
      </w:r>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highly deionized formamide and 0.5</w:t>
      </w:r>
      <w:ins w:id="28" w:author=" " w:date="2021-01-20T13:54:00Z">
        <w:r w:rsidR="00AF4EA0">
          <w:rPr>
            <w:rFonts w:ascii="Times New Roman" w:hAnsi="Times New Roman" w:cs="Times New Roman"/>
          </w:rPr>
          <w:t xml:space="preserve"> </w:t>
        </w:r>
      </w:ins>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w:t>
      </w:r>
      <w:proofErr w:type="spellStart"/>
      <w:r w:rsidRPr="00835A95">
        <w:rPr>
          <w:rFonts w:ascii="Times New Roman" w:hAnsi="Times New Roman" w:cs="Times New Roman"/>
        </w:rPr>
        <w:t>Genescan</w:t>
      </w:r>
      <w:proofErr w:type="spellEnd"/>
      <w:r w:rsidRPr="00835A95">
        <w:rPr>
          <w:rFonts w:ascii="Times New Roman" w:hAnsi="Times New Roman" w:cs="Times New Roman"/>
        </w:rPr>
        <w:t xml:space="preserve">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w:t>
      </w:r>
      <w:proofErr w:type="spellStart"/>
      <w:r w:rsidRPr="00835A95">
        <w:rPr>
          <w:rFonts w:ascii="Times New Roman" w:hAnsi="Times New Roman" w:cs="Times New Roman"/>
        </w:rPr>
        <w:t>STRand</w:t>
      </w:r>
      <w:proofErr w:type="spellEnd"/>
      <w:r w:rsidRPr="00835A95">
        <w:rPr>
          <w:rFonts w:ascii="Times New Roman" w:hAnsi="Times New Roman" w:cs="Times New Roman"/>
        </w:rPr>
        <w:t xml:space="preserve"> software </w:t>
      </w:r>
      <w:r w:rsidR="00467AF7">
        <w:rPr>
          <w:rFonts w:ascii="Times New Roman" w:hAnsi="Times New Roman" w:cs="Times New Roman"/>
        </w:rPr>
        <w:fldChar w:fldCharType="begin" w:fldLock="1"/>
      </w:r>
      <w:r w:rsidR="00467AF7">
        <w:rPr>
          <w:rFonts w:ascii="Times New Roman" w:hAnsi="Times New Roman" w:cs="Times New Roman"/>
        </w:rPr>
        <w:instrText>ADDIN CSL_CITATION {"citationItems":[{"id":"ITEM-1","itemData":{"abstract":"This manuscript outlines our protocol for using a freely downloadable fragment analysis software package (STRand) togeth- er with a 96+4 RapidLoad membrane comb to increase throughput of samples for frag- ment analysis on ABI sequencers without costly upgrades from the manufacturer. We outline how using these products allows one to score 90 lanes of sample per gel on an ABI PRISM® 377XL (64-lane sequencer), saving both time and money in the process- ing of samples. This protocol is a major modification to those suggested by the man- ufacturer. This protocol gives more consis- tent results that are easier to score than standard protocols, and it reduces reagent costs. Interest in fragment analysis (primar- ily microsatellites and AFLPs) is steadily increasing among both population ecolo- gists and geneticists, and methods that si- multaneously increase sample throughput while reducing costs associated with these analyses by over 50% per gel should prove useful to anyone using an ABI, MJ Base- station™, or LI-COR® automated se- quencer for fragment analysis","author":[{"dropping-particle":"","family":"Toonen","given":"Robert J.","non-dropping-particle":"","parse-names":false,"suffix":""},{"dropping-particle":"","family":"Hughes","given":"Shayne","non-dropping-particle":"","parse-names":false,"suffix":""}],"id":"ITEM-1","issued":{"date-parts":[["2001"]]},"page":"1320-1324","title":"Increased Throughput for Fragment Analysis on an ABI PRISM® 377 Automated Sequencer Using a Membrane Comb and STRand Software","type":"article-journal","volume":"31"},"uris":["http://www.mendeley.com/documents/?uuid=47be311c-eb15-436b-9883-e73335059580"]}],"mendeley":{"formattedCitation":"(Toonen and Hughes 2001)","plainTextFormattedCitation":"(Toonen and Hughes 2001)","previouslyFormattedCitation":"(Toonen and Hughes 2001)"},"properties":{"noteIndex":0},"schema":"https://github.com/citation-style-language/schema/raw/master/csl-citation.json"}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(Toonen and Hughes 2001)</w:t>
      </w:r>
      <w:r w:rsidR="00467AF7">
        <w:rPr>
          <w:rFonts w:ascii="Times New Roman" w:hAnsi="Times New Roman" w:cs="Times New Roman"/>
        </w:rPr>
        <w:fldChar w:fldCharType="end"/>
      </w:r>
      <w:r w:rsidRPr="00835A95">
        <w:rPr>
          <w:rFonts w:ascii="Times New Roman" w:hAnsi="Times New Roman" w:cs="Times New Roman"/>
        </w:rPr>
        <w:t xml:space="preserve">. Negative controls were included with each PCR to detect contamination. Samples were genotyped three times at each locus to detect and correct for allelic dropout and other genotyping errors commonly encountered when working with degraded samples </w:t>
      </w:r>
      <w:commentRangeStart w:id="29"/>
      <w:r w:rsidR="00467AF7">
        <w:rPr>
          <w:rFonts w:ascii="Times New Roman" w:hAnsi="Times New Roman" w:cs="Times New Roman"/>
        </w:rPr>
        <w:fldChar w:fldCharType="begin" w:fldLock="1"/>
      </w:r>
      <w:r w:rsidR="00467AF7">
        <w:rPr>
          <w:rFonts w:ascii="Times New Roman" w:hAnsi="Times New Roman" w:cs="Times New Roman"/>
        </w:rPr>
        <w:instrText>ADDIN CSL_CITATION {"citationItems":[{"id":"ITEM-1","itemData":{"DOI":"10.2193/0022-541x(2005)69[1419:ngstfw]2.0.co;2","ISSN":"0022-541X","abstract":"Abstract Noninvasive genetic sampling provides great potential for research and management applications in wildlife biology. Researchers can obtain DNA from a variety of sources including hair, feces, urine, feathers, shed skin, saliva, and egg shells without handling or observing animals. These samples can then be used to identify the presence of rare or elusive species, count and identify individuals, determine gender, and identify diet items, or samples can be used to evaluate genetic diversity, population structure, and mating system. We review the recent advancements and techniques used for identifying species, individuals, and gender. We also address the potential pitfalls of noninvasive genetic sampling and provide recommendations for laboratory- and field-based methods to improve the reliability and accuracy of data collected from noninvasive genetic samples.","author":[{"dropping-particle":"","family":"WAITS","given":"LISETTE P.","non-dropping-particle":"","parse-names":false,"suffix":""},{"dropping-particle":"","family":"PAETKAU","given":"DAVID","non-dropping-particle":"","parse-names":false,"suffix":""}],"container-title":"Journal of Wildlife Management","id":"ITEM-1","issue":"4","issued":{"date-parts":[["2005"]]},"page":"1419-1433","title":"Noninvasive Genetic Sampling Tools for Wildlife Biologists: a Review of Applications and Recommendations for Accurate Data Collection","type":"article-journal","volume":"69"},"uris":["http://www.mendeley.com/documents/?uuid=757f9492-b701-44ad-a651-34eeb69eb9be"]}],"mendeley":{"formattedCitation":"(WAITS and PAETKAU 2005)","plainTextFormattedCitation":"(WAITS and PAETKAU 2005)","previouslyFormattedCitation":"(WAITS and PAETKAU 2005)"},"properties":{"noteIndex":0},"schema":"https://github.com/citation-style-language/schema/raw/master/csl-citation.json"}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(WAITS and PAETKAU 2005)</w:t>
      </w:r>
      <w:r w:rsidR="00467AF7">
        <w:rPr>
          <w:rFonts w:ascii="Times New Roman" w:hAnsi="Times New Roman" w:cs="Times New Roman"/>
        </w:rPr>
        <w:fldChar w:fldCharType="end"/>
      </w:r>
      <w:commentRangeEnd w:id="29"/>
      <w:r w:rsidR="00AF4EA0">
        <w:rPr>
          <w:rStyle w:val="CommentReference"/>
        </w:rPr>
        <w:commentReference w:id="29"/>
      </w:r>
      <w:r w:rsidRPr="00835A95">
        <w:rPr>
          <w:rFonts w:ascii="Times New Roman" w:hAnsi="Times New Roman" w:cs="Times New Roman"/>
        </w:rPr>
        <w:t xml:space="preserve">. Only samples with &gt;85% complete genotypes were used for genetic analysis. The R package </w:t>
      </w:r>
      <w:proofErr w:type="spellStart"/>
      <w:r w:rsidRPr="00835A95">
        <w:rPr>
          <w:rFonts w:ascii="Times New Roman" w:hAnsi="Times New Roman" w:cs="Times New Roman"/>
        </w:rPr>
        <w:t>Allelematch</w:t>
      </w:r>
      <w:proofErr w:type="spellEnd"/>
      <w:r w:rsidRPr="00835A95">
        <w:rPr>
          <w:rFonts w:ascii="Times New Roman" w:hAnsi="Times New Roman" w:cs="Times New Roman"/>
        </w:rPr>
        <w:t xml:space="preserve"> </w:t>
      </w:r>
      <w:r w:rsidR="00467AF7">
        <w:rPr>
          <w:rFonts w:ascii="Times New Roman" w:hAnsi="Times New Roman" w:cs="Times New Roman"/>
        </w:rPr>
        <w:fldChar w:fldCharType="begin" w:fldLock="1"/>
      </w:r>
      <w:r w:rsidR="007B7AD0">
        <w:rPr>
          <w:rFonts w:ascii="Times New Roman" w:hAnsi="Times New Roman" w:cs="Times New Roman"/>
        </w:rPr>
        <w:instrText>ADDIN CSL_CITATION {"citationItems":[{"id":"ITEM-1","itemData":{"DOI":"10.1111/j.1755-0998.2012.03137.x","ISBN":"1755-0998","ISSN":"1755098X","PMID":"22463778","abstract":"We present allelematch, an R package, to automate the identification of unique multilocus genotypes in data sets where the number of individuals is unknown, and where genotyping error and missing data may be present. Such conditions commonly occur in noninvasive sampling protocols. Output from the software enables a comparison of unique genotypes and their matches, and facilitates the review of differences between profiles. The software has a variety of applications in molecular ecology, and may be valuable where a large number of samples must be processed, unique genotypes identified, and repeated observations made over space and time. We used simulations to assess the performance of allelematch and found that it can reliably and accurately determine the correct number of unique genotypes (± 3%) across a broad range of data set properties. We found that the software performs with highest accuracy when genotyping error is below 4%. The R package is available from the Comprehensive R Archive Network (http://cran.r-project.org/). Supplementary documentation and tutorials are provided.","author":[{"dropping-particle":"","family":"Galpern","given":"Paul","non-dropping-particle":"","parse-names":false,"suffix":""},{"dropping-particle":"","family":"Manseau","given":"Micheline","non-dropping-particle":"","parse-names":false,"suffix":""},{"dropping-particle":"","family":"Hettinga","given":"Peter","non-dropping-particle":"","parse-names":false,"suffix":""},{"dropping-particle":"","family":"Smith","given":"Karen","non-dropping-particle":"","parse-names":false,"suffix":""},{"dropping-particle":"","family":"Wilson","given":"Paul","non-dropping-particle":"","parse-names":false,"suffix":""}],"container-title":"Molecular Ecology Resources","id":"ITEM-1","issue":"4","issued":{"date-parts":[["2012"]]},"page":"771-778","title":"Allelematch: An R package for identifying unique multilocus genotypes where genotyping error and missing data may be present","type":"article-journal","volume":"12"},"uris":["http://www.mendeley.com/documents/?uuid=5dd3e198-19b1-4acb-b708-f53140d93fcf"]}],"mendeley":{"formattedCitation":"(Galpern et al. 2012)","plainTextFormattedCitation":"(Galpern et al. 2012)","previouslyFormattedCitation":"(Galpern et al. 2012)"},"properties":{"noteIndex":0},"schema":"https://github.com/citation-style-language/schema/raw/master/csl-citation.json"}</w:instrText>
      </w:r>
      <w:r w:rsidR="00467AF7">
        <w:rPr>
          <w:rFonts w:ascii="Times New Roman" w:hAnsi="Times New Roman" w:cs="Times New Roman"/>
        </w:rPr>
        <w:fldChar w:fldCharType="separate"/>
      </w:r>
      <w:r w:rsidR="00467AF7" w:rsidRPr="00467AF7">
        <w:rPr>
          <w:rFonts w:ascii="Times New Roman" w:hAnsi="Times New Roman" w:cs="Times New Roman"/>
          <w:noProof/>
        </w:rPr>
        <w:t>(Galpern et al. 2012)</w:t>
      </w:r>
      <w:r w:rsidR="00467AF7">
        <w:rPr>
          <w:rFonts w:ascii="Times New Roman" w:hAnsi="Times New Roman" w:cs="Times New Roman"/>
        </w:rPr>
        <w:fldChar w:fldCharType="end"/>
      </w:r>
      <w:r w:rsidRPr="00835A95">
        <w:rPr>
          <w:rFonts w:ascii="Times New Roman" w:hAnsi="Times New Roman" w:cs="Times New Roman"/>
        </w:rPr>
        <w:t xml:space="preserve">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51B0463B"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w:t>
      </w:r>
      <w:proofErr w:type="spellStart"/>
      <w:r w:rsidRPr="00250F74">
        <w:rPr>
          <w:rFonts w:ascii="Times New Roman" w:hAnsi="Times New Roman" w:cs="Times New Roman"/>
        </w:rPr>
        <w:t>GenAlEx</w:t>
      </w:r>
      <w:proofErr w:type="spellEnd"/>
      <w:r w:rsidRPr="00250F74">
        <w:rPr>
          <w:rFonts w:ascii="Times New Roman" w:hAnsi="Times New Roman" w:cs="Times New Roman"/>
        </w:rPr>
        <w:t xml:space="preserve"> version 6.502 </w:t>
      </w:r>
      <w:r w:rsidR="007B7AD0">
        <w:rPr>
          <w:rFonts w:ascii="Times New Roman" w:hAnsi="Times New Roman" w:cs="Times New Roman"/>
        </w:rPr>
        <w:fldChar w:fldCharType="begin" w:fldLock="1"/>
      </w:r>
      <w:r w:rsidR="007B7AD0">
        <w:rPr>
          <w:rFonts w:ascii="Times New Roman" w:hAnsi="Times New Roman" w:cs="Times New Roman"/>
        </w:rPr>
        <w:instrText>ADDIN CSL_CITATION {"citationItems":[{"id":"ITEM-1","itemData":{"DOI":"10.1111/j.1471-8286.2005.01155.x","ISSN":"1471-8278","author":[{"dropping-particle":"","family":"Peakall","given":"Rod","non-dropping-particle":"","parse-names":false,"suffix":""},{"dropping-particle":"","family":"Smouse","given":"Peter E.","non-dropping-particle":"","parse-names":false,"suffix":""}],"container-title":"Molecular Ecology Notes","id":"ITEM-1","issue":"1","issued":{"date-parts":[["2006"]]},"page":"288-295","title":"GenAlEx 6: Genetic analysis in Excel. Population genetic software for teaching and research","type":"article-journal","volume":"6"},"uris":["http://www.mendeley.com/documents/?uuid=3f28a581-be27-4881-b7f9-81bfe510729e"]},{"id":"ITEM-2","itemData":{"DOI":"10.1093/bioinformatics/bts460","ISSN":"1367-4803","author":[{"dropping-particle":"","family":"Peakall","given":"R.","non-dropping-particle":"","parse-names":false,"suffix":""},{"dropping-particle":"","family":"Smouse","given":"P. E.","non-dropping-particle":"","parse-names":false,"suffix":""}],"container-title":"Bioinformatics","id":"ITEM-2","issue":"19","issued":{"date-parts":[["2012"]]},"page":"2537-2539","title":"GenAlEx 6.5: genetic analysis in Excel. Population genetic software for teaching and research-an update","type":"article-journal","volume":"28"},"uris":["http://www.mendeley.com/documents/?uuid=441c0112-c249-4147-ba95-36f3257e7989"]}],"mendeley":{"formattedCitation":"(Peakall and Smouse 2006, 2012)","plainTextFormattedCitation":"(Peakall and Smouse 2006, 2012)","previouslyFormattedCitation":"(Peakall and Smouse 2006, 2012)"},"properties":{"noteIndex":0},"schema":"https://github.com/citation-style-language/schema/raw/master/csl-citation.json"}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(Peakall and Smouse 2006, 2012)</w:t>
      </w:r>
      <w:r w:rsidR="007B7AD0">
        <w:rPr>
          <w:rFonts w:ascii="Times New Roman" w:hAnsi="Times New Roman" w:cs="Times New Roman"/>
        </w:rPr>
        <w:fldChar w:fldCharType="end"/>
      </w:r>
      <w:r w:rsidRPr="00250F74">
        <w:rPr>
          <w:rFonts w:ascii="Times New Roman" w:hAnsi="Times New Roman" w:cs="Times New Roman"/>
        </w:rPr>
        <w:t xml:space="preserve">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w:t>
      </w:r>
      <w:r w:rsidR="007B7AD0">
        <w:rPr>
          <w:rFonts w:ascii="Times New Roman" w:hAnsi="Times New Roman" w:cs="Times New Roman"/>
        </w:rPr>
        <w:t xml:space="preserve"> </w:t>
      </w:r>
      <w:r w:rsidR="007B7AD0">
        <w:rPr>
          <w:rFonts w:ascii="Times New Roman" w:hAnsi="Times New Roman" w:cs="Times New Roman"/>
        </w:rPr>
        <w:fldChar w:fldCharType="begin" w:fldLock="1"/>
      </w:r>
      <w:r w:rsidR="001F2829">
        <w:rPr>
          <w:rFonts w:ascii="Times New Roman" w:hAnsi="Times New Roman" w:cs="Times New Roman"/>
        </w:rPr>
        <w:instrText>ADDIN CSL_CITATION {"citationItems":[{"id":"ITEM-1","itemData":{"author":[{"dropping-particle":"","family":"Rice","given":"William R","non-dropping-particle":"","parse-names":false,"suffix":""}],"container-title":"Evolution","id":"ITEM-1","issue":"1","issued":{"date-parts":[["1989"]]},"page":"223-225","title":"Analyzing Tables of Statistical Tests","type":"article-journal","volume":"43"},"uris":["http://www.mendeley.com/documents/?uuid=737fc7a9-cbfb-4867-8fbc-435078e05e31"]}],"mendeley":{"formattedCitation":"(Rice 1989)","plainTextFormattedCitation":"(Rice 1989)","previouslyFormattedCitation":"(Rice 1989)"},"properties":{"noteIndex":0},"schema":"https://github.com/citation-style-language/schema/raw/master/csl-citation.json"}</w:instrText>
      </w:r>
      <w:r w:rsidR="007B7AD0">
        <w:rPr>
          <w:rFonts w:ascii="Times New Roman" w:hAnsi="Times New Roman" w:cs="Times New Roman"/>
        </w:rPr>
        <w:fldChar w:fldCharType="separate"/>
      </w:r>
      <w:r w:rsidR="007B7AD0" w:rsidRPr="007B7AD0">
        <w:rPr>
          <w:rFonts w:ascii="Times New Roman" w:hAnsi="Times New Roman" w:cs="Times New Roman"/>
          <w:noProof/>
        </w:rPr>
        <w:t>(Rice 1989)</w:t>
      </w:r>
      <w:r w:rsidR="007B7AD0">
        <w:rPr>
          <w:rFonts w:ascii="Times New Roman" w:hAnsi="Times New Roman" w:cs="Times New Roman"/>
        </w:rPr>
        <w:fldChar w:fldCharType="end"/>
      </w:r>
      <w:r w:rsidRPr="00250F74">
        <w:rPr>
          <w:rFonts w:ascii="Times New Roman" w:hAnsi="Times New Roman" w:cs="Times New Roman"/>
        </w:rPr>
        <w:t>.</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locations for samples collected for these and later analyses. </w:t>
      </w:r>
      <w:r w:rsidR="00DD7067" w:rsidRPr="00DD7067">
        <w:rPr>
          <w:rFonts w:ascii="Times New Roman" w:hAnsi="Times New Roman" w:cs="Times New Roman"/>
        </w:rPr>
        <w:t xml:space="preserve">We then examined genetic diversity within and among </w:t>
      </w:r>
      <w:r w:rsidR="00424CFC" w:rsidRPr="00DD7067">
        <w:rPr>
          <w:rFonts w:ascii="Times New Roman" w:hAnsi="Times New Roman" w:cs="Times New Roman"/>
        </w:rPr>
        <w:t>c</w:t>
      </w:r>
      <w:r w:rsidR="00424CFC">
        <w:rPr>
          <w:rFonts w:ascii="Times New Roman" w:hAnsi="Times New Roman" w:cs="Times New Roman"/>
        </w:rPr>
        <w:t>anid</w:t>
      </w:r>
      <w:r w:rsidR="00424CFC" w:rsidRPr="00DD7067">
        <w:rPr>
          <w:rFonts w:ascii="Times New Roman" w:hAnsi="Times New Roman" w:cs="Times New Roman"/>
        </w:rPr>
        <w:t xml:space="preserve"> </w:t>
      </w:r>
      <w:r w:rsidR="00DD7067" w:rsidRPr="00DD7067">
        <w:rPr>
          <w:rFonts w:ascii="Times New Roman" w:hAnsi="Times New Roman" w:cs="Times New Roman"/>
        </w:rPr>
        <w:t>populations in our study areas by calculating 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4B4B74">
        <w:rPr>
          <w:rFonts w:ascii="Times New Roman" w:hAnsi="Times New Roman" w:cs="Times New Roman"/>
        </w:rPr>
        <w:instrText>ADDIN CSL_CITATION {"citationItems":[{"id":"ITEM-1","itemData":{"DOI":"10.1111/j.1471-8286.2004.00845.x","ISSN":"1471-8278","author":[{"dropping-particle":"","family":"Kalinowski","given":"Steven T.","non-dropping-particle":"","parse-names":false,"suffix":""}],"container-title":"Molecular Ecology Notes","id":"ITEM-1","issue":"1","issued":{"date-parts":[["2005"]]},"page":"187-189","title":"HP-RARE 1.0: a computer program for performing rarefaction on measures of allelic richness","type":"article-journal","volume":"5"},"uris":["http://www.mendeley.com/documents/?uuid=c2b952d0-2b5b-4b48-ae6f-87cf0acee1cc"]}],"mendeley":{"formattedCitation":"(Kalinowski 2005)","plainTextFormattedCitation":"(Kalinowski 2005)","previouslyFormattedCitation":"(Kalinowski 2005)"},"properties":{"noteIndex":0},"schema":"https://github.com/citation-style-language/schema/raw/master/csl-citation.json"}</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to identify close relatives (first and second order) in our dataset.</w:t>
      </w:r>
    </w:p>
    <w:p w14:paraId="3018F465" w14:textId="2EB1EB4E"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 xml:space="preserve">We used STRUCTURE version 2.3.4 </w:t>
      </w:r>
      <w:r w:rsidR="001F2829">
        <w:rPr>
          <w:rFonts w:ascii="Times New Roman" w:hAnsi="Times New Roman" w:cs="Times New Roman"/>
        </w:rPr>
        <w:fldChar w:fldCharType="begin" w:fldLock="1"/>
      </w:r>
      <w:r w:rsidR="001F2829">
        <w:rPr>
          <w:rFonts w:ascii="Times New Roman" w:hAnsi="Times New Roman" w:cs="Times New Roman"/>
        </w:rPr>
        <w:instrText>ADDIN CSL_CITATION {"citationItems":[{"id":"ITEM-1","itemData":{"DOI":"10.1111/j.1471-8286.2007.01758.x","ISBN":"0016-6731","ISSN":"0016-6731","PMID":"10835412","author":[{"dropping-particle":"","family":"Pritchard","given":"Jonathan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d":{"date-parts":[["2000"]]},"page":"945-959","title":"Inference of Population Structure Using Multilocus Genotype Data","type":"article-journal","volume":"155"},"uris":["http://www.mendeley.com/documents/?uuid=e04c9844-6558-42c5-95da-7ab37c6b9e8a"]}],"mendeley":{"formattedCitation":"(Pritchard et al. 2000)","plainTextFormattedCitation":"(Pritchard et al. 2000)","previouslyFormattedCitation":"(Pritchard et al. 2000)"},"properties":{"noteIndex":0},"schema":"https://github.com/citation-style-language/schema/raw/master/csl-citation.json"}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(Pritchard et al. 2000)</w:t>
      </w:r>
      <w:r w:rsidR="001F2829">
        <w:rPr>
          <w:rFonts w:ascii="Times New Roman" w:hAnsi="Times New Roman" w:cs="Times New Roman"/>
        </w:rPr>
        <w:fldChar w:fldCharType="end"/>
      </w:r>
      <w:r w:rsidRPr="005178A3">
        <w:rPr>
          <w:rFonts w:ascii="Times New Roman" w:hAnsi="Times New Roman" w:cs="Times New Roman"/>
        </w:rPr>
        <w:t xml:space="preserve">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w:t>
      </w:r>
      <w:r w:rsidRPr="005178A3">
        <w:rPr>
          <w:rFonts w:ascii="Times New Roman" w:hAnsi="Times New Roman" w:cs="Times New Roman"/>
        </w:rPr>
        <w:lastRenderedPageBreak/>
        <w:t xml:space="preserve">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r w:rsidR="001F2829">
        <w:rPr>
          <w:rFonts w:ascii="Times New Roman" w:hAnsi="Times New Roman" w:cs="Times New Roman"/>
        </w:rPr>
        <w:fldChar w:fldCharType="begin" w:fldLock="1"/>
      </w:r>
      <w:r w:rsidR="001F2829">
        <w:rPr>
          <w:rFonts w:ascii="Times New Roman" w:hAnsi="Times New Roman" w:cs="Times New Roman"/>
        </w:rPr>
        <w:instrText>ADDIN CSL_CITATION {"citationItems":[{"id":"ITEM-1","itemData":{"DOI":"10.1111/j.1755-0998.2009.02591.x","ISBN":"1755-0998 (Electronic) 1755-098X (Linking)","ISSN":"1755098X","PMID":"21564903","abstract":"Genetic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http://pritch.bsd.uchicago.edu/structure.html.","author":[{"dropping-particle":"","family":"Hubisz","given":"Melissa J.","non-dropping-particle":"","parse-names":false,"suffix":""},{"dropping-particle":"","family":"Falush","given":"Daniel","non-dropping-particle":"","parse-names":false,"suffix":""},{"dropping-particle":"","family":"Stephens","given":"Matthew","non-dropping-particle":"","parse-names":false,"suffix":""},{"dropping-particle":"","family":"Pritchard","given":"Jonathan K.","non-dropping-particle":"","parse-names":false,"suffix":""}],"container-title":"Molecular Ecology Resources","id":"ITEM-1","issue":"5","issued":{"date-parts":[["2009"]]},"page":"1322-1332","title":"Inferring weak population structure with the assistance of sample group information","type":"article-journal","volume":"9"},"uris":["http://www.mendeley.com/documents/?uuid=75256f17-c1a0-450b-8e0f-8de786012d1f"]}],"mendeley":{"formattedCitation":"(Hubisz et al. 2009)","manualFormatting":"Hubisz et al. (2009)","plainTextFormattedCitation":"(Hubisz et al. 2009)","previouslyFormattedCitation":"(Hubisz et al. 2009)"},"properties":{"noteIndex":0},"schema":"https://github.com/citation-style-language/schema/raw/master/csl-citation.json"}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 xml:space="preserve">Hubisz et al. </w:t>
      </w:r>
      <w:r w:rsidR="001F2829">
        <w:rPr>
          <w:rFonts w:ascii="Times New Roman" w:hAnsi="Times New Roman" w:cs="Times New Roman"/>
          <w:noProof/>
        </w:rPr>
        <w:t>(</w:t>
      </w:r>
      <w:r w:rsidR="001F2829" w:rsidRPr="001F2829">
        <w:rPr>
          <w:rFonts w:ascii="Times New Roman" w:hAnsi="Times New Roman" w:cs="Times New Roman"/>
          <w:noProof/>
        </w:rPr>
        <w:t>2009)</w:t>
      </w:r>
      <w:r w:rsidR="001F2829">
        <w:rPr>
          <w:rFonts w:ascii="Times New Roman" w:hAnsi="Times New Roman" w:cs="Times New Roman"/>
        </w:rPr>
        <w:fldChar w:fldCharType="end"/>
      </w:r>
      <w:r w:rsidRPr="005178A3">
        <w:rPr>
          <w:rFonts w:ascii="Times New Roman" w:hAnsi="Times New Roman" w:cs="Times New Roman"/>
        </w:rPr>
        <w:t xml:space="preserve"> LOCPRIOR model that improves STRUCTURE’s ability to detect weak population structure by using geographic sampling location as a prior. We used the population admixture model with correlated allele frequencies. Each run consisted of 100,000 Markov chain Monte Carlo iterations following a burn-in period of 1</w:t>
      </w:r>
      <w:r w:rsidR="00424CFC">
        <w:rPr>
          <w:rFonts w:ascii="Times New Roman" w:hAnsi="Times New Roman" w:cs="Times New Roman"/>
        </w:rPr>
        <w:t>,00</w:t>
      </w:r>
      <w:r w:rsidRPr="005178A3">
        <w:rPr>
          <w:rFonts w:ascii="Times New Roman" w:hAnsi="Times New Roman" w:cs="Times New Roman"/>
        </w:rPr>
        <w:t>0,000 iterations. We tested the likelihood of K=1 through K=</w:t>
      </w:r>
      <w:r w:rsidR="00424CFC">
        <w:rPr>
          <w:rFonts w:ascii="Times New Roman" w:hAnsi="Times New Roman" w:cs="Times New Roman"/>
        </w:rPr>
        <w:t>5</w:t>
      </w:r>
      <w:r w:rsidR="00424CFC" w:rsidRPr="005178A3">
        <w:rPr>
          <w:rFonts w:ascii="Times New Roman" w:hAnsi="Times New Roman" w:cs="Times New Roman"/>
        </w:rPr>
        <w:t xml:space="preserve"> </w:t>
      </w:r>
      <w:r w:rsidRPr="005178A3">
        <w:rPr>
          <w:rFonts w:ascii="Times New Roman" w:hAnsi="Times New Roman" w:cs="Times New Roman"/>
        </w:rPr>
        <w:t xml:space="preserve">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xml:space="preserve">, where K is the true number of populations. Ten replicates were conducted for each K. We determined K by examining plots of the mean likelihood value ln </w:t>
      </w:r>
      <w:proofErr w:type="spellStart"/>
      <w:r w:rsidRPr="005178A3">
        <w:rPr>
          <w:rFonts w:ascii="Times New Roman" w:hAnsi="Times New Roman" w:cs="Times New Roman"/>
        </w:rPr>
        <w:t>Pr</w:t>
      </w:r>
      <w:proofErr w:type="spellEnd"/>
      <w:r w:rsidRPr="005178A3">
        <w:rPr>
          <w:rFonts w:ascii="Times New Roman" w:hAnsi="Times New Roman" w:cs="Times New Roman"/>
        </w:rPr>
        <w:t>(X|K) and calculating ∆K (</w:t>
      </w:r>
      <w:proofErr w:type="spellStart"/>
      <w:r w:rsidRPr="005178A3">
        <w:rPr>
          <w:rFonts w:ascii="Times New Roman" w:hAnsi="Times New Roman" w:cs="Times New Roman"/>
        </w:rPr>
        <w:t>Evanno</w:t>
      </w:r>
      <w:proofErr w:type="spellEnd"/>
      <w:r w:rsidRPr="005178A3">
        <w:rPr>
          <w:rFonts w:ascii="Times New Roman" w:hAnsi="Times New Roman" w:cs="Times New Roman"/>
        </w:rPr>
        <w:t xml:space="preserve"> et al. 2005) in STRUCTURE HARVESTER (Earl and </w:t>
      </w:r>
      <w:proofErr w:type="spellStart"/>
      <w:r w:rsidRPr="005178A3">
        <w:rPr>
          <w:rFonts w:ascii="Times New Roman" w:hAnsi="Times New Roman" w:cs="Times New Roman"/>
        </w:rPr>
        <w:t>vonHoldt</w:t>
      </w:r>
      <w:proofErr w:type="spellEnd"/>
      <w:r w:rsidRPr="005178A3">
        <w:rPr>
          <w:rFonts w:ascii="Times New Roman" w:hAnsi="Times New Roman" w:cs="Times New Roman"/>
        </w:rPr>
        <w:t xml:space="preserve"> 2011).  The program </w:t>
      </w:r>
      <w:r w:rsidR="001F2829" w:rsidRPr="00924CEB">
        <w:rPr>
          <w:rFonts w:ascii="Times New Roman" w:eastAsia="Times New Roman" w:hAnsi="Times New Roman" w:cs="Times New Roman"/>
          <w:bCs/>
          <w:sz w:val="24"/>
          <w:szCs w:val="24"/>
        </w:rPr>
        <w:t xml:space="preserve">CLUMPAK </w:t>
      </w:r>
      <w:r w:rsidR="001F2829" w:rsidRPr="00924CEB">
        <w:rPr>
          <w:rFonts w:ascii="Times New Roman" w:eastAsia="Times New Roman" w:hAnsi="Times New Roman" w:cs="Times New Roman"/>
          <w:bCs/>
          <w:sz w:val="24"/>
          <w:szCs w:val="24"/>
        </w:rPr>
        <w:fldChar w:fldCharType="begin" w:fldLock="1"/>
      </w:r>
      <w:r w:rsidR="001F2829" w:rsidRPr="00924CEB">
        <w:rPr>
          <w:rFonts w:ascii="Times New Roman" w:eastAsia="Times New Roman" w:hAnsi="Times New Roman" w:cs="Times New Roman"/>
          <w:bCs/>
          <w:sz w:val="24"/>
          <w:szCs w:val="24"/>
        </w:rPr>
        <w:instrText>ADDIN CSL_CITATION {"citationItems":[{"id":"ITEM-1","itemData":{"DOI":"10.1111/1755-0998.12387","ISBN":"1755-0998","ISSN":"17550998","PMID":"25684545","abstract":"The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ecology.","author":[{"dropping-particle":"","family":"Kopelman","given":"Naama M.","non-dropping-particle":"","parse-names":false,"suffix":""},{"dropping-particle":"","family":"Mayzel","given":"Jonathan","non-dropping-particle":"","parse-names":false,"suffix":""},{"dropping-particle":"","family":"Jakobsson","given":"Mattias","non-dropping-particle":"","parse-names":false,"suffix":""},{"dropping-particle":"","family":"Rosenberg","given":"Noah A.","non-dropping-particle":"","parse-names":false,"suffix":""},{"dropping-particle":"","family":"Mayrose","given":"Itay","non-dropping-particle":"","parse-names":false,"suffix":""}],"container-title":"Molecular Ecology Resources","id":"ITEM-1","issue":"5","issued":{"date-parts":[["2015"]]},"page":"1179-1191","title":"Clumpak: A program for identifying clustering modes and packaging population structure inferences across K","type":"article-journal","volume":"15"},"uris":["http://www.mendeley.com/documents/?uuid=580598f2-6a36-4c6b-a5c7-213d66a3897b"]}],"mendeley":{"formattedCitation":"(Kopelman et al. 2015)","plainTextFormattedCitation":"(Kopelman et al. 2015)","previouslyFormattedCitation":"(Kopelman et al. 2015)"},"properties":{"noteIndex":0},"schema":"https://github.com/citation-style-language/schema/raw/master/csl-citation.json"}</w:instrText>
      </w:r>
      <w:r w:rsidR="001F2829" w:rsidRPr="00924CEB">
        <w:rPr>
          <w:rFonts w:ascii="Times New Roman" w:eastAsia="Times New Roman" w:hAnsi="Times New Roman" w:cs="Times New Roman"/>
          <w:bCs/>
          <w:sz w:val="24"/>
          <w:szCs w:val="24"/>
        </w:rPr>
        <w:fldChar w:fldCharType="separate"/>
      </w:r>
      <w:r w:rsidR="001F2829" w:rsidRPr="00924CEB">
        <w:rPr>
          <w:rFonts w:ascii="Times New Roman" w:eastAsia="Times New Roman" w:hAnsi="Times New Roman" w:cs="Times New Roman"/>
          <w:bCs/>
          <w:noProof/>
          <w:sz w:val="24"/>
          <w:szCs w:val="24"/>
        </w:rPr>
        <w:t>(Kopelman et al. 2015)</w:t>
      </w:r>
      <w:r w:rsidR="001F2829" w:rsidRPr="00924CEB">
        <w:rPr>
          <w:rFonts w:ascii="Times New Roman" w:eastAsia="Times New Roman" w:hAnsi="Times New Roman" w:cs="Times New Roman"/>
          <w:bCs/>
          <w:sz w:val="24"/>
          <w:szCs w:val="24"/>
        </w:rPr>
        <w:fldChar w:fldCharType="end"/>
      </w:r>
      <w:r w:rsidRPr="005178A3">
        <w:rPr>
          <w:rFonts w:ascii="Times New Roman" w:hAnsi="Times New Roman" w:cs="Times New Roman"/>
        </w:rPr>
        <w:t xml:space="preserve"> was used to compile individual assignments across replicates and we used custom R code implemented in the ggplot2 package to create bar plots to visualize results</w:t>
      </w:r>
      <w:r w:rsidR="001F2829">
        <w:rPr>
          <w:rFonts w:ascii="Times New Roman" w:hAnsi="Times New Roman" w:cs="Times New Roman"/>
        </w:rPr>
        <w:t xml:space="preserve"> </w:t>
      </w:r>
      <w:r w:rsidR="001F2829">
        <w:rPr>
          <w:rFonts w:ascii="Times New Roman" w:hAnsi="Times New Roman" w:cs="Times New Roman"/>
        </w:rPr>
        <w:fldChar w:fldCharType="begin" w:fldLock="1"/>
      </w:r>
      <w:r w:rsidR="000647C1">
        <w:rPr>
          <w:rFonts w:ascii="Times New Roman" w:hAnsi="Times New Roman" w:cs="Times New Roman"/>
        </w:rPr>
        <w:instrText>ADDIN CSL_CITATION {"citationItems":[{"id":"ITEM-1","itemData":{"ISBN":"9780387981406","abstract":"Second edition. This new edition to the classic book by ggplot2 creator Hadley Wickham highlights compatibility with knitr and RStudio. ggplot2 is a data visualization package for R that helps users create data graphics, including those that are multi-layered, with ease. With ggplot2, it's easy to: ℓ́Ø produce handsome, publication-quality plots with automatic legends created from the plot specification ℓ́Ø superimpose multiple layers (points, lines, maps, tiles, box plots) from different data sources with automatically adjusted common scales ℓ́Ø add customizable smoothers that use powerful modeling capabilities of R, such as loess, linear models, generalized additive models, and robust regression ℓ́Ø save any ggplot2 plot (or part thereof) for later modification or reuse ℓ́Ø create custom themes that capture in-house or journal style requirements and that can easily be applied to multiple plots ℓ́Ø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ℓ́Ø Brings the book up-to-date with ggplot2 1.0, including major updates to the theme system ℓ́Ø New scales, stats and geoms added throughout ℓ́Ø Additional practice exercises ℓ́Ø A revised introduction that focuses on ggplot() instead of qplot() ℓ́Ø Updated chapters on data and modeling using tidyr, dplyr and broom. Introduction -- Getting Started with ggplot2 -- Toolbox -- Mastering the Grammar -- Building a Plot Layer by Layer -- Scales, Axes and Legends -- Positioning -- Themes -- Data Analysis -- Data Transformation -- Modelling for Visualisation -- Programming with ggplot2 -- Index -- R Code Index. .","author":[{"dropping-particle":"","family":"Wickham","given":"Hadley","non-dropping-particle":"","parse-names":false,"suffix":""}],"id":"ITEM-1","issued":{"date-parts":[["2016"]]},"page":"98140","title":"ggplot2: Elegant Graphics for Data Analysis. Springer-Verlag New York. ISBN 978-3-319-24277-4, https://ggplot2.tidyverse.org.","type":"article-journal"},"uris":["http://www.mendeley.com/documents/?uuid=8aba6f34-e45b-468a-82ba-e6619bd24a9b"]}],"mendeley":{"formattedCitation":"(Wickham 2016)","plainTextFormattedCitation":"(Wickham 2016)","previouslyFormattedCitation":"(Wickham 2016)"},"properties":{"noteIndex":0},"schema":"https://github.com/citation-style-language/schema/raw/master/csl-citation.json"}</w:instrText>
      </w:r>
      <w:r w:rsidR="001F2829">
        <w:rPr>
          <w:rFonts w:ascii="Times New Roman" w:hAnsi="Times New Roman" w:cs="Times New Roman"/>
        </w:rPr>
        <w:fldChar w:fldCharType="separate"/>
      </w:r>
      <w:r w:rsidR="001F2829" w:rsidRPr="001F2829">
        <w:rPr>
          <w:rFonts w:ascii="Times New Roman" w:hAnsi="Times New Roman" w:cs="Times New Roman"/>
          <w:noProof/>
        </w:rPr>
        <w:t>(Wickham 2016)</w:t>
      </w:r>
      <w:r w:rsidR="001F2829">
        <w:rPr>
          <w:rFonts w:ascii="Times New Roman" w:hAnsi="Times New Roman" w:cs="Times New Roman"/>
        </w:rPr>
        <w:fldChar w:fldCharType="end"/>
      </w:r>
      <w:r w:rsidRPr="005178A3">
        <w:rPr>
          <w:rFonts w:ascii="Times New Roman" w:hAnsi="Times New Roman" w:cs="Times New Roman"/>
        </w:rPr>
        <w:t>.</w:t>
      </w:r>
    </w:p>
    <w:p w14:paraId="46A698D0" w14:textId="5419982C" w:rsidR="00BF0E04" w:rsidRDefault="005178A3" w:rsidP="001F3C25">
      <w:pPr>
        <w:spacing w:line="480" w:lineRule="auto"/>
        <w:rPr>
          <w:rFonts w:ascii="Times New Roman" w:hAnsi="Times New Roman" w:cs="Times New Roman"/>
        </w:rPr>
      </w:pPr>
      <w:r w:rsidRPr="005178A3">
        <w:rPr>
          <w:rFonts w:ascii="Times New Roman" w:hAnsi="Times New Roman" w:cs="Times New Roman"/>
        </w:rPr>
        <w:t>We 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w:t>
      </w:r>
      <w:ins w:id="30" w:author=" " w:date="2021-01-20T13:57:00Z">
        <w:r w:rsidR="00AF4EA0">
          <w:rPr>
            <w:rFonts w:ascii="Times New Roman" w:hAnsi="Times New Roman" w:cs="Times New Roman"/>
          </w:rPr>
          <w:t>,</w:t>
        </w:r>
      </w:ins>
      <w:r w:rsidRPr="005178A3">
        <w:rPr>
          <w:rFonts w:ascii="Times New Roman" w:hAnsi="Times New Roman" w:cs="Times New Roman"/>
        </w:rPr>
        <w:t>99</w:t>
      </w:r>
      <w:r w:rsidR="00424CFC">
        <w:rPr>
          <w:rFonts w:ascii="Times New Roman" w:hAnsi="Times New Roman" w:cs="Times New Roman"/>
        </w:rPr>
        <w:t>9</w:t>
      </w:r>
      <w:r w:rsidRPr="005178A3">
        <w:rPr>
          <w:rFonts w:ascii="Times New Roman" w:hAnsi="Times New Roman" w:cs="Times New Roman"/>
        </w:rPr>
        <w:t xml:space="preserve"> permutations. We calculated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{"citationItems":[{"id":"ITEM-1","itemData":{"ISSN":"00166731","PMID":"17248844","abstract":"The magnitudes of the systematic biases involved in sample heterozygosity and sample genetic distances are evaluated, and formulae for obtaining unbiased estimates of average heterozygosity and genetic distance are developed. It is also shown that the number of individuals to be used for estimating average heterozygosity can be very small if a large number of loci are studied and the average heterozygosity is low. The number of individuals to be used for estimating genetic distance can also be very small if the genetic distance is large and the average heterozygosity of the two species compared is low.","author":[{"dropping-particle":"","family":"Nei","given":"M.","non-dropping-particle":"","parse-names":false,"suffix":""}],"container-title":"Genetics","id":"ITEM-1","issue":"3","issued":{"date-parts":[["1978"]]},"page":"583-590","title":"Estimation of average heterozygosity and genetic distance from a small number of individuals","type":"article-journal","volume":"89"},"uris":["http://www.mendeley.com/documents/?uuid=0b4f6610-74e1-414c-ba14-d9ebe7addd81"]},{"id":"ITEM-2","itemData":{"author":[{"dropping-particle":"","family":"Distance","given":"Genetic","non-dropping-particle":"","parse-names":false,"suffix":""},{"dropping-particle":"","family":"Author","given":"Populations","non-dropping-particle":"","parse-names":false,"suffix":""},{"dropping-particle":"","family":"Source","given":"Masatoshi Nei","non-dropping-particle":"","parse-names":false,"suffix":""},{"dropping-particle":"","family":"Press","given":"Chicago","non-dropping-particle":"","parse-names":false,"suffix":""},{"dropping-particle":"","family":"Society","given":"American","non-dropping-particle":"","parse-names":false,"suffix":""},{"dropping-particle":"","family":"Url","given":"Naturalists Stable","non-dropping-particle":"","parse-names":false,"suffix":""}],"id":"ITEM-2","issue":"949","issued":{"date-parts":[["2016"]]},"page":"283-292","title":"Genetic Distance between Populations Author ( s ): Masatoshi Nei Source : The American Naturalist , Vol . 106 , No . 949 ( May - Jun ., 1972 ), pp . 283-292 Published by : University of Chicago Press for American Society of Naturalists Stable URL : http:/","type":"article-journal","volume":"106"},"uris":["http://www.mendeley.com/documents/?uuid=3d5e5f74-38d5-47fa-ba7c-9593aab7dad7"]}],"mendeley":{"formattedCitation":"(Nei 1978, Distance et al. 2016)","plainTextFormattedCitation":"(Nei 1978, Distance et al. 2016)","previouslyFormattedCitation":"(Nei 1978, Distance et al. 2016)"},"properties":{"noteIndex":0},"schema":"https://github.com/citation-style-language/schema/raw/master/csl-citation.json"}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(Nei 1978, Distance et al. 2016)</w:t>
      </w:r>
      <w:r w:rsidR="000647C1">
        <w:rPr>
          <w:rFonts w:ascii="Times New Roman" w:hAnsi="Times New Roman" w:cs="Times New Roman"/>
        </w:rPr>
        <w:fldChar w:fldCharType="end"/>
      </w:r>
      <w:r w:rsidRPr="005178A3">
        <w:rPr>
          <w:rFonts w:ascii="Times New Roman" w:hAnsi="Times New Roman" w:cs="Times New Roman"/>
        </w:rPr>
        <w:t xml:space="preserve"> among sampling locations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matrix was paired with a 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r w:rsidR="000647C1">
        <w:rPr>
          <w:rFonts w:ascii="Times New Roman" w:hAnsi="Times New Roman" w:cs="Times New Roman"/>
        </w:rPr>
        <w:t>VEGAN</w:t>
      </w:r>
      <w:r w:rsidR="000647C1" w:rsidRPr="005178A3">
        <w:rPr>
          <w:rFonts w:ascii="Times New Roman" w:hAnsi="Times New Roman" w:cs="Times New Roman"/>
        </w:rPr>
        <w:t xml:space="preserv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{"citationItems":[{"id":"ITEM-1","itemData":{"DOI":"10.1111/j.1654-1103.2003.tb02228.x","ISBN":"1515294404","ISSN":"11009233","abstract":"VEGAN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Science","id":"ITEM-1","issue":"6","issued":{"date-parts":[["2003"]]},"page":"927-930","title":"VEGAN, a package of R functions for community ecology","type":"article-journal","volume":"14"},"uris":["http://www.mendeley.com/documents/?uuid=17b6e183-0aa9-4130-83c0-cc37aa05cf98"]}],"mendeley":{"formattedCitation":"(Dixon 2003)","plainTextFormattedCitation":"(Dixon 2003)","previouslyFormattedCitation":"(Dixon 2003)"},"properties":{"noteIndex":0},"schema":"https://github.com/citation-style-language/schema/raw/master/csl-citation.json"}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(Dixon 2003)</w:t>
      </w:r>
      <w:r w:rsidR="000647C1">
        <w:rPr>
          <w:rFonts w:ascii="Times New Roman" w:hAnsi="Times New Roman" w:cs="Times New Roman"/>
        </w:rPr>
        <w:fldChar w:fldCharType="end"/>
      </w:r>
      <w:r w:rsidRPr="005178A3">
        <w:rPr>
          <w:rFonts w:ascii="Times New Roman" w:hAnsi="Times New Roman" w:cs="Times New Roman"/>
        </w:rPr>
        <w:t>.</w:t>
      </w:r>
      <w:r>
        <w:rPr>
          <w:rFonts w:ascii="Times New Roman" w:hAnsi="Times New Roman" w:cs="Times New Roman"/>
        </w:rPr>
        <w:t xml:space="preserve"> </w:t>
      </w:r>
    </w:p>
    <w:p w14:paraId="4E85074C" w14:textId="11C018F7" w:rsidR="005178A3" w:rsidRDefault="005178A3" w:rsidP="00915515">
      <w:pPr>
        <w:spacing w:line="480" w:lineRule="auto"/>
        <w:rPr>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w:t>
      </w:r>
      <w:r w:rsidR="00034402">
        <w:rPr>
          <w:rFonts w:ascii="Times New Roman" w:hAnsi="Times New Roman" w:cs="Times New Roman"/>
        </w:rPr>
        <w:lastRenderedPageBreak/>
        <w:t xml:space="preserve">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647C1">
        <w:rPr>
          <w:rFonts w:ascii="Times New Roman" w:hAnsi="Times New Roman" w:cs="Times New Roman"/>
        </w:rPr>
        <w:fldChar w:fldCharType="begin" w:fldLock="1"/>
      </w:r>
      <w:r w:rsidR="000647C1">
        <w:rPr>
          <w:rFonts w:ascii="Times New Roman" w:hAnsi="Times New Roman" w:cs="Times New Roman"/>
        </w:rPr>
        <w:instrText>ADDIN CSL_CITATION {"citationItems":[{"id":"ITEM-1","itemData":{"DOI":"10.1554/05-321.1","ISSN":"0014-3820","PMID":"17017056","abstract":"Despite growing interest in the effects of landscape heterogeneity on genetic structuring, few tools are available to incorporate data on landscape composition into population genetic studies. Analyses of isolation by distance have typically either assumed spatial homogeneity for convenience or applied theoretically unjustified distance metrics to compensate for heterogeneity. Here I propose the isolation-by-resistance (IBR) model as an alternative for predicting equilibrium genetic structuring in complex landscapes. The model predicts a positive relationship between genetic differentiation and the resistance distance, a distance metric that exploits precise relationships between random walk times and effective resistances in electronic networks. As a predictor of genetic differentiation, the resistance distance is both more theoretically justified and more robust to spatial heterogeneity than Euclidean or least cost path-based distance measures. Moreover, the metric can be applied with a wide range of data inputs, including coarse-scale range maps, simple maps of habitat and nonhabitat within a species' range, or complex spatial datasets with habitats and barriers of differing qualities. The IBR model thus provides a flexible and efficient tool to account for habitat heterogeneity in studies of isolation by distance, improve understanding of how landscape characteristics affect genetic structuring, and predict genetic and evolutionary consequences of landscape change.","author":[{"dropping-particle":"","family":"McRae","given":"Brad H.","non-dropping-particle":"","parse-names":false,"suffix":""}],"container-title":"Evolution","id":"ITEM-1","issue":"8","issued":{"date-parts":[["2006"]]},"page":"1551","title":"Isolation By Resistance","type":"article-journal","volume":"60"},"uris":["http://www.mendeley.com/documents/?uuid=57ebae1b-8b20-4f57-81f1-2e20bd6dd108"]}],"mendeley":{"formattedCitation":"(McRae 2006)","plainTextFormattedCitation":"(McRae 2006)","previouslyFormattedCitation":"(McRae 2006)"},"properties":{"noteIndex":0},"schema":"https://github.com/citation-style-language/schema/raw/master/csl-citation.json"}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(McRae 2006)</w:t>
      </w:r>
      <w:r w:rsidR="000647C1">
        <w:rPr>
          <w:rFonts w:ascii="Times New Roman" w:hAnsi="Times New Roman" w:cs="Times New Roman"/>
        </w:rPr>
        <w:fldChar w:fldCharType="end"/>
      </w:r>
      <w:r w:rsidR="000B2FF0" w:rsidRPr="000B2FF0">
        <w:rPr>
          <w:rFonts w:ascii="Times New Roman" w:hAnsi="Times New Roman" w:cs="Times New Roman"/>
        </w:rPr>
        <w:t xml:space="preserve">. </w:t>
      </w:r>
      <w:r w:rsidR="00915515">
        <w:rPr>
          <w:rFonts w:ascii="Times New Roman" w:hAnsi="Times New Roman" w:cs="Times New Roman"/>
        </w:rPr>
        <w:t xml:space="preserve">For highways alone as a barrier, all highway cells were coded as high resistance with all other landscape cells treated as low resistance. </w:t>
      </w:r>
      <w:r w:rsidR="00A10425">
        <w:rPr>
          <w:rFonts w:ascii="Times New Roman" w:hAnsi="Times New Roman" w:cs="Times New Roman"/>
        </w:rPr>
        <w:t xml:space="preserve">To create a resistance surface based on </w:t>
      </w:r>
      <w:r w:rsidR="00915515">
        <w:rPr>
          <w:rFonts w:ascii="Times New Roman" w:hAnsi="Times New Roman" w:cs="Times New Roman"/>
        </w:rPr>
        <w:t xml:space="preserve">traffic rates,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counts from below 10,000 to over 202,000 (</w:t>
      </w:r>
      <w:commentRangeStart w:id="31"/>
      <w:r w:rsidR="00915515" w:rsidRPr="00A95417">
        <w:rPr>
          <w:rFonts w:ascii="Times New Roman" w:hAnsi="Times New Roman" w:cs="Times New Roman"/>
          <w:highlight w:val="yellow"/>
        </w:rPr>
        <w:t xml:space="preserve">Caltrans </w:t>
      </w:r>
      <w:proofErr w:type="spellStart"/>
      <w:r w:rsidR="00915515" w:rsidRPr="00A95417">
        <w:rPr>
          <w:rFonts w:ascii="Times New Roman" w:hAnsi="Times New Roman" w:cs="Times New Roman"/>
          <w:highlight w:val="yellow"/>
        </w:rPr>
        <w:t>gis</w:t>
      </w:r>
      <w:proofErr w:type="spellEnd"/>
      <w:r w:rsidR="00915515">
        <w:rPr>
          <w:rFonts w:ascii="Times New Roman" w:hAnsi="Times New Roman" w:cs="Times New Roman"/>
        </w:rPr>
        <w:t xml:space="preserve"> source</w:t>
      </w:r>
      <w:commentRangeEnd w:id="31"/>
      <w:r w:rsidR="009205B2">
        <w:rPr>
          <w:rStyle w:val="CommentReference"/>
        </w:rPr>
        <w:commentReference w:id="31"/>
      </w:r>
      <w:r w:rsidR="00915515">
        <w:rPr>
          <w:rFonts w:ascii="Times New Roman" w:hAnsi="Times New Roman" w:cs="Times New Roman"/>
        </w:rPr>
        <w:t>). Highway cells within each section were then coded based on which traffic rate bin they fell within.</w:t>
      </w:r>
      <w:r w:rsidR="00A6740F">
        <w:rPr>
          <w:rFonts w:ascii="Times New Roman" w:hAnsi="Times New Roman" w:cs="Times New Roman"/>
        </w:rPr>
        <w:t xml:space="preserve"> </w:t>
      </w:r>
      <w:r w:rsidR="00F63FD5">
        <w:rPr>
          <w:rFonts w:ascii="Times New Roman" w:hAnsi="Times New Roman" w:cs="Times New Roman"/>
        </w:rPr>
        <w:t>Connectivity between two points are assessed along all possible pathways based on an eight</w:t>
      </w:r>
      <w:r w:rsidR="00AF3EF9">
        <w:rPr>
          <w:rFonts w:ascii="Times New Roman" w:hAnsi="Times New Roman" w:cs="Times New Roman"/>
        </w:rPr>
        <w:t>-</w:t>
      </w:r>
      <w:r w:rsidR="00F63FD5">
        <w:rPr>
          <w:rFonts w:ascii="Times New Roman" w:hAnsi="Times New Roman" w:cs="Times New Roman"/>
        </w:rPr>
        <w:t xml:space="preserve">neighbor connection method to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sidR="00F63FD5">
        <w:rPr>
          <w:rFonts w:ascii="Times New Roman" w:hAnsi="Times New Roman" w:cs="Times New Roman"/>
        </w:rPr>
        <w:t xml:space="preserve"> </w:t>
      </w:r>
      <w:r w:rsidR="000B2FF0" w:rsidRPr="000B2FF0">
        <w:rPr>
          <w:rFonts w:ascii="Times New Roman" w:hAnsi="Times New Roman" w:cs="Times New Roman"/>
        </w:rPr>
        <w:t>maximum-likelihood population effects (MLPE) parameterization</w:t>
      </w:r>
      <w:r w:rsidR="00AF3EF9">
        <w:rPr>
          <w:rFonts w:ascii="Times New Roman" w:hAnsi="Times New Roman" w:cs="Times New Roman"/>
        </w:rPr>
        <w:t xml:space="preserve"> in the R package </w:t>
      </w:r>
      <w:proofErr w:type="spellStart"/>
      <w:r w:rsidR="00AF3EF9">
        <w:rPr>
          <w:rFonts w:ascii="Times New Roman" w:hAnsi="Times New Roman" w:cs="Times New Roman"/>
        </w:rPr>
        <w:t>ResistanceGA</w:t>
      </w:r>
      <w:proofErr w:type="spellEnd"/>
      <w:r w:rsidR="000B2FF0" w:rsidRPr="000B2FF0">
        <w:rPr>
          <w:rFonts w:ascii="Times New Roman" w:hAnsi="Times New Roman" w:cs="Times New Roman"/>
        </w:rPr>
        <w:t xml:space="preserve"> to account for the nonindependence of values within pairwise distance matrices </w:t>
      </w:r>
      <w:r w:rsidR="000647C1">
        <w:rPr>
          <w:rFonts w:ascii="Times New Roman" w:hAnsi="Times New Roman" w:cs="Times New Roman"/>
        </w:rPr>
        <w:fldChar w:fldCharType="begin" w:fldLock="1"/>
      </w:r>
      <w:r w:rsidR="00381787">
        <w:rPr>
          <w:rFonts w:ascii="Times New Roman" w:hAnsi="Times New Roman" w:cs="Times New Roman"/>
        </w:rPr>
        <w:instrText>ADDIN CSL_CITATION {"citationItems":[{"id":"ITEM-1","itemData":{"DOI":"10.1198/108571102320","ISSN":"10857117","abstract":"There is growing interest in assessing relationships between two or more distance matrices, where distances are based on genetic, geographical, and/or environmental measures of dissimilarity for all pairwise combinations of n populations. Methods are developed and assessed for estimating confidence limits for the regression relationship between dependent matrix Y and matrix X and for estimating the value of x given critical y. Methods include a regression mixed model that incorporates an additional population effects variance and a jackknife-by-population regression method that omits the (n - 1) distance observations for each population in turn. The approaches are illustrated using data to quantify rates of gene flow with distance between wild plant populations of sea beet and are assessed using simulations. © 2002 American Statistical Association and the International Biometric Society.","author":[{"dropping-particle":"","family":"Clarke","given":"Ralph T.","non-dropping-particle":"","parse-names":false,"suffix":""},{"dropping-particle":"","family":"Rothery","given":"Peter","non-dropping-particle":"","parse-names":false,"suffix":""},{"dropping-particle":"","family":"Raybould","given":"Alan F.","non-dropping-particle":"","parse-names":false,"suffix":""}],"container-title":"Journal of Agricultural, Biological, and Environmental Statistics","id":"ITEM-1","issue":"3","issued":{"date-parts":[["2002"]]},"page":"361-372","title":"Confidence limits for regression relationships between distance matrices: Estimating gene flow with distance","type":"article-journal","volume":"7"},"uris":["http://www.mendeley.com/documents/?uuid=916a3430-e977-4c56-9345-84c1bf1d8451"]},{"id":"ITEM-2","itemData":{"DOI":"10.1111/j.1365-294X.2012.05687.x","ISSN":"09621083","PMID":"22738667","abstract":"Landscape genetics aims to assess the effect of the landscape on intraspecific genetic structure. To quantify interdeme landscape structure, landscape genetics primarily uses landscape resistance surfaces (RSs) and least-cost paths or straight-line transects. However, both approaches have drawbacks. Parameterization of RSs is a subjective process, and least-cost paths represent a single migration route. A transect-based approach might oversimplify migration patterns by assuming rectilinear migration. To overcome these limitations, we combined these two methods in a new landscape genetic approach: least-cost transect analysis (LCTA). Habitat-matrix RSs were used to create least-cost paths, which were subsequently buffered to form transects in which the abundance of several landscape elements was quantified. To maintain objectivity, this analysis was repeated so that each landscape element was in turn regarded as migration habitat. The relationship between explanatory variables and genetic distances was then assessed following a mixed modelling approach to account for the nonindependence of values in distance matrices. Subsequently, the best fitting model was selected using the statistic. We applied LCTA and the mixed modelling approach to an empirical genetic dataset on the endangered damselfly, Coenagrion mercuriale. We compared the results to those obtained from traditional least-cost, effective and resistance distance analysis. We showed that LCTA is an objective approach that identifies both the most probable migration habitat and landscape elements that either inhibit or facilitate gene flow. Although we believe the statistical approach to be an improvement for the analysis of distance matrices in landscape genetics, more stringent testing is needed. © 2012 Blackwell Publishing Ltd.","author":[{"dropping-particle":"","family":"Strien","given":"Maarten J.","non-dropping-particle":"Van","parse-names":false,"suffix":""},{"dropping-particle":"","family":"Keller","given":"Daniela","non-dropping-particle":"","parse-names":false,"suffix":""},{"dropping-particle":"","family":"Holderegger","given":"Rolf","non-dropping-particle":"","parse-names":false,"suffix":""}],"container-title":"Molecular Ecology","id":"ITEM-2","issue":"16","issued":{"date-parts":[["2012"]]},"page":"4010-4023","title":"A new analytical approach to landscape genetic modelling: Least-cost transect analysis and linear mixed models","type":"article-journal","volume":"21"},"uris":["http://www.mendeley.com/documents/?uuid=3ae412b8-cabd-4112-b58d-499585dfd714"]},{"id":"ITEM-3","itemData":{"DOI":"10.1111/2041-210X.12984","ISSN":"2041210X","abstract":"Understanding how landscape features affect functional connectivity among populations is a cornerstone of spatial ecology and landscape genetic analyses. However, parameterization of resistance surfaces that best describe connectivity is a challenging and often subjective process. ResistanceGA is an R package that utilizes a genetic algorithm to optimize resistance surfaces based on pairwise genetic data and effective distances calculated using CIRCUITSCAPE, least cost paths or random-walk commute times. Functions in this package allow for the optimization of categorical and continuous resistance surfaces, and simultaneous optimization of multiple resistance surfaces. ResistanceGA provides a coherent framework to optimize resistance surfaces without a priori assumptions, conduct model selection, and make inference about the contribution of each surface to total resistance. ResistanceGA fills a void in the landscape genetic toolbox, allowing for unbiased optimization of resistance surfaces and for the simultaneous optimization of multiple resistance surfaces to create novel composite resistance surfaces, but could have broader applicability to other fields of spatial ecological research.","author":[{"dropping-particle":"","family":"Peterman","given":"William E.","non-dropping-particle":"","parse-names":false,"suffix":""}],"container-title":"Methods in Ecology and Evolution","id":"ITEM-3","issue":"6","issued":{"date-parts":[["2018"]]},"page":"1638-1647","title":"ResistanceGA: An R package for the optimization of resistance surfaces using genetic algorithms","type":"article-journal","volume":"9"},"uris":["http://www.mendeley.com/documents/?uuid=35f242ef-e3a9-454b-b8ba-760d7b52be80"]},{"id":"ITEM-4","itemData":{"DOI":"10.1111/mec.12747","ISSN":"1365294X","PMID":"24712403","abstract":"Landscape genetics has seen tremendous advances since its introduction, but parameterization and optimization of resistance surfaces still poses significant challenges. Despite increased availability and resolution of spatial data, few studies have integrated empirical data to directly represent ecological processes as genetic resistance surfaces. In our study, we determine the landscape and ecological factors affecting gene flow in the western slimy salamander (Plethodon albagula). We used field data to derive resistance surfaces representing salamander abundance and rate of water loss through combinations of canopy cover, topographic wetness, topographic position, solar exposure and distance from ravine. These ecologically explicit composite surfaces directly represent an ecological process or physiological limitation of our organism. Using generalized linear mixed-effects models, we optimized resistance surfaces using a nonlinear optimization algorithm to minimize model AIC. We found clear support for the resistance surface representing the rate of water loss experienced by adult salamanders in the summer. Resistance was lowest at intermediate levels of water loss and higher when the rate of water loss was predicted to be low or high. This pattern may arise from the compensatory movement behaviour of salamanders through suboptimal habitat, but also reflects the physiological limitations of salamanders and their sensitivity to extreme environmental conditions. Our study demonstrates that composite representations of ecologically explicit processes can provide novel insight and can better explain genetic differentiation than ecologically implicit landscape resistance surfaces. Additionally, our study underscores the fact that spatial estimates of habitat suitability or abundance may not serve as adequate proxies for describing gene flow, as predicted abundance was a poor predictor of genetic differentiation. © 2014 John Wiley &amp; Sons Ltd.","author":[{"dropping-particle":"","family":"Peterman","given":"William E.","non-dropping-particle":"","parse-names":false,"suffix":""},{"dropping-particle":"","family":"Connette","given":"Grant M.","non-dropping-particle":"","parse-names":false,"suffix":""},{"dropping-particle":"","family":"Semlitsch","given":"Raymond D.","non-dropping-particle":"","parse-names":false,"suffix":""},{"dropping-particle":"","family":"Eggert","given":"Lori S.","non-dropping-particle":"","parse-names":false,"suffix":""}],"container-title":"Molecular Ecology","id":"ITEM-4","issue":"10","issued":{"date-parts":[["2014"]]},"page":"2402-2413","title":"Ecological resistance surfaces predict fine-scale genetic differentiation in a terrestrial woodland salamander","type":"article-journal","volume":"23"},"uris":["http://www.mendeley.com/documents/?uuid=90f70fa3-acc8-47a9-87af-6380982dd8a2"]}],"mendeley":{"formattedCitation":"(Clarke et al. 2002, Van Strien et al. 2012, Peterman et al. 2014, Peterman 2018)","plainTextFormattedCitation":"(Clarke et al. 2002, Van Strien et al. 2012, Peterman et al. 2014, Peterman 2018)","previouslyFormattedCitation":"(Clarke et al. 2002, Van Strien et al. 2012, Peterman et al. 2014, Peterman 2018)"},"properties":{"noteIndex":0},"schema":"https://github.com/citation-style-language/schema/raw/master/csl-citation.json"}</w:instrText>
      </w:r>
      <w:r w:rsidR="000647C1">
        <w:rPr>
          <w:rFonts w:ascii="Times New Roman" w:hAnsi="Times New Roman" w:cs="Times New Roman"/>
        </w:rPr>
        <w:fldChar w:fldCharType="separate"/>
      </w:r>
      <w:r w:rsidR="000647C1" w:rsidRPr="000647C1">
        <w:rPr>
          <w:rFonts w:ascii="Times New Roman" w:hAnsi="Times New Roman" w:cs="Times New Roman"/>
          <w:noProof/>
        </w:rPr>
        <w:t>(Clarke et al. 2002, Van Strien et al. 2012, Peterman et al. 2014, Peterman 2018)</w:t>
      </w:r>
      <w:r w:rsidR="000647C1">
        <w:rPr>
          <w:rFonts w:ascii="Times New Roman" w:hAnsi="Times New Roman" w:cs="Times New Roman"/>
        </w:rPr>
        <w:fldChar w:fldCharType="end"/>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507B1300"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w:t>
      </w:r>
      <w:proofErr w:type="spellStart"/>
      <w:r w:rsidRPr="005178A3">
        <w:rPr>
          <w:rFonts w:ascii="Times New Roman" w:hAnsi="Times New Roman" w:cs="Times New Roman"/>
        </w:rPr>
        <w:t>mesopredator</w:t>
      </w:r>
      <w:proofErr w:type="spellEnd"/>
      <w:r w:rsidRPr="005178A3">
        <w:rPr>
          <w:rFonts w:ascii="Times New Roman" w:hAnsi="Times New Roman" w:cs="Times New Roman"/>
        </w:rPr>
        <w:t xml:space="preserve"> scats from our hiking </w:t>
      </w:r>
      <w:r>
        <w:rPr>
          <w:rFonts w:ascii="Times New Roman" w:hAnsi="Times New Roman" w:cs="Times New Roman"/>
        </w:rPr>
        <w:t>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102 coyote and 90 gray fox </w:t>
      </w:r>
      <w:r w:rsidR="00491375" w:rsidRPr="00892D42">
        <w:rPr>
          <w:rFonts w:ascii="Times New Roman" w:hAnsi="Times New Roman" w:cs="Times New Roman"/>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I-680</w:t>
      </w:r>
      <w:del w:id="32" w:author=" " w:date="2021-01-20T13:58:00Z">
        <w:r w:rsidR="00491375" w:rsidRPr="00491375" w:rsidDel="00AF4EA0">
          <w:rPr>
            <w:rFonts w:ascii="Times New Roman" w:hAnsi="Times New Roman" w:cs="Times New Roman"/>
          </w:rPr>
          <w:delText>,</w:delText>
        </w:r>
      </w:del>
      <w:r w:rsidR="00885629">
        <w:rPr>
          <w:rFonts w:ascii="Times New Roman" w:hAnsi="Times New Roman" w:cs="Times New Roman"/>
        </w:rPr>
        <w:t xml:space="preserve">. For </w:t>
      </w:r>
      <w:r w:rsidR="00B45E2C">
        <w:rPr>
          <w:rFonts w:ascii="Times New Roman" w:hAnsi="Times New Roman" w:cs="Times New Roman"/>
        </w:rPr>
        <w:t xml:space="preserve">I-580 in the </w:t>
      </w:r>
      <w:r w:rsidR="00A6740F">
        <w:rPr>
          <w:rFonts w:ascii="Times New Roman" w:hAnsi="Times New Roman" w:cs="Times New Roman"/>
        </w:rPr>
        <w:t xml:space="preserve">East Bay </w:t>
      </w:r>
      <w:r w:rsidR="00B45E2C">
        <w:rPr>
          <w:rFonts w:ascii="Times New Roman" w:hAnsi="Times New Roman" w:cs="Times New Roman"/>
        </w:rPr>
        <w:t>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 xml:space="preserve">evada foothills </w:t>
      </w:r>
      <w:r w:rsidR="00B45E2C">
        <w:rPr>
          <w:rFonts w:ascii="Times New Roman" w:hAnsi="Times New Roman" w:cs="Times New Roman"/>
        </w:rPr>
        <w:t xml:space="preserve">region, few samples were located south of </w:t>
      </w:r>
      <w:r w:rsidR="009205B2">
        <w:rPr>
          <w:rFonts w:ascii="Times New Roman" w:hAnsi="Times New Roman" w:cs="Times New Roman"/>
        </w:rPr>
        <w:t xml:space="preserve">US </w:t>
      </w:r>
      <w:r w:rsidR="00B45E2C">
        <w:rPr>
          <w:rFonts w:ascii="Times New Roman" w:hAnsi="Times New Roman" w:cs="Times New Roman"/>
        </w:rPr>
        <w:t xml:space="preserve">50, in both cases due to </w:t>
      </w:r>
      <w:ins w:id="33" w:author=" " w:date="2021-01-20T13:59:00Z">
        <w:r w:rsidR="00AF4EA0">
          <w:rPr>
            <w:rFonts w:ascii="Times New Roman" w:hAnsi="Times New Roman" w:cs="Times New Roman"/>
          </w:rPr>
          <w:t xml:space="preserve">poor </w:t>
        </w:r>
      </w:ins>
      <w:r w:rsidR="00B45E2C">
        <w:rPr>
          <w:rFonts w:ascii="Times New Roman" w:hAnsi="Times New Roman" w:cs="Times New Roman"/>
        </w:rPr>
        <w:t xml:space="preserve">access </w:t>
      </w:r>
      <w:ins w:id="34" w:author=" " w:date="2021-01-20T13:59:00Z">
        <w:r w:rsidR="00AF4EA0">
          <w:rPr>
            <w:rFonts w:ascii="Times New Roman" w:hAnsi="Times New Roman" w:cs="Times New Roman"/>
          </w:rPr>
          <w:t>for sampling</w:t>
        </w:r>
      </w:ins>
      <w:del w:id="35" w:author=" " w:date="2021-01-20T13:59:00Z">
        <w:r w:rsidR="00B45E2C" w:rsidDel="00AF4EA0">
          <w:rPr>
            <w:rFonts w:ascii="Times New Roman" w:hAnsi="Times New Roman" w:cs="Times New Roman"/>
          </w:rPr>
          <w:delText>limitations</w:delText>
        </w:r>
      </w:del>
      <w:r w:rsidR="00491375" w:rsidRPr="00491375">
        <w:rPr>
          <w:rFonts w:ascii="Times New Roman" w:hAnsi="Times New Roman" w:cs="Times New Roman"/>
        </w:rPr>
        <w:t xml:space="preserve">. In gray fox, there were 37 samples on the </w:t>
      </w:r>
      <w:r w:rsidR="00505E77">
        <w:rPr>
          <w:rFonts w:ascii="Times New Roman" w:hAnsi="Times New Roman" w:cs="Times New Roman"/>
        </w:rPr>
        <w:t>e</w:t>
      </w:r>
      <w:r w:rsidR="00505E77" w:rsidRPr="00491375">
        <w:rPr>
          <w:rFonts w:ascii="Times New Roman" w:hAnsi="Times New Roman" w:cs="Times New Roman"/>
        </w:rPr>
        <w:t xml:space="preserve">ast </w:t>
      </w:r>
      <w:r w:rsidR="00491375" w:rsidRPr="00491375">
        <w:rPr>
          <w:rFonts w:ascii="Times New Roman" w:hAnsi="Times New Roman" w:cs="Times New Roman"/>
        </w:rPr>
        <w:t>side of SR 49 and</w:t>
      </w:r>
      <w:r w:rsidR="009205B2">
        <w:rPr>
          <w:rFonts w:ascii="Times New Roman" w:hAnsi="Times New Roman" w:cs="Times New Roman"/>
        </w:rPr>
        <w:t xml:space="preserve"> </w:t>
      </w:r>
      <w:r w:rsidR="00491375" w:rsidRPr="00491375">
        <w:rPr>
          <w:rFonts w:ascii="Times New Roman" w:hAnsi="Times New Roman" w:cs="Times New Roman"/>
        </w:rPr>
        <w:t xml:space="preserve">20 samples on the </w:t>
      </w:r>
      <w:r w:rsidR="00505E77">
        <w:rPr>
          <w:rFonts w:ascii="Times New Roman" w:hAnsi="Times New Roman" w:cs="Times New Roman"/>
        </w:rPr>
        <w:t>w</w:t>
      </w:r>
      <w:r w:rsidR="00505E77" w:rsidRPr="00491375">
        <w:rPr>
          <w:rFonts w:ascii="Times New Roman" w:hAnsi="Times New Roman" w:cs="Times New Roman"/>
        </w:rPr>
        <w:t xml:space="preserve">est </w:t>
      </w:r>
      <w:r w:rsidR="00491375" w:rsidRPr="00491375">
        <w:rPr>
          <w:rFonts w:ascii="Times New Roman" w:hAnsi="Times New Roman" w:cs="Times New Roman"/>
        </w:rPr>
        <w:t>side</w:t>
      </w:r>
      <w:r w:rsidR="00F04F53">
        <w:rPr>
          <w:rFonts w:ascii="Times New Roman" w:hAnsi="Times New Roman" w:cs="Times New Roman"/>
        </w:rPr>
        <w:t xml:space="preserve"> of 49</w:t>
      </w:r>
      <w:r w:rsidR="00491375" w:rsidRPr="00491375">
        <w:rPr>
          <w:rFonts w:ascii="Times New Roman" w:hAnsi="Times New Roman" w:cs="Times New Roman"/>
        </w:rPr>
        <w:t>.</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163C8501" w:rsidR="00491375" w:rsidRDefault="00491375" w:rsidP="001F3C25">
      <w:pPr>
        <w:spacing w:line="480" w:lineRule="auto"/>
        <w:rPr>
          <w:rFonts w:ascii="Times New Roman" w:hAnsi="Times New Roman" w:cs="Times New Roman"/>
        </w:rPr>
      </w:pPr>
      <w:commentRangeStart w:id="36"/>
      <w:r w:rsidRPr="00491375">
        <w:rPr>
          <w:rFonts w:ascii="Times New Roman" w:hAnsi="Times New Roman" w:cs="Times New Roman"/>
        </w:rPr>
        <w:lastRenderedPageBreak/>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w:t>
      </w:r>
      <w:r w:rsidR="00F04F53">
        <w:rPr>
          <w:rFonts w:ascii="Times New Roman" w:hAnsi="Times New Roman" w:cs="Times New Roman"/>
        </w:rPr>
        <w:t>e</w:t>
      </w:r>
      <w:r w:rsidR="001A17D7">
        <w:rPr>
          <w:rFonts w:ascii="Times New Roman" w:hAnsi="Times New Roman" w:cs="Times New Roman"/>
        </w:rPr>
        <w:t xml:space="preserve">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commentRangeEnd w:id="36"/>
      <w:r w:rsidR="002F4B35">
        <w:rPr>
          <w:rStyle w:val="CommentReference"/>
        </w:rPr>
        <w:commentReference w:id="36"/>
      </w:r>
    </w:p>
    <w:p w14:paraId="65F666E5" w14:textId="61F237CE"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w:t>
      </w:r>
      <w:commentRangeStart w:id="37"/>
      <w:r>
        <w:rPr>
          <w:rFonts w:ascii="Times New Roman" w:hAnsi="Times New Roman" w:cs="Times New Roman"/>
        </w:rPr>
        <w:t>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commentRangeEnd w:id="37"/>
      <w:r w:rsidR="002F4B35">
        <w:rPr>
          <w:rStyle w:val="CommentReference"/>
        </w:rPr>
        <w:commentReference w:id="37"/>
      </w:r>
      <w:r>
        <w:rPr>
          <w:rFonts w:ascii="Times New Roman" w:hAnsi="Times New Roman" w:cs="Times New Roman"/>
        </w:rPr>
        <w:t>)</w:t>
      </w:r>
      <w:r w:rsidRPr="00F50C30">
        <w:rPr>
          <w:rFonts w:ascii="Times New Roman" w:hAnsi="Times New Roman" w:cs="Times New Roman"/>
        </w:rPr>
        <w:t xml:space="preserve">.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w:t>
      </w:r>
      <w:del w:id="38" w:author=" " w:date="2021-01-20T15:34:00Z">
        <w:r w:rsidDel="002F4B35">
          <w:rPr>
            <w:rFonts w:ascii="Times New Roman" w:hAnsi="Times New Roman" w:cs="Times New Roman"/>
          </w:rPr>
          <w:delText xml:space="preserve">, </w:delText>
        </w:r>
      </w:del>
      <w:ins w:id="39" w:author=" " w:date="2021-01-20T15:34:00Z">
        <w:r w:rsidR="002F4B35">
          <w:rPr>
            <w:rFonts w:ascii="Times New Roman" w:hAnsi="Times New Roman" w:cs="Times New Roman"/>
          </w:rPr>
          <w:t xml:space="preserve"> to</w:t>
        </w:r>
      </w:ins>
      <w:del w:id="40" w:author=" " w:date="2021-01-20T15:34:00Z">
        <w:r w:rsidDel="002F4B35">
          <w:rPr>
            <w:rFonts w:ascii="Times New Roman" w:hAnsi="Times New Roman" w:cs="Times New Roman"/>
          </w:rPr>
          <w:delText>and</w:delText>
        </w:r>
      </w:del>
      <w:r>
        <w:rPr>
          <w:rFonts w:ascii="Times New Roman" w:hAnsi="Times New Roman" w:cs="Times New Roman"/>
        </w:rPr>
        <w:t xml:space="preserve">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r w:rsidR="00F04F53">
        <w:rPr>
          <w:rFonts w:ascii="Times New Roman" w:hAnsi="Times New Roman" w:cs="Times New Roman"/>
        </w:rPr>
        <w:t xml:space="preserve"> and </w:t>
      </w:r>
      <w:r w:rsidRPr="00F50C30">
        <w:rPr>
          <w:rFonts w:ascii="Times New Roman" w:hAnsi="Times New Roman" w:cs="Times New Roman"/>
        </w:rPr>
        <w:t>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r w:rsidR="00F04F53">
        <w:rPr>
          <w:rFonts w:ascii="Times New Roman" w:hAnsi="Times New Roman" w:cs="Times New Roman"/>
        </w:rPr>
        <w:t xml:space="preserve">in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00F04F53">
        <w:rPr>
          <w:rFonts w:ascii="Times New Roman" w:hAnsi="Times New Roman" w:cs="Times New Roman"/>
        </w:rPr>
        <w:t>.</w:t>
      </w:r>
      <w:r w:rsidRPr="00F50C30">
        <w:rPr>
          <w:rFonts w:ascii="Times New Roman" w:hAnsi="Times New Roman" w:cs="Times New Roman"/>
        </w:rPr>
        <w:t xml:space="preserve"> </w:t>
      </w:r>
      <w:r w:rsidR="00F04F53">
        <w:rPr>
          <w:rFonts w:ascii="Times New Roman" w:hAnsi="Times New Roman" w:cs="Times New Roman"/>
        </w:rPr>
        <w:t>C</w:t>
      </w:r>
      <w:r w:rsidR="00042E8E">
        <w:rPr>
          <w:rFonts w:ascii="Times New Roman" w:hAnsi="Times New Roman" w:cs="Times New Roman"/>
        </w:rPr>
        <w:t>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w:t>
      </w:r>
      <w:r w:rsidR="00F04F53" w:rsidRPr="00F50C30">
        <w:rPr>
          <w:rFonts w:ascii="Times New Roman" w:hAnsi="Times New Roman" w:cs="Times New Roman"/>
        </w:rPr>
        <w:t>rang</w:t>
      </w:r>
      <w:r w:rsidR="00F04F53">
        <w:rPr>
          <w:rFonts w:ascii="Times New Roman" w:hAnsi="Times New Roman" w:cs="Times New Roman"/>
        </w:rPr>
        <w:t>ed</w:t>
      </w:r>
      <w:r w:rsidR="00F04F53" w:rsidRPr="00F50C30">
        <w:rPr>
          <w:rFonts w:ascii="Times New Roman" w:hAnsi="Times New Roman" w:cs="Times New Roman"/>
        </w:rPr>
        <w:t xml:space="preserve"> </w:t>
      </w:r>
      <w:r w:rsidRPr="00F50C30">
        <w:rPr>
          <w:rFonts w:ascii="Times New Roman" w:hAnsi="Times New Roman" w:cs="Times New Roman"/>
        </w:rPr>
        <w:t xml:space="preserve">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w:t>
      </w:r>
      <w:r w:rsidR="00505E77">
        <w:rPr>
          <w:rFonts w:ascii="Times New Roman" w:hAnsi="Times New Roman" w:cs="Times New Roman"/>
        </w:rPr>
        <w:t xml:space="preserve">on both sides of SR 49 </w:t>
      </w:r>
      <w:r w:rsidRPr="00F50C30">
        <w:rPr>
          <w:rFonts w:ascii="Times New Roman" w:hAnsi="Times New Roman" w:cs="Times New Roman"/>
        </w:rPr>
        <w:t xml:space="preserve">(Table 1). </w:t>
      </w:r>
    </w:p>
    <w:p w14:paraId="2E61FEE5" w14:textId="0C643CA2"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ins w:id="41" w:author=" " w:date="2021-01-20T15:35:00Z">
        <w:r w:rsidR="002F4B35">
          <w:rPr>
            <w:rFonts w:ascii="Times New Roman" w:hAnsi="Times New Roman" w:cs="Times New Roman"/>
          </w:rPr>
          <w:t>However, some f</w:t>
        </w:r>
      </w:ins>
      <w:del w:id="42" w:author=" " w:date="2021-01-20T15:35:00Z">
        <w:r w:rsidR="00A968AF" w:rsidDel="002F4B35">
          <w:rPr>
            <w:rFonts w:ascii="Times New Roman" w:hAnsi="Times New Roman" w:cs="Times New Roman"/>
          </w:rPr>
          <w:delText>F</w:delText>
        </w:r>
      </w:del>
      <w:r w:rsidR="00A968AF">
        <w:rPr>
          <w:rFonts w:ascii="Times New Roman" w:hAnsi="Times New Roman" w:cs="Times New Roman"/>
        </w:rPr>
        <w:t xml:space="preserve">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w:t>
      </w:r>
      <w:ins w:id="43" w:author=" " w:date="2021-01-20T15:35:00Z">
        <w:r w:rsidR="002F4B35">
          <w:rPr>
            <w:rFonts w:ascii="Times New Roman" w:hAnsi="Times New Roman" w:cs="Times New Roman"/>
          </w:rPr>
          <w:t>ed</w:t>
        </w:r>
      </w:ins>
      <w:r w:rsidR="00A968AF">
        <w:rPr>
          <w:rFonts w:ascii="Times New Roman" w:hAnsi="Times New Roman" w:cs="Times New Roman"/>
        </w:rPr>
        <w:t xml:space="preserve"> within the </w:t>
      </w:r>
      <w:r w:rsidR="00CF330F">
        <w:rPr>
          <w:rFonts w:ascii="Times New Roman" w:hAnsi="Times New Roman" w:cs="Times New Roman"/>
        </w:rPr>
        <w:t xml:space="preserve">East </w:t>
      </w:r>
      <w:r w:rsidR="00A968AF">
        <w:rPr>
          <w:rFonts w:ascii="Times New Roman" w:hAnsi="Times New Roman" w:cs="Times New Roman"/>
        </w:rPr>
        <w:t>Bay, all from W</w:t>
      </w:r>
      <w:ins w:id="44" w:author=" " w:date="2021-01-20T15:35:00Z">
        <w:r w:rsidR="002F4B35">
          <w:rPr>
            <w:rFonts w:ascii="Times New Roman" w:hAnsi="Times New Roman" w:cs="Times New Roman"/>
          </w:rPr>
          <w:t>est I-</w:t>
        </w:r>
      </w:ins>
      <w:r w:rsidR="00A968AF">
        <w:rPr>
          <w:rFonts w:ascii="Times New Roman" w:hAnsi="Times New Roman" w:cs="Times New Roman"/>
        </w:rPr>
        <w:t xml:space="preserve">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w:t>
      </w:r>
      <w:ins w:id="45" w:author=" " w:date="2021-01-20T15:35:00Z">
        <w:r w:rsidR="002F4B35">
          <w:rPr>
            <w:rFonts w:ascii="Times New Roman" w:hAnsi="Times New Roman" w:cs="Times New Roman"/>
          </w:rPr>
          <w:t>est I-</w:t>
        </w:r>
      </w:ins>
      <w:r w:rsidR="00A968AF">
        <w:rPr>
          <w:rFonts w:ascii="Times New Roman" w:hAnsi="Times New Roman" w:cs="Times New Roman"/>
        </w:rPr>
        <w:t>680 (18 pairs) and one pair from E</w:t>
      </w:r>
      <w:ins w:id="46" w:author=" " w:date="2021-01-20T15:35:00Z">
        <w:r w:rsidR="002F4B35">
          <w:rPr>
            <w:rFonts w:ascii="Times New Roman" w:hAnsi="Times New Roman" w:cs="Times New Roman"/>
          </w:rPr>
          <w:t>ast I-</w:t>
        </w:r>
      </w:ins>
      <w:r w:rsidR="00A968AF">
        <w:rPr>
          <w:rFonts w:ascii="Times New Roman" w:hAnsi="Times New Roman" w:cs="Times New Roman"/>
        </w:rPr>
        <w:t xml:space="preserve">680. 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relationships were detect</w:t>
      </w:r>
      <w:ins w:id="47" w:author=" " w:date="2021-01-20T15:35:00Z">
        <w:r w:rsidR="002F4B35">
          <w:rPr>
            <w:rFonts w:ascii="Times New Roman" w:hAnsi="Times New Roman" w:cs="Times New Roman"/>
          </w:rPr>
          <w:t>ed</w:t>
        </w:r>
      </w:ins>
      <w:r w:rsidR="004178EC">
        <w:rPr>
          <w:rFonts w:ascii="Times New Roman" w:hAnsi="Times New Roman" w:cs="Times New Roman"/>
        </w:rPr>
        <w:t xml:space="preserve">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w:t>
      </w:r>
      <w:ins w:id="48" w:author=" " w:date="2021-01-20T15:36:00Z">
        <w:r w:rsidR="002F4B35">
          <w:rPr>
            <w:rFonts w:ascii="Times New Roman" w:hAnsi="Times New Roman" w:cs="Times New Roman"/>
          </w:rPr>
          <w:t xml:space="preserve">, </w:t>
        </w:r>
      </w:ins>
      <w:del w:id="49" w:author=" " w:date="2021-01-20T15:36:00Z">
        <w:r w:rsidR="00216C67" w:rsidDel="002F4B35">
          <w:rPr>
            <w:rFonts w:ascii="Times New Roman" w:hAnsi="Times New Roman" w:cs="Times New Roman"/>
          </w:rPr>
          <w:delText xml:space="preserve">. </w:delText>
        </w:r>
      </w:del>
      <w:ins w:id="50" w:author=" " w:date="2021-01-20T15:36:00Z">
        <w:r w:rsidR="002F4B35">
          <w:rPr>
            <w:rFonts w:ascii="Times New Roman" w:hAnsi="Times New Roman" w:cs="Times New Roman"/>
          </w:rPr>
          <w:t>o</w:t>
        </w:r>
      </w:ins>
      <w:del w:id="51" w:author=" " w:date="2021-01-20T15:36:00Z">
        <w:r w:rsidR="00216C67" w:rsidDel="002F4B35">
          <w:rPr>
            <w:rFonts w:ascii="Times New Roman" w:hAnsi="Times New Roman" w:cs="Times New Roman"/>
          </w:rPr>
          <w:delText>O</w:delText>
        </w:r>
      </w:del>
      <w:r w:rsidR="00216C67">
        <w:rPr>
          <w:rFonts w:ascii="Times New Roman" w:hAnsi="Times New Roman" w:cs="Times New Roman"/>
        </w:rPr>
        <w:t xml:space="preserve">ne </w:t>
      </w:r>
      <w:r w:rsidR="00307E51">
        <w:rPr>
          <w:rFonts w:ascii="Times New Roman" w:hAnsi="Times New Roman" w:cs="Times New Roman"/>
        </w:rPr>
        <w:t xml:space="preserve">on </w:t>
      </w:r>
      <w:r w:rsidR="00216C67">
        <w:rPr>
          <w:rFonts w:ascii="Times New Roman" w:hAnsi="Times New Roman" w:cs="Times New Roman"/>
        </w:rPr>
        <w:t xml:space="preserve">each </w:t>
      </w:r>
      <w:r w:rsidR="00307E51">
        <w:rPr>
          <w:rFonts w:ascii="Times New Roman" w:hAnsi="Times New Roman" w:cs="Times New Roman"/>
        </w:rPr>
        <w:t>side of SR 49</w:t>
      </w:r>
      <w:r w:rsidR="004178EC">
        <w:rPr>
          <w:rFonts w:ascii="Times New Roman" w:hAnsi="Times New Roman" w:cs="Times New Roman"/>
        </w:rPr>
        <w:t xml:space="preserve">. Second order relationships were also detected for </w:t>
      </w:r>
      <w:r w:rsidR="00A968AF">
        <w:rPr>
          <w:rFonts w:ascii="Times New Roman" w:hAnsi="Times New Roman" w:cs="Times New Roman"/>
        </w:rPr>
        <w:t>four pairs, one each from S</w:t>
      </w:r>
      <w:ins w:id="52" w:author=" " w:date="2021-01-20T15:36:00Z">
        <w:r w:rsidR="002F4B35">
          <w:rPr>
            <w:rFonts w:ascii="Times New Roman" w:hAnsi="Times New Roman" w:cs="Times New Roman"/>
          </w:rPr>
          <w:t>outh SR-</w:t>
        </w:r>
      </w:ins>
      <w:r w:rsidR="00A968AF">
        <w:rPr>
          <w:rFonts w:ascii="Times New Roman" w:hAnsi="Times New Roman" w:cs="Times New Roman"/>
        </w:rPr>
        <w:t>50 and S</w:t>
      </w:r>
      <w:ins w:id="53" w:author=" " w:date="2021-01-20T15:36:00Z">
        <w:r w:rsidR="002F4B35">
          <w:rPr>
            <w:rFonts w:ascii="Times New Roman" w:hAnsi="Times New Roman" w:cs="Times New Roman"/>
          </w:rPr>
          <w:t>outh I-</w:t>
        </w:r>
      </w:ins>
      <w:r w:rsidR="00A968AF">
        <w:rPr>
          <w:rFonts w:ascii="Times New Roman" w:hAnsi="Times New Roman" w:cs="Times New Roman"/>
        </w:rPr>
        <w:t>80-E</w:t>
      </w:r>
      <w:ins w:id="54" w:author=" " w:date="2021-01-20T15:36:00Z">
        <w:r w:rsidR="002F4B35">
          <w:rPr>
            <w:rFonts w:ascii="Times New Roman" w:hAnsi="Times New Roman" w:cs="Times New Roman"/>
          </w:rPr>
          <w:t xml:space="preserve">ast SR </w:t>
        </w:r>
      </w:ins>
      <w:r w:rsidR="00A968AF">
        <w:rPr>
          <w:rFonts w:ascii="Times New Roman" w:hAnsi="Times New Roman" w:cs="Times New Roman"/>
        </w:rPr>
        <w:t>49, while the remaining two came from S</w:t>
      </w:r>
      <w:ins w:id="55" w:author=" " w:date="2021-01-20T15:37:00Z">
        <w:r w:rsidR="002F4B35">
          <w:rPr>
            <w:rFonts w:ascii="Times New Roman" w:hAnsi="Times New Roman" w:cs="Times New Roman"/>
          </w:rPr>
          <w:t>outh I-</w:t>
        </w:r>
      </w:ins>
      <w:r w:rsidR="00A968AF">
        <w:rPr>
          <w:rFonts w:ascii="Times New Roman" w:hAnsi="Times New Roman" w:cs="Times New Roman"/>
        </w:rPr>
        <w:t>80-N</w:t>
      </w:r>
      <w:ins w:id="56" w:author=" " w:date="2021-01-20T15:37:00Z">
        <w:r w:rsidR="002F4B35">
          <w:rPr>
            <w:rFonts w:ascii="Times New Roman" w:hAnsi="Times New Roman" w:cs="Times New Roman"/>
          </w:rPr>
          <w:t xml:space="preserve">orth SR </w:t>
        </w:r>
      </w:ins>
      <w:r w:rsidR="00A968AF">
        <w:rPr>
          <w:rFonts w:ascii="Times New Roman" w:hAnsi="Times New Roman" w:cs="Times New Roman"/>
        </w:rPr>
        <w:t xml:space="preserve">50. </w:t>
      </w:r>
      <w:r w:rsidR="004178EC">
        <w:rPr>
          <w:rFonts w:ascii="Times New Roman" w:hAnsi="Times New Roman" w:cs="Times New Roman"/>
        </w:rPr>
        <w:t xml:space="preserve">In all cases, </w:t>
      </w:r>
      <w:r w:rsidR="004178EC" w:rsidRPr="00042E8E">
        <w:rPr>
          <w:rFonts w:ascii="Times New Roman" w:hAnsi="Times New Roman" w:cs="Times New Roman"/>
        </w:rPr>
        <w:t xml:space="preserve">the </w:t>
      </w:r>
      <w:ins w:id="57" w:author=" " w:date="2021-01-20T15:39:00Z">
        <w:r w:rsidR="002F4B35">
          <w:rPr>
            <w:rFonts w:ascii="Times New Roman" w:hAnsi="Times New Roman" w:cs="Times New Roman"/>
          </w:rPr>
          <w:t xml:space="preserve">pair of </w:t>
        </w:r>
      </w:ins>
      <w:r w:rsidR="004178EC" w:rsidRPr="00042E8E">
        <w:rPr>
          <w:rFonts w:ascii="Times New Roman" w:hAnsi="Times New Roman" w:cs="Times New Roman"/>
        </w:rPr>
        <w:t xml:space="preserve">individuals </w:t>
      </w:r>
      <w:r w:rsidR="000D3E45">
        <w:rPr>
          <w:rFonts w:ascii="Times New Roman" w:hAnsi="Times New Roman" w:cs="Times New Roman"/>
        </w:rPr>
        <w:t>exhibiting th</w:t>
      </w:r>
      <w:ins w:id="58" w:author=" " w:date="2021-01-20T15:39:00Z">
        <w:r w:rsidR="002F4B35">
          <w:rPr>
            <w:rFonts w:ascii="Times New Roman" w:hAnsi="Times New Roman" w:cs="Times New Roman"/>
          </w:rPr>
          <w:t>ese family</w:t>
        </w:r>
      </w:ins>
      <w:del w:id="59" w:author=" " w:date="2021-01-20T15:39:00Z">
        <w:r w:rsidR="000D3E45" w:rsidDel="002F4B35">
          <w:rPr>
            <w:rFonts w:ascii="Times New Roman" w:hAnsi="Times New Roman" w:cs="Times New Roman"/>
          </w:rPr>
          <w:delText>is</w:delText>
        </w:r>
      </w:del>
      <w:r w:rsidR="004178EC" w:rsidRPr="00042E8E">
        <w:rPr>
          <w:rFonts w:ascii="Times New Roman" w:hAnsi="Times New Roman" w:cs="Times New Roman"/>
        </w:rPr>
        <w:t xml:space="preserve"> relationship</w:t>
      </w:r>
      <w:ins w:id="60" w:author=" " w:date="2021-01-20T15:39:00Z">
        <w:r w:rsidR="002F4B35">
          <w:rPr>
            <w:rFonts w:ascii="Times New Roman" w:hAnsi="Times New Roman" w:cs="Times New Roman"/>
          </w:rPr>
          <w:t>s</w:t>
        </w:r>
      </w:ins>
      <w:r w:rsidR="004178EC" w:rsidRPr="00042E8E">
        <w:rPr>
          <w:rFonts w:ascii="Times New Roman" w:hAnsi="Times New Roman" w:cs="Times New Roman"/>
        </w:rPr>
        <w:t xml:space="preserve"> were sampled along the same side of the </w:t>
      </w:r>
      <w:commentRangeStart w:id="61"/>
      <w:commentRangeStart w:id="62"/>
      <w:r w:rsidR="004178EC" w:rsidRPr="00042E8E">
        <w:rPr>
          <w:rFonts w:ascii="Times New Roman" w:hAnsi="Times New Roman" w:cs="Times New Roman"/>
        </w:rPr>
        <w:t>highway</w:t>
      </w:r>
      <w:commentRangeEnd w:id="61"/>
      <w:r w:rsidR="00892D42">
        <w:rPr>
          <w:rStyle w:val="CommentReference"/>
        </w:rPr>
        <w:commentReference w:id="61"/>
      </w:r>
      <w:commentRangeEnd w:id="62"/>
      <w:r w:rsidR="002F4B35">
        <w:rPr>
          <w:rStyle w:val="CommentReference"/>
        </w:rPr>
        <w:commentReference w:id="62"/>
      </w:r>
      <w:ins w:id="63" w:author=" " w:date="2021-01-20T15:39:00Z">
        <w:r w:rsidR="002F4B35">
          <w:rPr>
            <w:rFonts w:ascii="Times New Roman" w:hAnsi="Times New Roman" w:cs="Times New Roman"/>
          </w:rPr>
          <w:t>s</w:t>
        </w:r>
      </w:ins>
      <w:r w:rsidR="00892D42">
        <w:rPr>
          <w:rFonts w:ascii="Times New Roman" w:hAnsi="Times New Roman" w:cs="Times New Roman"/>
        </w:rPr>
        <w:t>.</w:t>
      </w:r>
    </w:p>
    <w:p w14:paraId="58483D36" w14:textId="7C76C3A0" w:rsidR="004178EC" w:rsidRDefault="00F50C30" w:rsidP="001F3C25">
      <w:pPr>
        <w:spacing w:line="480" w:lineRule="auto"/>
        <w:rPr>
          <w:rFonts w:ascii="Times New Roman" w:hAnsi="Times New Roman" w:cs="Times New Roman"/>
        </w:rPr>
      </w:pPr>
      <w:r w:rsidRPr="00F50C30">
        <w:rPr>
          <w:rFonts w:ascii="Times New Roman" w:hAnsi="Times New Roman" w:cs="Times New Roman"/>
        </w:rPr>
        <w:lastRenderedPageBreak/>
        <w:t xml:space="preserve"> </w:t>
      </w:r>
      <w:r w:rsidR="004178EC" w:rsidRPr="004178EC">
        <w:rPr>
          <w:rFonts w:ascii="Times New Roman" w:hAnsi="Times New Roman" w:cs="Times New Roman"/>
        </w:rPr>
        <w:t>For gray fox the mean pairwise relatedness value</w:t>
      </w:r>
      <w:del w:id="64" w:author=" " w:date="2021-01-20T15:40:00Z">
        <w:r w:rsidR="004178EC" w:rsidRPr="004178EC" w:rsidDel="002F4B35">
          <w:rPr>
            <w:rFonts w:ascii="Times New Roman" w:hAnsi="Times New Roman" w:cs="Times New Roman"/>
          </w:rPr>
          <w:delText>s</w:delText>
        </w:r>
      </w:del>
      <w:r w:rsidR="004178EC" w:rsidRPr="004178EC">
        <w:rPr>
          <w:rFonts w:ascii="Times New Roman" w:hAnsi="Times New Roman" w:cs="Times New Roman"/>
        </w:rPr>
        <w:t xml:space="preserve"> </w:t>
      </w:r>
      <w:r w:rsidR="00505E77">
        <w:rPr>
          <w:rFonts w:ascii="Times New Roman" w:hAnsi="Times New Roman" w:cs="Times New Roman"/>
        </w:rPr>
        <w:t>was</w:t>
      </w:r>
      <w:r w:rsidR="00505E77" w:rsidRPr="004178EC">
        <w:rPr>
          <w:rFonts w:ascii="Times New Roman" w:hAnsi="Times New Roman" w:cs="Times New Roman"/>
        </w:rPr>
        <w:t xml:space="preserve"> </w:t>
      </w:r>
      <w:r w:rsidR="004178EC" w:rsidRPr="004178EC">
        <w:rPr>
          <w:rFonts w:ascii="Times New Roman" w:hAnsi="Times New Roman" w:cs="Times New Roman"/>
        </w:rPr>
        <w:t>0.11 for both sides of the highway. East</w:t>
      </w:r>
      <w:r w:rsidR="000D3E45">
        <w:rPr>
          <w:rFonts w:ascii="Times New Roman" w:hAnsi="Times New Roman" w:cs="Times New Roman"/>
        </w:rPr>
        <w:t xml:space="preserve"> of</w:t>
      </w:r>
      <w:r w:rsidR="00AA6BEB">
        <w:rPr>
          <w:rFonts w:ascii="Times New Roman" w:hAnsi="Times New Roman" w:cs="Times New Roman"/>
        </w:rPr>
        <w:t xml:space="preserve"> SR 49</w:t>
      </w:r>
      <w:r w:rsidR="004178EC" w:rsidRPr="004178EC">
        <w:rPr>
          <w:rFonts w:ascii="Times New Roman" w:hAnsi="Times New Roman" w:cs="Times New Roman"/>
        </w:rPr>
        <w:t xml:space="preserve">, second order relationships were detected for 25 pairs, while the </w:t>
      </w:r>
      <w:r w:rsidR="000D3E45">
        <w:rPr>
          <w:rFonts w:ascii="Times New Roman" w:hAnsi="Times New Roman" w:cs="Times New Roman"/>
        </w:rPr>
        <w:t>w</w:t>
      </w:r>
      <w:r w:rsidR="000D3E45" w:rsidRPr="004178EC">
        <w:rPr>
          <w:rFonts w:ascii="Times New Roman" w:hAnsi="Times New Roman" w:cs="Times New Roman"/>
        </w:rPr>
        <w:t>est</w:t>
      </w:r>
      <w:r w:rsidR="000D3E45">
        <w:rPr>
          <w:rFonts w:ascii="Times New Roman" w:hAnsi="Times New Roman" w:cs="Times New Roman"/>
        </w:rPr>
        <w:t xml:space="preserve"> of </w:t>
      </w:r>
      <w:r w:rsidR="00AA6BEB">
        <w:rPr>
          <w:rFonts w:ascii="Times New Roman" w:hAnsi="Times New Roman" w:cs="Times New Roman"/>
        </w:rPr>
        <w:t>SR 49</w:t>
      </w:r>
      <w:r w:rsidR="004178EC" w:rsidRPr="004178EC">
        <w:rPr>
          <w:rFonts w:ascii="Times New Roman" w:hAnsi="Times New Roman" w:cs="Times New Roman"/>
        </w:rPr>
        <w:t xml:space="preserve"> contained 7 pairs of second order relatedness. First order relatedness scores were recorded for 5 pairs within the East</w:t>
      </w:r>
      <w:r w:rsidR="00AA6BEB">
        <w:rPr>
          <w:rFonts w:ascii="Times New Roman" w:hAnsi="Times New Roman" w:cs="Times New Roman"/>
        </w:rPr>
        <w:t xml:space="preserve"> SR 49</w:t>
      </w:r>
      <w:r w:rsidR="004178EC" w:rsidRPr="004178EC">
        <w:rPr>
          <w:rFonts w:ascii="Times New Roman" w:hAnsi="Times New Roman" w:cs="Times New Roman"/>
        </w:rPr>
        <w:t xml:space="preserve"> and 2 in the West</w:t>
      </w:r>
      <w:r w:rsidR="00AA6BEB">
        <w:rPr>
          <w:rFonts w:ascii="Times New Roman" w:hAnsi="Times New Roman" w:cs="Times New Roman"/>
        </w:rPr>
        <w:t xml:space="preserve"> SR 49</w:t>
      </w:r>
      <w:r w:rsidR="004178EC" w:rsidRPr="004178EC">
        <w:rPr>
          <w:rFonts w:ascii="Times New Roman" w:hAnsi="Times New Roman" w:cs="Times New Roman"/>
        </w:rPr>
        <w:t>.  Additionally, one first order pair (r</w:t>
      </w:r>
      <w:r w:rsidR="00505E77">
        <w:rPr>
          <w:rFonts w:ascii="Times New Roman" w:hAnsi="Times New Roman" w:cs="Times New Roman"/>
        </w:rPr>
        <w:t xml:space="preserve"> </w:t>
      </w:r>
      <w:r w:rsidR="004178EC" w:rsidRPr="004178EC">
        <w:rPr>
          <w:rFonts w:ascii="Times New Roman" w:hAnsi="Times New Roman" w:cs="Times New Roman"/>
        </w:rPr>
        <w:t>= 0.54) was sampled on opposite sides of the highway, 9</w:t>
      </w:r>
      <w:ins w:id="65" w:author=" " w:date="2021-01-20T15:40:00Z">
        <w:r w:rsidR="002F4B35">
          <w:rPr>
            <w:rFonts w:ascii="Times New Roman" w:hAnsi="Times New Roman" w:cs="Times New Roman"/>
          </w:rPr>
          <w:t xml:space="preserve"> </w:t>
        </w:r>
      </w:ins>
      <w:r w:rsidR="004178EC" w:rsidRPr="004178EC">
        <w:rPr>
          <w:rFonts w:ascii="Times New Roman" w:hAnsi="Times New Roman" w:cs="Times New Roman"/>
        </w:rPr>
        <w:t xml:space="preserve">km apart, while all other pairs were sampled on the same side of the </w:t>
      </w:r>
      <w:commentRangeStart w:id="66"/>
      <w:commentRangeStart w:id="67"/>
      <w:r w:rsidR="004178EC" w:rsidRPr="004178EC">
        <w:rPr>
          <w:rFonts w:ascii="Times New Roman" w:hAnsi="Times New Roman" w:cs="Times New Roman"/>
        </w:rPr>
        <w:t>highway</w:t>
      </w:r>
      <w:commentRangeEnd w:id="66"/>
      <w:r w:rsidR="00892D42">
        <w:rPr>
          <w:rStyle w:val="CommentReference"/>
        </w:rPr>
        <w:commentReference w:id="66"/>
      </w:r>
      <w:commentRangeEnd w:id="67"/>
      <w:r w:rsidR="002F4B35">
        <w:rPr>
          <w:rStyle w:val="CommentReference"/>
        </w:rPr>
        <w:commentReference w:id="67"/>
      </w:r>
      <w:r w:rsidR="004178EC" w:rsidRPr="004178EC">
        <w:rPr>
          <w:rFonts w:ascii="Times New Roman" w:hAnsi="Times New Roman" w:cs="Times New Roman"/>
        </w:rPr>
        <w:t>.</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71E780DD"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w:t>
      </w:r>
      <w:commentRangeStart w:id="68"/>
      <w:commentRangeStart w:id="69"/>
      <w:r w:rsidRPr="001D2B56">
        <w:rPr>
          <w:rFonts w:ascii="Times New Roman" w:hAnsi="Times New Roman" w:cs="Times New Roman"/>
        </w:rPr>
        <w:t xml:space="preserve">revealed two genetic clusters </w:t>
      </w:r>
      <w:commentRangeEnd w:id="68"/>
      <w:r w:rsidR="00892D42">
        <w:rPr>
          <w:rStyle w:val="CommentReference"/>
        </w:rPr>
        <w:commentReference w:id="68"/>
      </w:r>
      <w:commentRangeEnd w:id="69"/>
      <w:r w:rsidR="002F4B35">
        <w:rPr>
          <w:rStyle w:val="CommentReference"/>
        </w:rPr>
        <w:commentReference w:id="69"/>
      </w:r>
      <w:r w:rsidRPr="001D2B56">
        <w:rPr>
          <w:rFonts w:ascii="Times New Roman" w:hAnsi="Times New Roman" w:cs="Times New Roman"/>
        </w:rPr>
        <w:t xml:space="preserve">in the </w:t>
      </w:r>
      <w:r w:rsidR="00CF330F">
        <w:rPr>
          <w:rFonts w:ascii="Times New Roman" w:hAnsi="Times New Roman" w:cs="Times New Roman"/>
        </w:rPr>
        <w:t>East Bay</w:t>
      </w:r>
      <w:r w:rsidRPr="001D2B56">
        <w:rPr>
          <w:rFonts w:ascii="Times New Roman" w:hAnsi="Times New Roman" w:cs="Times New Roman"/>
        </w:rPr>
        <w:t xml:space="preserve"> (mean ln </w:t>
      </w:r>
      <w:proofErr w:type="spellStart"/>
      <w:r w:rsidRPr="001D2B56">
        <w:rPr>
          <w:rFonts w:ascii="Times New Roman" w:hAnsi="Times New Roman" w:cs="Times New Roman"/>
        </w:rPr>
        <w:t>Pr</w:t>
      </w:r>
      <w:proofErr w:type="spellEnd"/>
      <w:r w:rsidRPr="001D2B56">
        <w:rPr>
          <w:rFonts w:ascii="Times New Roman" w:hAnsi="Times New Roman" w:cs="Times New Roman"/>
        </w:rPr>
        <w:t xml:space="preserve">(X|K) = -1226.13; </w:t>
      </w:r>
      <w:r w:rsidRPr="00C07F7F">
        <w:rPr>
          <w:rFonts w:ascii="Times New Roman" w:hAnsi="Times New Roman" w:cs="Times New Roman"/>
          <w:highlight w:val="yellow"/>
        </w:rPr>
        <w:t>Figure 2</w:t>
      </w:r>
      <w:r w:rsidRPr="001D2B56">
        <w:rPr>
          <w:rFonts w:ascii="Times New Roman" w:hAnsi="Times New Roman" w:cs="Times New Roman"/>
        </w:rPr>
        <w:t xml:space="preserve">). One cluster consisted of </w:t>
      </w:r>
      <w:r w:rsidR="00807E35" w:rsidRPr="001D2B56">
        <w:rPr>
          <w:rFonts w:ascii="Times New Roman" w:hAnsi="Times New Roman" w:cs="Times New Roman"/>
        </w:rPr>
        <w:t>1</w:t>
      </w:r>
      <w:r w:rsidR="00807E35">
        <w:rPr>
          <w:rFonts w:ascii="Times New Roman" w:hAnsi="Times New Roman" w:cs="Times New Roman"/>
        </w:rPr>
        <w:t>1</w:t>
      </w:r>
      <w:r w:rsidR="00807E35" w:rsidRPr="001D2B56">
        <w:rPr>
          <w:rFonts w:ascii="Times New Roman" w:hAnsi="Times New Roman" w:cs="Times New Roman"/>
        </w:rPr>
        <w:t xml:space="preserve"> </w:t>
      </w:r>
      <w:r w:rsidRPr="001D2B56">
        <w:rPr>
          <w:rFonts w:ascii="Times New Roman" w:hAnsi="Times New Roman" w:cs="Times New Roman"/>
        </w:rPr>
        <w:t>individuals from the W</w:t>
      </w:r>
      <w:ins w:id="70" w:author=" " w:date="2021-01-20T15:42:00Z">
        <w:r w:rsidR="002F4B35">
          <w:rPr>
            <w:rFonts w:ascii="Times New Roman" w:hAnsi="Times New Roman" w:cs="Times New Roman"/>
          </w:rPr>
          <w:t>est I-</w:t>
        </w:r>
      </w:ins>
      <w:r w:rsidRPr="001D2B56">
        <w:rPr>
          <w:rFonts w:ascii="Times New Roman" w:hAnsi="Times New Roman" w:cs="Times New Roman"/>
        </w:rPr>
        <w:t xml:space="preserve">680 sampling location while the second cluster contained individuals from all three </w:t>
      </w:r>
      <w:r w:rsidR="00807E35">
        <w:rPr>
          <w:rFonts w:ascii="Times New Roman" w:hAnsi="Times New Roman" w:cs="Times New Roman"/>
        </w:rPr>
        <w:t xml:space="preserve">sampling </w:t>
      </w:r>
      <w:r w:rsidRPr="001D2B56">
        <w:rPr>
          <w:rFonts w:ascii="Times New Roman" w:hAnsi="Times New Roman" w:cs="Times New Roman"/>
        </w:rPr>
        <w:t xml:space="preserve">locations. </w:t>
      </w:r>
      <w:r>
        <w:rPr>
          <w:rFonts w:ascii="Times New Roman" w:hAnsi="Times New Roman" w:cs="Times New Roman"/>
        </w:rPr>
        <w:t>Relatedness within the W</w:t>
      </w:r>
      <w:ins w:id="71" w:author=" " w:date="2021-01-20T15:43:00Z">
        <w:r w:rsidR="002F4B35">
          <w:rPr>
            <w:rFonts w:ascii="Times New Roman" w:hAnsi="Times New Roman" w:cs="Times New Roman"/>
          </w:rPr>
          <w:t>est I-</w:t>
        </w:r>
      </w:ins>
      <w:r>
        <w:rPr>
          <w:rFonts w:ascii="Times New Roman" w:hAnsi="Times New Roman" w:cs="Times New Roman"/>
        </w:rPr>
        <w:t xml:space="preserve">680 sampling locations was high </w:t>
      </w:r>
      <w:r w:rsidR="00807E35">
        <w:rPr>
          <w:rFonts w:ascii="Times New Roman" w:hAnsi="Times New Roman" w:cs="Times New Roman"/>
        </w:rPr>
        <w:t>with a mean relatedness score of 0.10 for individuals sampled. Examining relatedness by cluster showed that the cluster comprised of individuals from all three sampling locations had a mean relatedness score of 0.05. The other cluster with individuals only from W</w:t>
      </w:r>
      <w:ins w:id="72" w:author=" " w:date="2021-01-20T15:43:00Z">
        <w:r w:rsidR="002F4B35">
          <w:rPr>
            <w:rFonts w:ascii="Times New Roman" w:hAnsi="Times New Roman" w:cs="Times New Roman"/>
          </w:rPr>
          <w:t>est I-</w:t>
        </w:r>
      </w:ins>
      <w:r w:rsidR="00807E35">
        <w:rPr>
          <w:rFonts w:ascii="Times New Roman" w:hAnsi="Times New Roman" w:cs="Times New Roman"/>
        </w:rPr>
        <w:t xml:space="preserve">680 had a mean relatedness score of 0.12. </w:t>
      </w:r>
      <w:r w:rsidR="00892D42">
        <w:rPr>
          <w:rFonts w:ascii="Times New Roman" w:hAnsi="Times New Roman" w:cs="Times New Roman"/>
        </w:rPr>
        <w:t>These higher values</w:t>
      </w:r>
      <w:r w:rsidR="00807E35">
        <w:rPr>
          <w:rFonts w:ascii="Times New Roman" w:hAnsi="Times New Roman" w:cs="Times New Roman"/>
        </w:rPr>
        <w:t xml:space="preserve"> w</w:t>
      </w:r>
      <w:r w:rsidR="00892D42">
        <w:rPr>
          <w:rFonts w:ascii="Times New Roman" w:hAnsi="Times New Roman" w:cs="Times New Roman"/>
        </w:rPr>
        <w:t>ere</w:t>
      </w:r>
      <w:r w:rsidR="00807E35">
        <w:rPr>
          <w:rFonts w:ascii="Times New Roman" w:hAnsi="Times New Roman" w:cs="Times New Roman"/>
        </w:rPr>
        <w:t xml:space="preserve"> driven by the presence of multiple first order relatives.</w:t>
      </w:r>
    </w:p>
    <w:p w14:paraId="743A57E2" w14:textId="68AEA5A0" w:rsidR="001D2B56" w:rsidRDefault="001D2B56" w:rsidP="001D2B56">
      <w:pPr>
        <w:spacing w:line="480" w:lineRule="auto"/>
        <w:rPr>
          <w:rFonts w:ascii="Times New Roman" w:hAnsi="Times New Roman" w:cs="Times New Roman"/>
        </w:rPr>
      </w:pPr>
      <w:commentRangeStart w:id="73"/>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w:t>
      </w:r>
      <w:proofErr w:type="spellStart"/>
      <w:r w:rsidRPr="001D2B56">
        <w:rPr>
          <w:rFonts w:ascii="Times New Roman" w:hAnsi="Times New Roman" w:cs="Times New Roman"/>
        </w:rPr>
        <w:t>Pr</w:t>
      </w:r>
      <w:proofErr w:type="spellEnd"/>
      <w:r w:rsidRPr="001D2B56">
        <w:rPr>
          <w:rFonts w:ascii="Times New Roman" w:hAnsi="Times New Roman" w:cs="Times New Roman"/>
        </w:rPr>
        <w:t>(X|K) = -</w:t>
      </w:r>
      <w:r>
        <w:rPr>
          <w:rFonts w:ascii="Times New Roman" w:hAnsi="Times New Roman" w:cs="Times New Roman"/>
        </w:rPr>
        <w:t>3295.63 and -2971.70</w:t>
      </w:r>
      <w:r w:rsidRPr="001D2B56">
        <w:rPr>
          <w:rFonts w:ascii="Times New Roman" w:hAnsi="Times New Roman" w:cs="Times New Roman"/>
        </w:rPr>
        <w:t>)</w:t>
      </w:r>
      <w:commentRangeEnd w:id="73"/>
      <w:r w:rsidR="002F4B35">
        <w:rPr>
          <w:rStyle w:val="CommentReference"/>
        </w:rPr>
        <w:commentReference w:id="73"/>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w:t>
      </w:r>
      <w:r w:rsidRPr="00C07F7F">
        <w:rPr>
          <w:rFonts w:ascii="Times New Roman" w:hAnsi="Times New Roman" w:cs="Times New Roman"/>
          <w:highlight w:val="yellow"/>
        </w:rPr>
        <w:t>(</w:t>
      </w:r>
      <w:commentRangeStart w:id="74"/>
      <w:r w:rsidRPr="00C07F7F">
        <w:rPr>
          <w:rFonts w:ascii="Times New Roman" w:hAnsi="Times New Roman" w:cs="Times New Roman"/>
          <w:highlight w:val="yellow"/>
        </w:rPr>
        <w:t>Figures 3, 5</w:t>
      </w:r>
      <w:commentRangeEnd w:id="74"/>
      <w:r w:rsidR="002F4B35">
        <w:rPr>
          <w:rStyle w:val="CommentReference"/>
        </w:rPr>
        <w:commentReference w:id="74"/>
      </w:r>
      <w:r w:rsidRPr="00C07F7F">
        <w:rPr>
          <w:rFonts w:ascii="Times New Roman" w:hAnsi="Times New Roman" w:cs="Times New Roman"/>
          <w:highlight w:val="yellow"/>
        </w:rPr>
        <w:t>)</w:t>
      </w:r>
      <w:r w:rsidR="00BD0AC0">
        <w:rPr>
          <w:rFonts w:ascii="Times New Roman" w:hAnsi="Times New Roman" w:cs="Times New Roman"/>
        </w:rPr>
        <w:t>.</w:t>
      </w:r>
    </w:p>
    <w:p w14:paraId="2FBD6A39" w14:textId="4CD5C38B" w:rsidR="001D2B56" w:rsidRDefault="00784432" w:rsidP="001D2B56">
      <w:pPr>
        <w:spacing w:line="480" w:lineRule="auto"/>
        <w:rPr>
          <w:rFonts w:ascii="Times New Roman" w:hAnsi="Times New Roman" w:cs="Times New Roman"/>
        </w:rPr>
      </w:pPr>
      <w:r>
        <w:rPr>
          <w:rFonts w:ascii="Times New Roman" w:hAnsi="Times New Roman" w:cs="Times New Roman"/>
        </w:rPr>
        <w:t>Within the gray fox samples,</w:t>
      </w:r>
      <w:r w:rsidR="001D2B56" w:rsidRPr="001D2B56">
        <w:rPr>
          <w:rFonts w:ascii="Times New Roman" w:hAnsi="Times New Roman" w:cs="Times New Roman"/>
        </w:rPr>
        <w:t xml:space="preserve"> two genetic clusters were most likely, with eight individuals split into a separate subpopulation (K1) </w:t>
      </w:r>
      <w:r w:rsidR="001D2B56" w:rsidRPr="00C07F7F">
        <w:rPr>
          <w:rFonts w:ascii="Times New Roman" w:hAnsi="Times New Roman" w:cs="Times New Roman"/>
          <w:highlight w:val="yellow"/>
        </w:rPr>
        <w:t>(</w:t>
      </w:r>
      <w:commentRangeStart w:id="75"/>
      <w:r w:rsidR="001D2B56" w:rsidRPr="00C07F7F">
        <w:rPr>
          <w:rFonts w:ascii="Times New Roman" w:hAnsi="Times New Roman" w:cs="Times New Roman"/>
          <w:highlight w:val="yellow"/>
        </w:rPr>
        <w:t>Figure 4, 6</w:t>
      </w:r>
      <w:commentRangeEnd w:id="75"/>
      <w:r w:rsidR="002F4B35">
        <w:rPr>
          <w:rStyle w:val="CommentReference"/>
        </w:rPr>
        <w:commentReference w:id="75"/>
      </w:r>
      <w:r w:rsidR="001D2B56" w:rsidRPr="001D2B56">
        <w:rPr>
          <w:rFonts w:ascii="Times New Roman" w:hAnsi="Times New Roman" w:cs="Times New Roman"/>
        </w:rPr>
        <w:t xml:space="preserve">). Individuals within K1 were found throughout the study area, including on opposite sides of SR 49 </w:t>
      </w:r>
      <w:r w:rsidR="001D2B56" w:rsidRPr="00C07F7F">
        <w:rPr>
          <w:rFonts w:ascii="Times New Roman" w:hAnsi="Times New Roman" w:cs="Times New Roman"/>
          <w:highlight w:val="yellow"/>
        </w:rPr>
        <w:t>(Figure 6)</w:t>
      </w:r>
      <w:r w:rsidR="001D2B56" w:rsidRPr="001D2B56">
        <w:rPr>
          <w:rFonts w:ascii="Times New Roman" w:hAnsi="Times New Roman" w:cs="Times New Roman"/>
        </w:rPr>
        <w:t>.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w:t>
      </w:r>
      <w:r w:rsidR="00505E77">
        <w:rPr>
          <w:rFonts w:ascii="Times New Roman" w:hAnsi="Times New Roman" w:cs="Times New Roman"/>
        </w:rPr>
        <w:t xml:space="preserve"> </w:t>
      </w:r>
      <w:r w:rsidR="001D2B56" w:rsidRPr="001D2B56">
        <w:rPr>
          <w:rFonts w:ascii="Times New Roman" w:hAnsi="Times New Roman" w:cs="Times New Roman"/>
        </w:rPr>
        <w:t>= 0.58-0.62).</w:t>
      </w:r>
    </w:p>
    <w:p w14:paraId="4E6EE102" w14:textId="19FD76AC"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lastRenderedPageBreak/>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w:t>
      </w:r>
      <w:ins w:id="76" w:author=" " w:date="2021-01-20T15:50:00Z">
        <w:r w:rsidR="002F4B35">
          <w:rPr>
            <w:rFonts w:ascii="Times New Roman" w:hAnsi="Times New Roman" w:cs="Times New Roman"/>
          </w:rPr>
          <w:t>,</w:t>
        </w:r>
      </w:ins>
      <w:r w:rsidRPr="00BD0AC0">
        <w:rPr>
          <w:rFonts w:ascii="Times New Roman" w:hAnsi="Times New Roman" w:cs="Times New Roman"/>
        </w:rPr>
        <w:t xml:space="preserve"> were not significant for either species</w:t>
      </w:r>
      <w:r w:rsidR="00814BC1">
        <w:rPr>
          <w:rFonts w:ascii="Times New Roman" w:hAnsi="Times New Roman" w:cs="Times New Roman"/>
        </w:rPr>
        <w:t>, with two exceptions for coyotes</w:t>
      </w:r>
      <w:r w:rsidRPr="00BD0AC0">
        <w:rPr>
          <w:rFonts w:ascii="Times New Roman" w:hAnsi="Times New Roman" w:cs="Times New Roman"/>
        </w:rPr>
        <w:t xml:space="preserve">. In </w:t>
      </w:r>
      <w:r w:rsidR="00505E77">
        <w:rPr>
          <w:rFonts w:ascii="Times New Roman" w:hAnsi="Times New Roman" w:cs="Times New Roman"/>
        </w:rPr>
        <w:t>c</w:t>
      </w:r>
      <w:r w:rsidRPr="00BD0AC0">
        <w:rPr>
          <w:rFonts w:ascii="Times New Roman" w:hAnsi="Times New Roman" w:cs="Times New Roman"/>
        </w:rPr>
        <w:t>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significant differentiation </w:t>
      </w:r>
      <w:r w:rsidR="00CF1A59">
        <w:rPr>
          <w:rFonts w:ascii="Times New Roman" w:hAnsi="Times New Roman" w:cs="Times New Roman"/>
        </w:rPr>
        <w:t xml:space="preserve">only seen </w:t>
      </w:r>
      <w:r>
        <w:rPr>
          <w:rFonts w:ascii="Times New Roman" w:hAnsi="Times New Roman" w:cs="Times New Roman"/>
        </w:rPr>
        <w:t>across highway</w:t>
      </w:r>
      <w:r w:rsidR="00CF1A59">
        <w:rPr>
          <w:rFonts w:ascii="Times New Roman" w:hAnsi="Times New Roman" w:cs="Times New Roman"/>
        </w:rPr>
        <w:t xml:space="preserve"> </w:t>
      </w:r>
      <w:r w:rsidR="00814BC1">
        <w:rPr>
          <w:rFonts w:ascii="Times New Roman" w:hAnsi="Times New Roman" w:cs="Times New Roman"/>
        </w:rPr>
        <w:t>I-80 for populations sampled adjacent to SR 49</w:t>
      </w:r>
      <w:r>
        <w:rPr>
          <w:rFonts w:ascii="Times New Roman" w:hAnsi="Times New Roman" w:cs="Times New Roman"/>
        </w:rPr>
        <w:t xml:space="preserve"> </w:t>
      </w:r>
      <w:r w:rsidRPr="00CF1A59">
        <w:rPr>
          <w:rFonts w:ascii="Times New Roman" w:hAnsi="Times New Roman" w:cs="Times New Roman"/>
        </w:rPr>
        <w:t>(Table 2</w:t>
      </w:r>
      <w:r w:rsidRPr="001D2B56">
        <w:rPr>
          <w:rFonts w:ascii="Times New Roman" w:hAnsi="Times New Roman" w:cs="Times New Roman"/>
        </w:rPr>
        <w:t>).</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 xml:space="preserve">for side of highway was </w:t>
      </w:r>
      <w:del w:id="77" w:author=" " w:date="2021-01-20T15:51:00Z">
        <w:r w:rsidR="0095025A" w:rsidDel="002F4B35">
          <w:rPr>
            <w:rFonts w:ascii="Times New Roman" w:hAnsi="Times New Roman" w:cs="Times New Roman"/>
          </w:rPr>
          <w:delText xml:space="preserve">absent </w:delText>
        </w:r>
      </w:del>
      <w:ins w:id="78" w:author=" " w:date="2021-01-20T15:51:00Z">
        <w:r w:rsidR="002F4B35">
          <w:rPr>
            <w:rFonts w:ascii="Times New Roman" w:hAnsi="Times New Roman" w:cs="Times New Roman"/>
          </w:rPr>
          <w:t>zero</w:t>
        </w:r>
        <w:r w:rsidR="002F4B35">
          <w:rPr>
            <w:rFonts w:ascii="Times New Roman" w:hAnsi="Times New Roman" w:cs="Times New Roman"/>
          </w:rPr>
          <w:t xml:space="preserve"> </w:t>
        </w:r>
      </w:ins>
      <w:r w:rsidR="0095025A">
        <w:rPr>
          <w:rFonts w:ascii="Times New Roman" w:hAnsi="Times New Roman" w:cs="Times New Roman"/>
        </w:rPr>
        <w:t>(F</w:t>
      </w:r>
      <w:r w:rsidR="0095025A" w:rsidRPr="0095025A">
        <w:rPr>
          <w:rFonts w:ascii="Times New Roman" w:hAnsi="Times New Roman" w:cs="Times New Roman"/>
          <w:vertAlign w:val="subscript"/>
        </w:rPr>
        <w:t>ST</w:t>
      </w:r>
      <w:r w:rsidR="0095025A">
        <w:rPr>
          <w:rFonts w:ascii="Times New Roman" w:hAnsi="Times New Roman" w:cs="Times New Roman"/>
        </w:rPr>
        <w:t xml:space="preserve"> = 0, p = 0.425)</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w:t>
      </w:r>
      <w:commentRangeStart w:id="79"/>
      <w:r w:rsidRPr="00BD0AC0">
        <w:rPr>
          <w:rFonts w:ascii="Times New Roman" w:hAnsi="Times New Roman" w:cs="Times New Roman"/>
        </w:rPr>
        <w:t>this was largely driven by the number of close relatives in the K1 group</w:t>
      </w:r>
      <w:commentRangeEnd w:id="79"/>
      <w:r w:rsidR="002F4B35">
        <w:rPr>
          <w:rStyle w:val="CommentReference"/>
        </w:rPr>
        <w:commentReference w:id="79"/>
      </w:r>
      <w:r w:rsidRPr="00BD0AC0">
        <w:rPr>
          <w:rFonts w:ascii="Times New Roman" w:hAnsi="Times New Roman" w:cs="Times New Roman"/>
        </w:rPr>
        <w:t>.</w:t>
      </w:r>
      <w:r>
        <w:rPr>
          <w:rFonts w:ascii="Times New Roman" w:hAnsi="Times New Roman" w:cs="Times New Roman"/>
        </w:rPr>
        <w:t xml:space="preserve"> </w:t>
      </w:r>
    </w:p>
    <w:p w14:paraId="1C0F53BD" w14:textId="3885BBB4"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03</w:t>
      </w:r>
      <w:r w:rsidR="004D12BE" w:rsidRPr="00001A5E">
        <w:rPr>
          <w:rFonts w:ascii="Times New Roman" w:hAnsi="Times New Roman" w:cs="Times New Roman"/>
        </w:rPr>
        <w:t>, p</w:t>
      </w:r>
      <w:r w:rsidR="00505E77">
        <w:rPr>
          <w:rFonts w:ascii="Times New Roman" w:hAnsi="Times New Roman" w:cs="Times New Roman"/>
        </w:rPr>
        <w:t xml:space="preserve"> </w:t>
      </w:r>
      <w:r w:rsidR="004D12BE" w:rsidRPr="00001A5E">
        <w:rPr>
          <w:rFonts w:ascii="Times New Roman" w:hAnsi="Times New Roman" w:cs="Times New Roman"/>
        </w:rPr>
        <w:t>=</w:t>
      </w:r>
      <w:r w:rsidR="00505E77">
        <w:rPr>
          <w:rFonts w:ascii="Times New Roman" w:hAnsi="Times New Roman" w:cs="Times New Roman"/>
        </w:rPr>
        <w:t xml:space="preserve"> </w:t>
      </w:r>
      <w:r w:rsidR="004D12BE" w:rsidRPr="00001A5E">
        <w:rPr>
          <w:rFonts w:ascii="Times New Roman" w:hAnsi="Times New Roman" w:cs="Times New Roman"/>
        </w:rPr>
        <w:t>0.</w:t>
      </w:r>
      <w:r w:rsidR="004D12BE">
        <w:rPr>
          <w:rFonts w:ascii="Times New Roman" w:hAnsi="Times New Roman" w:cs="Times New Roman"/>
        </w:rPr>
        <w:t xml:space="preserve">24; </w:t>
      </w:r>
      <w:r w:rsidR="00303046" w:rsidRPr="001D2B56">
        <w:rPr>
          <w:rFonts w:ascii="Times New Roman" w:hAnsi="Times New Roman" w:cs="Times New Roman"/>
        </w:rPr>
        <w:t>r</w:t>
      </w:r>
      <w:r w:rsidR="00505E77">
        <w:rPr>
          <w:rFonts w:ascii="Times New Roman" w:hAnsi="Times New Roman" w:cs="Times New Roman"/>
        </w:rPr>
        <w:t xml:space="preserve"> </w:t>
      </w:r>
      <w:r w:rsidR="00303046" w:rsidRPr="001D2B56">
        <w:rPr>
          <w:rFonts w:ascii="Times New Roman" w:hAnsi="Times New Roman" w:cs="Times New Roman"/>
        </w:rPr>
        <w:t xml:space="preserve">=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xml:space="preserve">), but there was a weak association observed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r w:rsidR="005E155D">
        <w:rPr>
          <w:rFonts w:ascii="Times New Roman" w:hAnsi="Times New Roman" w:cs="Times New Roman"/>
        </w:rPr>
        <w:t>Neither highway</w:t>
      </w:r>
      <w:r w:rsidR="00CE13E6">
        <w:rPr>
          <w:rFonts w:ascii="Times New Roman" w:hAnsi="Times New Roman" w:cs="Times New Roman"/>
        </w:rPr>
        <w:t xml:space="preserve"> presence</w:t>
      </w:r>
      <w:r w:rsidR="005E155D">
        <w:rPr>
          <w:rFonts w:ascii="Times New Roman" w:hAnsi="Times New Roman" w:cs="Times New Roman"/>
        </w:rPr>
        <w:t xml:space="preserve"> or traffic rates seemed to influence genetic distance with the equally permeable landscape as the best supported resistance surface for gray fox and </w:t>
      </w:r>
      <w:r w:rsidR="00306FB5">
        <w:rPr>
          <w:rFonts w:ascii="Times New Roman" w:hAnsi="Times New Roman" w:cs="Times New Roman"/>
        </w:rPr>
        <w:t>Sierra Nevada foothill</w:t>
      </w:r>
      <w:r w:rsidR="005E155D">
        <w:rPr>
          <w:rFonts w:ascii="Times New Roman" w:hAnsi="Times New Roman" w:cs="Times New Roman"/>
        </w:rPr>
        <w:t xml:space="preserve"> coyotes</w:t>
      </w:r>
      <w:r w:rsidR="00306FB5">
        <w:rPr>
          <w:rFonts w:ascii="Times New Roman" w:hAnsi="Times New Roman" w:cs="Times New Roman"/>
        </w:rPr>
        <w:t>. In the East Bay</w:t>
      </w:r>
      <w:del w:id="80" w:author=" " w:date="2021-01-20T15:53:00Z">
        <w:r w:rsidR="00306FB5" w:rsidDel="002F4B35">
          <w:rPr>
            <w:rFonts w:ascii="Times New Roman" w:hAnsi="Times New Roman" w:cs="Times New Roman"/>
          </w:rPr>
          <w:delText xml:space="preserve"> coyotes</w:delText>
        </w:r>
      </w:del>
      <w:r w:rsidR="00306FB5">
        <w:rPr>
          <w:rFonts w:ascii="Times New Roman" w:hAnsi="Times New Roman" w:cs="Times New Roman"/>
        </w:rPr>
        <w:t xml:space="preserve">, </w:t>
      </w:r>
      <w:ins w:id="81" w:author=" " w:date="2021-01-20T15:53:00Z">
        <w:r w:rsidR="002F4B35">
          <w:rPr>
            <w:rFonts w:ascii="Times New Roman" w:hAnsi="Times New Roman" w:cs="Times New Roman"/>
          </w:rPr>
          <w:t xml:space="preserve">the model that included </w:t>
        </w:r>
      </w:ins>
      <w:del w:id="82" w:author=" " w:date="2021-01-20T15:53:00Z">
        <w:r w:rsidR="00306FB5" w:rsidDel="002F4B35">
          <w:rPr>
            <w:rFonts w:ascii="Times New Roman" w:hAnsi="Times New Roman" w:cs="Times New Roman"/>
          </w:rPr>
          <w:delText xml:space="preserve">including </w:delText>
        </w:r>
      </w:del>
      <w:r w:rsidR="00306FB5">
        <w:rPr>
          <w:rFonts w:ascii="Times New Roman" w:hAnsi="Times New Roman" w:cs="Times New Roman"/>
        </w:rPr>
        <w:t>resistance based on traffic rates for highway segments was the best supported</w:t>
      </w:r>
      <w:del w:id="83" w:author=" " w:date="2021-01-20T15:53:00Z">
        <w:r w:rsidR="00306FB5" w:rsidDel="002F4B35">
          <w:rPr>
            <w:rFonts w:ascii="Times New Roman" w:hAnsi="Times New Roman" w:cs="Times New Roman"/>
          </w:rPr>
          <w:delText xml:space="preserve"> model</w:delText>
        </w:r>
      </w:del>
      <w:ins w:id="84" w:author=" " w:date="2021-01-20T15:53:00Z">
        <w:r w:rsidR="002F4B35">
          <w:rPr>
            <w:rFonts w:ascii="Times New Roman" w:hAnsi="Times New Roman" w:cs="Times New Roman"/>
          </w:rPr>
          <w:t xml:space="preserve"> for coyotes</w:t>
        </w:r>
      </w:ins>
      <w:r w:rsidR="005E155D">
        <w:rPr>
          <w:rFonts w:ascii="Times New Roman" w:hAnsi="Times New Roman" w:cs="Times New Roman"/>
        </w:rPr>
        <w:t xml:space="preserve"> </w:t>
      </w:r>
      <w:r w:rsidR="005E155D" w:rsidRPr="00C07F7F">
        <w:rPr>
          <w:rFonts w:ascii="Times New Roman" w:hAnsi="Times New Roman" w:cs="Times New Roman"/>
          <w:highlight w:val="yellow"/>
        </w:rPr>
        <w:t>(</w:t>
      </w:r>
      <w:r w:rsidR="0095025A">
        <w:rPr>
          <w:rFonts w:ascii="Times New Roman" w:hAnsi="Times New Roman" w:cs="Times New Roman"/>
          <w:highlight w:val="yellow"/>
        </w:rPr>
        <w:t>T</w:t>
      </w:r>
      <w:r w:rsidR="005E155D" w:rsidRPr="00C07F7F">
        <w:rPr>
          <w:rFonts w:ascii="Times New Roman" w:hAnsi="Times New Roman" w:cs="Times New Roman"/>
          <w:highlight w:val="yellow"/>
        </w:rPr>
        <w:t xml:space="preserve">able </w:t>
      </w:r>
      <w:r w:rsidR="0095025A">
        <w:rPr>
          <w:rFonts w:ascii="Times New Roman" w:hAnsi="Times New Roman" w:cs="Times New Roman"/>
        </w:rPr>
        <w:t>3</w:t>
      </w:r>
      <w:r w:rsidR="005E155D">
        <w:rPr>
          <w:rFonts w:ascii="Times New Roman" w:hAnsi="Times New Roman" w:cs="Times New Roman"/>
        </w:rPr>
        <w:t>).</w:t>
      </w:r>
    </w:p>
    <w:p w14:paraId="5E9E4269" w14:textId="6EAEFDF7" w:rsidR="00A30917" w:rsidRDefault="00A30917" w:rsidP="001F3C25">
      <w:pPr>
        <w:spacing w:line="480" w:lineRule="auto"/>
        <w:rPr>
          <w:rFonts w:ascii="Times New Roman" w:hAnsi="Times New Roman" w:cs="Times New Roman"/>
        </w:rPr>
      </w:pPr>
      <w:commentRangeStart w:id="85"/>
      <w:r>
        <w:rPr>
          <w:rFonts w:ascii="Times New Roman" w:hAnsi="Times New Roman" w:cs="Times New Roman"/>
        </w:rPr>
        <w:t>DISCUSSION</w:t>
      </w:r>
      <w:commentRangeEnd w:id="85"/>
      <w:r w:rsidR="006C79FB">
        <w:rPr>
          <w:rStyle w:val="CommentReference"/>
        </w:rPr>
        <w:commentReference w:id="85"/>
      </w:r>
    </w:p>
    <w:p w14:paraId="13E43F46" w14:textId="2C21F6E3"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t>
      </w:r>
      <w:r w:rsidR="00505E77" w:rsidRPr="00313DE8">
        <w:rPr>
          <w:rFonts w:ascii="Times New Roman" w:hAnsi="Times New Roman" w:cs="Times New Roman"/>
        </w:rPr>
        <w:t>wide</w:t>
      </w:r>
      <w:r w:rsidR="00505E77">
        <w:rPr>
          <w:rFonts w:ascii="Times New Roman" w:hAnsi="Times New Roman" w:cs="Times New Roman"/>
        </w:rPr>
        <w:t>-</w:t>
      </w:r>
      <w:r w:rsidRPr="00313DE8">
        <w:rPr>
          <w:rFonts w:ascii="Times New Roman" w:hAnsi="Times New Roman" w:cs="Times New Roman"/>
        </w:rPr>
        <w:t>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w:t>
      </w:r>
      <w:r w:rsidR="00381787">
        <w:rPr>
          <w:rFonts w:ascii="Times New Roman" w:hAnsi="Times New Roman" w:cs="Times New Roman"/>
        </w:rPr>
        <w:fldChar w:fldCharType="begin" w:fldLock="1"/>
      </w:r>
      <w:r w:rsidR="00381787">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carnivores","type":"article-journal","volume":"15"},"uris":["http://www.mendeley.com/documents/?uuid=18e5f6dd-9b52-41ea-92a8-7371c67f8223"]},{"id":"ITEM-2","itemData":{"DOI":"10.1016/j.cub.2014.07.029","ISSN":"09609822","PMID":"25131676","abstract":"Large carnivores can be particularly sensitive to the effects of habitat fragmentation on genetic diversity [1, 2]. The Santa Monica Mountains (SMMs), a large natural area within Greater Los Angeles, is completely isolated by urban development and the 101 freeway to the north. Yet the SMMs support a population of mountain lions (Puma concolor), a very rare example of a large carnivore persisting within the boundaries of a megacity. GPS locations of radio-collared lions indicate that freeways are a near-absolute barrier to movement. We genotyped 42 lions using 54 microsatellite loci and found that genetic diversity in SMM lions, prior to 2009, was lower than that for any population in North America except in southern Florida, where inbreeding depression led to reproductive failure [3-5]. We document multiple instances of father-daughter inbreeding and high levels of intraspecific strife, including the unexpected behavior of a male killing two of his offspring and a mate and his son killing two of his brothers. Overall, no individuals from the SMMs have successfully dispersed. Gene flow is critical for this population, and we show that a single male immigrated in 2009, successfully mated, and substantially enhanced genetic diversity. Our results imply that individual behaviors, most likely caused by limited area and reduced opportunities to disperse, may dominate the fate of small, isolated populations of large carnivores. Consequently, comprehensive behavioral monitoring can suggest novel solutions for the persistence of small populations, such as the transfer of individuals across dispersal barriers.","author":[{"dropping-particle":"","family":"Riley","given":"Seth P.D. P D","non-dropping-particle":"","parse-names":false,"suffix":""},{"dropping-particle":"","family":"Serieys","given":"Laurel E.K. E K","non-dropping-particle":"","parse-names":false,"suffix":""},{"dropping-particle":"","family":"Pollinger","given":"John P. P","non-dropping-particle":"","parse-names":false,"suffix":""},{"dropping-particle":"","family":"Sikich","given":"Jeffrey A. a","non-dropping-particle":"","parse-names":false,"suffix":""},{"dropping-particle":"","family":"Dalbeck","given":"Lisa","non-dropping-particle":"","parse-names":false,"suffix":""},{"dropping-particle":"","family":"Wayne","given":"Robert K. K","non-dropping-particle":"","parse-names":false,"suffix":""},{"dropping-particle":"","family":"Ernest","given":"Holly B. B","non-dropping-particle":"","parse-names":false,"suffix":""}],"container-title":"Current Biology","id":"ITEM-2","issue":"17","issued":{"date-parts":[["2014","9"]]},"page":"1989-1994","publisher":"Elsevier Ltd","title":"Individual Behaviors Dominate the Dynamics of an Urban Mountain Lion Population Isolated by Roads","type":"article-journal","volume":"24"},"uris":["http://www.mendeley.com/documents/?uuid=b4542781-3417-4dcc-8297-d09530480578"]},{"id":"ITEM-3","itemData":{"DOI":"10.1098/rspb.2013.1705","ISSN":"1471-2954","PMID":"24552834","abstract":"Roads can fragment and isolate wildlife populations, which will eventually decrease genetic diversity within populations. Wildlife crossing structures may counteract these impacts, but most crossings are relatively new, and there is little evidence that they facilitate gene flow. We conducted a three-year research project in Banff National Park, Alberta, to evaluate the effectiveness of wildlife crossings to provide genetic connectivity. Our main objective was to determine how the Trans-Canada Highway and crossing structures along it affect gene flow in grizzly (Ursus arctos) and black bears (Ursus americanus). We compared genetic data generated from wildlife crossings with data collected from greater bear populations. We detected a genetic discontinuity at the highway in grizzly bears but not in black bears. We assigned grizzly bears that used crossings to populations north and south of the highway, providing evidence of bidirectional gene flow and genetic admixture. Parentage tests showed that 47% of black bears and 27% of grizzly bears that used crossings successfully bred, including multiple males and females of both species. Differentiating between dispersal and gene flow is difficult, but we documented gene flow by showing migration, reproduction and genetic admixture. We conclude that wildlife crossings allow sufficient gene flow to prevent genetic isolation.","author":[{"dropping-particle":"","family":"Sawaya","given":"Michael a","non-dropping-particle":"","parse-names":false,"suffix":""},{"dropping-particle":"","family":"Kalinowski","given":"Steven T","non-dropping-particle":"","parse-names":false,"suffix":""},{"dropping-particle":"","family":"Clevenger","given":"Anthony P","non-dropping-particle":"","parse-names":false,"suffix":""}],"container-title":"Proceedings. Biological sciences / The Royal Society","id":"ITEM-3","issue":"1780","issued":{"date-parts":[["2014"]]},"page":"20131705","title":"Genetic connectivity for two bear species at wildlife crossing structures in Banff National Park.","type":"article-journal","volume":"281"},"uris":["http://www.mendeley.com/documents/?uuid=5e7f4602-c341-48eb-88f2-feb21dea6c32"]}],"mendeley":{"formattedCitation":"(Riley et al. 2006, 2014b, Sawaya et al. 2014)","plainTextFormattedCitation":"(Riley et al. 2006, 2014b, Sawaya et al. 2014)","previouslyFormattedCitation":"(Riley et al. 2006, 2014b, Sawaya et al. 2014)"},"properties":{"noteIndex":0},"schema":"https://github.com/citation-style-language/schema/raw/master/csl-citation.json"}</w:instrText>
      </w:r>
      <w:r w:rsidR="00381787">
        <w:rPr>
          <w:rFonts w:ascii="Times New Roman" w:hAnsi="Times New Roman" w:cs="Times New Roman"/>
        </w:rPr>
        <w:fldChar w:fldCharType="separate"/>
      </w:r>
      <w:r w:rsidR="00381787" w:rsidRPr="00381787">
        <w:rPr>
          <w:rFonts w:ascii="Times New Roman" w:hAnsi="Times New Roman" w:cs="Times New Roman"/>
          <w:noProof/>
        </w:rPr>
        <w:t>(Riley et al. 2006, 2014b, Sawaya et al. 2014)</w:t>
      </w:r>
      <w:r w:rsidR="00381787">
        <w:rPr>
          <w:rFonts w:ascii="Times New Roman" w:hAnsi="Times New Roman" w:cs="Times New Roman"/>
        </w:rPr>
        <w:fldChar w:fldCharType="end"/>
      </w:r>
      <w:r w:rsidR="00574236" w:rsidRPr="00313DE8">
        <w:rPr>
          <w:rFonts w:ascii="Times New Roman" w:hAnsi="Times New Roman" w:cs="Times New Roman"/>
        </w:rPr>
        <w:t>.</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381787">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{"citationItems":[{"id":"ITEM-1","itemData":{"DOI":"10.1016/j.ecolmodel.2004.12.015","ISBN":"0304-3800","ISSN":"03043800","PMID":"650","abstract":"Roads and traffic affect animal populations detrimentally in four ways: they decrease habitat amount and quality, enhance mortality due to collisions with vehicles, prevent access to resources on the other side of the road, and subdivide animal populations into smaller and more vulnerable fractions. Roads will affect persistence of animal populations differently depending on (1) road avoidance behavior of the animals (i.e., noise avoidance, road surface avoidance, and car avoidance); (2) population sensitivity to the four road effects; (3) road size; and (4) traffic volume. We have created a model based on these population and road characteristics to study the questions: (1) what types of road avoidance behaviors make populations more vulnerable to roads?; (2) what types of roads have the greatest impact on population persistence?; and (3) how much does the impact of roads vary with the relative population sensitivity to the four road effects? Our results suggest that, in general, the most vulnerable populations are those with high noise and high road surface avoidance, and secondly, those with high noise avoidance only. Conversely, the least vulnerable populations are those with high car avoidance only, and secondly, high road surface and high car avoidance. Populations with low overall road avoidance and those with high overall road avoidance tend to respond in opposite ways when the sensitivity to the four road effects is varied. The same is true of populations with high road surface avoidance when compared to those with high car and high noise avoidance. The model further predicted that traffic volume has a larger effect than road size on the impact of roads on population persistence. One potential application of our model (to run the model on the web or to download it go to www.glel.carleton.ca/ or www.nls.ethz.ch/roadmodel/ index.htm or contact the first author) is to generate predictions for more structured field studies of road avoidance behavior and its influence on persistence of wildlife populations. © 2005 Elsevier B.V. All rights reserved.","author":[{"dropping-particle":"","family":"Jaeger","given":"Jochen A G","non-dropping-particle":"","parse-names":false,"suffix":""},{"dropping-particle":"","family":"Bowman","given":"Jeff","non-dropping-particle":"","parse-names":false,"suffix":""},{"dropping-particle":"","family":"Brennan","given":"Julie","non-dropping-particle":"","parse-names":false,"suffix":""},{"dropping-particle":"","family":"Fahrig","given":"Lenore","non-dropping-particle":"","parse-names":false,"suffix":""},{"dropping-particle":"","family":"Bert","given":"Dan","non-dropping-particle":"","parse-names":false,"suffix":""},{"dropping-particle":"","family":"Bouchard","given":"Julie","non-dropping-particle":"","parse-names":false,"suffix":""},{"dropping-particle":"","family":"Charbonneau","given":"Neil","non-dropping-particle":"","parse-names":false,"suffix":""},{"dropping-particle":"","family":"Frank","given":"Karin","non-dropping-particle":"","parse-names":false,"suffix":""},{"dropping-particle":"","family":"Gruber","given":"Bernd","non-dropping-particle":"","parse-names":false,"suffix":""},{"dropping-particle":"","family":"Toschanowitz","given":"Katharina Tluk","non-dropping-particle":"Von","parse-names":false,"suffix":""}],"container-title":"Ecological Modelling","id":"ITEM-1","issue":"2-4","issued":{"date-parts":[["2005"]]},"page":"329-348","title":"Predicting when animal populations are at risk from roads: An interactive model of road avoidance behavior","type":"article-journal","volume":"185"},"uris":["http://www.mendeley.com/documents/?uuid=885c750c-0062-4402-a8df-d4091f1fbb2e"]},{"id":"ITEM-2","itemData":{"author":[{"dropping-particle":"","family":"Wright","given":"Linda","non-dropping-particle":"","parse-names":false,"suffix":""},{"dropping-particle":"","family":"Wright","given":"Wesley","non-dropping-particle":"","parse-names":false,"suffix":""}],"id":"ITEM-2","issue":"2","issued":{"date-parts":[["2017"]]},"page":"421-427","title":"Effects of Interstate 95 on Breeding Birds in Northern Maine Author ( s ): Craig R . Ferris Source : The Journal of Wildlife Management , Vol . 43 , No . 2 ( Apr ., 1979 ), pp . 421-427 Published by : Wiley on behalf of the Wildlife Society Stable URL : h","type":"article-journal","volume":"43"},"uris":["http://www.mendeley.com/documents/?uuid=f5fb38e3-5b30-4cc1-b792-8ec1d280fa2c"]},{"id":"ITEM-3","itemData":{"DOI":"10.1016/j.biocon.2004.04.025","ISBN":"0006-3207","ISSN":"00063207","PMID":"6153","abstract":"Studies assessing the efficacy of wildlife crossing structures often lead to spurious results because of their failure to address masking effects of confounding variables. Confounding variables include variation in human activity, density of crossing structures along the highway corridor, and equality of species' perceived access to each crossing structure. We investigated these issues for wide-ranging large carnivores and their prey species in Banff National Park, Alberta, using data obtained from systematic, year-round monitoring of 13 newly constructed crossing structures for wildlife (underpasses and overpasses) for 34 months post-construction. We standardized the first confounding variable by selecting crossing structures remote from areas of human activity. The second confounding variable we standardized by developing probability models of crossing structure usage assuming habitat homogeneity. We standardized the third confounding variable by developing species-specific, performance indices of crossing structures (=observed through passage usage-expected through passage usage). We regressed the species performance indices against 13 crossing structure variables encompassing structural, landscape, and human activity. Our results suggest that in absence of high human activity structural attributes best explained the performance indices for both large predator and prey species, while landscape and human-related factors were of secondary importance. Crossing structures that were high, wide and short in length strongly influenced passage by grizzly bears Ursus arctos, wolves Canis lupus, elk Cervus elaphus, and deer Odocoileus sp. More constricted crossing structures were favoured by black bears Ursus americanus and cougars Puma concolor. Distance to cover was the most important crossing structure landscape attribute for cougars (negative correlation) and was a significant factor determining passage for grizzly bears, elk and deer (all positive correlations). Our findings underscore the importance of: (a) integrating temporal and spatial variability a priori when addressing the efficacy of crossing structures, and; (b) demonstrate that species respond differently to crossing structure features. In light of these results, we suggest that to maximize connectivity across roads for multiple large mammal species, road construction schemes should include a diversity of crossing structures of mixed size classes. Mitigation planning in a multiple-species ecosy…","author":[{"dropping-particle":"","family":"Clevenger","given":"Anthony P.","non-dropping-particle":"","parse-names":false,"suffix":""},{"dropping-particle":"","family":"Waltho","given":"Nigel","non-dropping-particle":"","parse-names":false,"suffix":""}],"container-title":"Biological Conservation","id":"ITEM-3","issue":"3","issued":{"date-parts":[["2005"]]},"note":"Questions addressed\n- How to ascertain the strengths/weakness of crossing design for multiple large mammal species\n- What are the requirements for effective crossing designed for wide-ranging large carns and their prey\n\nFindings \n13 crossing structures within Phase 3A of TCH\n- 2 creek bridge ups - (3mH x 11mW)\n- 5 elliptical metal culvert ups - (4mH x 7mW)\n- 4 concrete box ups - (2.5mH x 3mW)\n- 2 wildlife ops - (50mW)\n\nGuild-level findings\n- Carnivore\n- Structure openess= (-) B.bear, (+)G.bear, (+)C.lup, (-)C.col\n- Structure length= (+) B.Bear,(+)C.col\n- Structure width= (+)G.bear, (+) C.lup,(-)C.col\n- Structure Height= (+)G.bear, (+)C.lup, (-)C.col\n- Distance to next struct= (-)C.col\n- Distance to RR tracks= (+)B.bear,(+)C.col\n- Distance to nears drainage= (+) B.bear,\n- Distance to Cover= (+)G.bear, (-)C.col\n- Distance townsite= (+)C.lup,(-)C.col\n- Noise= (-) G.bear,\n- Human use= (+)C.lup,\n\n-Ungulates\n- Structure openess= (+)Elk, (+)Deer\n- Structure length= (-)Elk\n- Structure width= (+)Elk, (+)Deer\n- Structure Height= (+)Elk, (+)Deer\n- Distance to next struct= \n- Distance to RR tracks= \n- Distance to nears drainage= \n- Distance to Cover= (+)Elk/summer, (-)Elk/winter, (-)Deer/winter\n- Distance townsite=\n- Noise= (-)Elk, (-)Deer\n- Human use= (+)Elk , (+)Deer\n\n- Crossing structures in 3A were less heavily used by people than structures in Phase 1 &amp;amp; 2\n\n- Cover important for most species\n- Noise was important for most species\n\nCitations of note\n\nthere is limited knowledge of effective and affordable crossing structure designs for most wildlife species (Romin and Bissonette, 1996; Underhill and Angold, 2000; Transportation Research Board, 2002b).\n\nFurthermore, those studies that collected data in more robust manners generally failed to address the need for wildlife habituation to such large-scale landscape change (Opdam, 1997).\n\nHabitua- tion periods may take several years depending on the species as species experience, learn, and adjust their own behaviours to the wildlife structures (Clevenger et al., 2002a).\n\nWe quantified large mammal use of crossing structures using methods described by Bider (1968). Specifically, to record evidence of crossing structure use (¼observed data) tracking sections (2x4m) were set at both ends of each structure. Tracking material consisted of a dry, loamy mix of sand, silt and clay, 3–4 cm deep. At 3–4 day intervals each crossing structure was visited and the tracking medium classified as adequate or inadequate depending on our ability to read tracks clearly.","page":"453-464","title":"Performance indices to identify attributes of highway crossing structures facilitating movement of large mammals","type":"article-journal","volume":"121"},"uris":["http://www.mendeley.com/documents/?uuid=7169df6c-57a4-420c-834d-dce4e785ee9c"]}],"mendeley":{"formattedCitation":"(Clevenger and Waltho 2005, Jaeger et al. 2005, Wright and Wright 2017)","plainTextFormattedCitation":"(Clevenger and Waltho 2005, Jaeger et al. 2005, Wright and Wright 2017)","previouslyFormattedCitation":"(Clevenger and Waltho 2005, Jaeger et al. 2005, Wright and Wright 2017)"},"properties":{"noteIndex":0},"schema":"https://github.com/citation-style-language/schema/raw/master/csl-citation.json"}</w:instrText>
      </w:r>
      <w:r w:rsidR="00381787">
        <w:rPr>
          <w:rFonts w:ascii="Times New Roman" w:hAnsi="Times New Roman" w:cs="Times New Roman"/>
        </w:rPr>
        <w:fldChar w:fldCharType="separate"/>
      </w:r>
      <w:r w:rsidR="00BA2616" w:rsidRPr="00BA2616">
        <w:rPr>
          <w:rFonts w:ascii="Times New Roman" w:hAnsi="Times New Roman" w:cs="Times New Roman"/>
          <w:noProof/>
        </w:rPr>
        <w:t>(Clevenger and Waltho 2005, Jaeger et al. 2005, Wright and Wright 2017)</w:t>
      </w:r>
      <w:r w:rsidR="00381787">
        <w:rPr>
          <w:rFonts w:ascii="Times New Roman" w:hAnsi="Times New Roman" w:cs="Times New Roman"/>
        </w:rPr>
        <w:fldChar w:fldCharType="end"/>
      </w:r>
      <w:r w:rsidR="008C6B70">
        <w:rPr>
          <w:rFonts w:ascii="Times New Roman" w:hAnsi="Times New Roman" w:cs="Times New Roman"/>
        </w:rPr>
        <w:t>.</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environment</w:t>
      </w:r>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dispersal imposed 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w:t>
      </w:r>
      <w:commentRangeStart w:id="86"/>
      <w:commentRangeStart w:id="87"/>
      <w:r w:rsidRPr="00313DE8">
        <w:rPr>
          <w:rFonts w:ascii="Times New Roman" w:hAnsi="Times New Roman" w:cs="Times New Roman"/>
        </w:rPr>
        <w:lastRenderedPageBreak/>
        <w:t>model species</w:t>
      </w:r>
      <w:commentRangeEnd w:id="86"/>
      <w:r w:rsidR="00505E77">
        <w:rPr>
          <w:rStyle w:val="CommentReference"/>
        </w:rPr>
        <w:commentReference w:id="86"/>
      </w:r>
      <w:commentRangeEnd w:id="87"/>
      <w:r w:rsidR="006C79FB">
        <w:rPr>
          <w:rStyle w:val="CommentReference"/>
        </w:rPr>
        <w:commentReference w:id="87"/>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2E092DC5" w:rsidR="00FB7D19" w:rsidRDefault="00FB7D19" w:rsidP="001F3C25">
      <w:pPr>
        <w:spacing w:line="480" w:lineRule="auto"/>
        <w:rPr>
          <w:rFonts w:ascii="Times New Roman" w:hAnsi="Times New Roman" w:cs="Times New Roman"/>
        </w:rPr>
      </w:pPr>
      <w:r w:rsidRPr="00FB7D19">
        <w:rPr>
          <w:rFonts w:ascii="Times New Roman" w:hAnsi="Times New Roman" w:cs="Times New Roman"/>
        </w:rPr>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{"citationItems":[{"id":"ITEM-1","itemData":{"DOI":"10.1093/molbev/msn082","ISBN":"0737-4038","ISSN":"07374038","PMID":"18391065","abstract":"The tendency for individuals to disperse into habitat similar to their natal habitat has been observed in a wide range of species, although its population genetic consequences have received little study. Such behavior could lead to discrete habitat-specific population subdivisions even in the absence of physical dispersal barriers or habitat gaps. Previous studies of coyotes have supported this hypothesis in a small region of California, but its evolutionary significance ultimately depends on the extent and magnitude of habitat-specific subdivision. Here, we investigated these questions using autosomal, Y chromosome, and mitochondrial markers and &gt;2,000 coyotes from a broad region, including 2 adjacent ecoregions with contrasting levels of habitat heterogeneity--the California Floristic Province (CFP) (heterogeneous landscape) and the Desert-Prairie ecoregion (DPE) (homogeneous landscape). Consistent with predictions, we found a close correspondence between population genetic structure and habitat subdivisions throughout the CFP and virtual panmixia over the larger DPE. Conversely, although genetic diversity was similar in these 2 ecoregions overall, it was lower within sites of the CFP, as would be the expected consequence of greater genetic drift within subregions. The magnitude of habitat-specific genetic subdivisions (i.e., genetic distance) in the CFP varied considerably, indicating complexity (e.g., asymmetric gene flow or extinction/recolonization), but, in general, was higher than that due to geographic distance or recent human-related barriers. Because habitat-specific structure can enhance a species' adaptive potential and resilience to changing environments, these findings suggest the CFP may constitute an evolutionarily important portion of the range for coyotes and sympatric species exhibiting habitat-specific population structure.","author":[{"dropping-particle":"","family":"Sacks","given":"Benjamin N.","non-dropping-particle":"","parse-names":false,"suffix":""},{"dropping-particle":"","family":"Bannasch","given":"Danika L.","non-dropping-particle":"","parse-names":false,"suffix":""},{"dropping-particle":"","family":"Chomel","given":"Bruno B.","non-dropping-particle":"","parse-names":false,"suffix":""},{"dropping-particle":"","family":"Ernest","given":"Holly B.","non-dropping-particle":"","parse-names":false,"suffix":""}],"container-title":"Molecular Biology and Evolution","id":"ITEM-1","issue":"7","issued":{"date-parts":[["2008"]]},"page":"1384-1394","title":"Coyotes demonstrate how habitat specialization by individuals of a generalist species can diversify populations in a heterogeneous ecoregion","type":"article-journal","volume":"25"},"uris":["http://www.mendeley.com/documents/?uuid=49b882ac-8ba3-4a04-91f7-586c8ec03fc0"]},{"id":"ITEM-2","itemData":{"DOI":"10.2193/2008-336","ISSN":"0022-541X","abstract":"In west-central Texas, USA, abatement efforts for the gray fox (Urocyon cinereoargenteus) rabies epizootic illustrate the difficulties inherent in large-scale management of wildlife disease. The rabies epizootic has been managed through a cooperative oral rabies vaccination program (ORV) since 1996. Millions of edible baits containing a rabies vaccine have been distributed annually in a 16-km to 24-km zone around the perimeter of the epizootic, which encompasses a geographic area &gt; 4 X 10(5) km(2). The ORV program successfully halted expansion of the epizootic into metropolitan areas but has not achieved the ultimate goal of eradication. Rabies activity in gray fox continues to occur periodically outside the ORV zone, preventing ORV zone contraction and dissipation of the epizootic. We employed a landscape-genetic approach to assess gray fox population structure and dispersal in the affected area, with the aim of assisting rabies management efforts. No unique genetic clusters or population boundaries were detected. Instead, foxes were weakly structured over the entire region in an isolation by distance pattern. Local subpopulations appeared to be genetically non-independent over distances &gt; 30 km, implying that long-distance movements or dispersal may have been common in the region. We concluded that gray foxes in west-central Texas have a high potential for long-distance rabies virus trafficking. Thus, a 16-km to 24-km ORV zone may be too narrow to contain the fox rabies epizootic. Continued expansion of the ORV zone, although costly, may be critical to the long-term goal of eliminating the Texas fox rabies virus variant from the United States. (JOURNAL OF WILDLIFE MANAGEMENT 73(8): 1292-1299; 2009)","author":[{"dropping-particle":"","family":"Deyoung","given":"Randy W.","non-dropping-particle":"","parse-names":false,"suffix":""},{"dropping-particle":"","family":"Zamorano","given":"Angeline","non-dropping-particle":"","parse-names":false,"suffix":""},{"dropping-particle":"","family":"Mesenbrink","given":"Brian T.","non-dropping-particle":"","parse-names":false,"suffix":""},{"dropping-particle":"","family":"Campbell","given":"Tyler A.","non-dropping-particle":"","parse-names":false,"suffix":""},{"dropping-particle":"","family":"Leland","given":"Bruce R.","non-dropping-particle":"","parse-names":false,"suffix":""},{"dropping-particle":"","family":"Moore","given":"Guy M.","non-dropping-particle":"","parse-names":false,"suffix":""},{"dropping-particle":"","family":"Honeycutt","given":"Rodney L.","non-dropping-particle":"","parse-names":false,"suffix":""},{"dropping-particle":"","family":"Root","given":"J. Jeffrey","non-dropping-particle":"","parse-names":false,"suffix":""}],"container-title":"Journal of Wildlife Management","id":"ITEM-2","issue":"8","issued":{"date-parts":[["2009"]]},"page":"1292-1299","title":"Landscape-Genetic Analysis of Population Structure in the Texas Gray Fox Oral Rabies Vaccination Zone","type":"article-journal","volume":"73"},"uris":["http://www.mendeley.com/documents/?uuid=ab11062b-ce21-4f3e-9a2e-556d29b6dc03"]}],"mendeley":{"formattedCitation":"(Sacks et al. 2008, Deyoung et al. 2009)","manualFormatting":"(Sacks et al. 2008, Deyoung et al. 2009 Coen et al. 2015)","plainTextFormattedCitation":"(Sacks et al. 2008, Deyoung et al. 2009)","previouslyFormattedCitation":"(Sacks et al. 2008, Deyoung et al. 2009)"},"properties":{"noteIndex":0},"schema":"https://github.com/citation-style-language/schema/raw/master/csl-citation.json"}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 xml:space="preserve">(Sacks et al. 2008, Deyoung et al. 2009 </w:t>
      </w:r>
      <w:commentRangeStart w:id="88"/>
      <w:commentRangeStart w:id="89"/>
      <w:r w:rsidR="00BA2616" w:rsidRPr="00FB7D19">
        <w:rPr>
          <w:rFonts w:ascii="Times New Roman" w:hAnsi="Times New Roman" w:cs="Times New Roman"/>
          <w:noProof/>
        </w:rPr>
        <w:t>Coen et al. 2015</w:t>
      </w:r>
      <w:commentRangeEnd w:id="88"/>
      <w:r w:rsidR="00BA2616">
        <w:rPr>
          <w:rStyle w:val="CommentReference"/>
          <w:noProof/>
        </w:rPr>
        <w:commentReference w:id="88"/>
      </w:r>
      <w:commentRangeEnd w:id="89"/>
      <w:r w:rsidR="006C79FB">
        <w:rPr>
          <w:rStyle w:val="CommentReference"/>
        </w:rPr>
        <w:commentReference w:id="89"/>
      </w:r>
      <w:r w:rsidR="00BA2616" w:rsidRPr="00BA2616">
        <w:rPr>
          <w:rFonts w:ascii="Times New Roman" w:hAnsi="Times New Roman" w:cs="Times New Roman"/>
          <w:noProof/>
        </w:rPr>
        <w:t>)</w:t>
      </w:r>
      <w:r w:rsidR="00BA2616">
        <w:rPr>
          <w:rFonts w:ascii="Times New Roman" w:hAnsi="Times New Roman" w:cs="Times New Roman"/>
        </w:rPr>
        <w:fldChar w:fldCharType="end"/>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5376C255" w:rsidR="008C6B70"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respectively)</w:t>
      </w:r>
      <w:ins w:id="90" w:author=" " w:date="2021-01-20T16:07:00Z">
        <w:r w:rsidR="006C79FB">
          <w:rPr>
            <w:rFonts w:ascii="Times New Roman" w:hAnsi="Times New Roman" w:cs="Times New Roman"/>
          </w:rPr>
          <w:t>,</w:t>
        </w:r>
      </w:ins>
      <w:r>
        <w:rPr>
          <w:rFonts w:ascii="Times New Roman" w:hAnsi="Times New Roman" w:cs="Times New Roman"/>
        </w:rPr>
        <w:t xml:space="preserve"> </w:t>
      </w:r>
      <w:r w:rsidR="004C01AA">
        <w:rPr>
          <w:rFonts w:ascii="Times New Roman" w:hAnsi="Times New Roman" w:cs="Times New Roman"/>
        </w:rPr>
        <w:t>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51DC0301"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w:t>
      </w:r>
      <w:r w:rsidR="006D304B">
        <w:rPr>
          <w:rFonts w:ascii="Times New Roman" w:hAnsi="Times New Roman" w:cs="Times New Roman"/>
        </w:rPr>
        <w:t xml:space="preserve">foothills </w:t>
      </w:r>
      <w:r w:rsidRPr="003F4373">
        <w:rPr>
          <w:rFonts w:ascii="Times New Roman" w:hAnsi="Times New Roman" w:cs="Times New Roman"/>
        </w:rPr>
        <w:t>study area (</w:t>
      </w:r>
      <w:commentRangeStart w:id="91"/>
      <w:commentRangeStart w:id="92"/>
      <w:r w:rsidRPr="003F4373">
        <w:rPr>
          <w:rFonts w:ascii="Times New Roman" w:hAnsi="Times New Roman" w:cs="Times New Roman"/>
        </w:rPr>
        <w:t>F. Shilling</w:t>
      </w:r>
      <w:commentRangeEnd w:id="91"/>
      <w:r w:rsidR="00E6452C">
        <w:rPr>
          <w:rStyle w:val="CommentReference"/>
        </w:rPr>
        <w:commentReference w:id="91"/>
      </w:r>
      <w:commentRangeEnd w:id="92"/>
      <w:r w:rsidR="006C79FB">
        <w:rPr>
          <w:rStyle w:val="CommentReference"/>
        </w:rPr>
        <w:commentReference w:id="92"/>
      </w:r>
      <w:r w:rsidRPr="003F4373">
        <w:rPr>
          <w:rFonts w:ascii="Times New Roman" w:hAnsi="Times New Roman" w:cs="Times New Roman"/>
        </w:rPr>
        <w:t xml:space="preserve">, unpublished data). However, </w:t>
      </w:r>
      <w:ins w:id="93" w:author=" " w:date="2021-01-20T16:09:00Z">
        <w:r w:rsidR="006C79FB">
          <w:rPr>
            <w:rFonts w:ascii="Times New Roman" w:hAnsi="Times New Roman" w:cs="Times New Roman"/>
          </w:rPr>
          <w:t xml:space="preserve">camera traps have revealed that coyotes are </w:t>
        </w:r>
      </w:ins>
      <w:del w:id="94" w:author=" " w:date="2021-01-20T16:09:00Z">
        <w:r w:rsidRPr="003F4373" w:rsidDel="006C79FB">
          <w:rPr>
            <w:rFonts w:ascii="Times New Roman" w:hAnsi="Times New Roman" w:cs="Times New Roman"/>
          </w:rPr>
          <w:delText xml:space="preserve">it is possible that coyotes </w:delText>
        </w:r>
      </w:del>
      <w:r w:rsidRPr="003F4373">
        <w:rPr>
          <w:rFonts w:ascii="Times New Roman" w:hAnsi="Times New Roman" w:cs="Times New Roman"/>
        </w:rPr>
        <w:t xml:space="preserve">using higher elevation crossing structures (northeast of our study area), </w:t>
      </w:r>
      <w:del w:id="95" w:author=" " w:date="2021-01-20T16:09:00Z">
        <w:r w:rsidRPr="003F4373" w:rsidDel="006C79FB">
          <w:rPr>
            <w:rFonts w:ascii="Times New Roman" w:hAnsi="Times New Roman" w:cs="Times New Roman"/>
          </w:rPr>
          <w:delText>as discovered using camera traps</w:delText>
        </w:r>
        <w:r w:rsidR="00E6452C" w:rsidDel="006C79FB">
          <w:rPr>
            <w:rFonts w:ascii="Times New Roman" w:hAnsi="Times New Roman" w:cs="Times New Roman"/>
          </w:rPr>
          <w:delText xml:space="preserve"> </w:delText>
        </w:r>
      </w:del>
      <w:r w:rsidR="00E6452C" w:rsidRPr="003F4373">
        <w:rPr>
          <w:rFonts w:ascii="Times New Roman" w:hAnsi="Times New Roman" w:cs="Times New Roman"/>
        </w:rPr>
        <w:t>(F. Shilling, unpublished data)</w:t>
      </w:r>
      <w:ins w:id="96" w:author=" " w:date="2021-01-20T16:09:00Z">
        <w:r w:rsidR="006C79FB">
          <w:rPr>
            <w:rFonts w:ascii="Times New Roman" w:hAnsi="Times New Roman" w:cs="Times New Roman"/>
          </w:rPr>
          <w:t>. These c</w:t>
        </w:r>
      </w:ins>
      <w:ins w:id="97" w:author=" " w:date="2021-01-20T16:10:00Z">
        <w:r w:rsidR="006C79FB">
          <w:rPr>
            <w:rFonts w:ascii="Times New Roman" w:hAnsi="Times New Roman" w:cs="Times New Roman"/>
          </w:rPr>
          <w:t>oyotes could be</w:t>
        </w:r>
      </w:ins>
      <w:del w:id="98" w:author=" " w:date="2021-01-20T16:10:00Z">
        <w:r w:rsidRPr="003F4373" w:rsidDel="006C79FB">
          <w:rPr>
            <w:rFonts w:ascii="Times New Roman" w:hAnsi="Times New Roman" w:cs="Times New Roman"/>
          </w:rPr>
          <w:delText>,</w:delText>
        </w:r>
      </w:del>
      <w:r w:rsidRPr="003F4373">
        <w:rPr>
          <w:rFonts w:ascii="Times New Roman" w:hAnsi="Times New Roman" w:cs="Times New Roman"/>
        </w:rPr>
        <w:t xml:space="preserve"> migrat</w:t>
      </w:r>
      <w:ins w:id="99" w:author=" " w:date="2021-01-20T16:10:00Z">
        <w:r w:rsidR="006C79FB">
          <w:rPr>
            <w:rFonts w:ascii="Times New Roman" w:hAnsi="Times New Roman" w:cs="Times New Roman"/>
          </w:rPr>
          <w:t>ing</w:t>
        </w:r>
      </w:ins>
      <w:del w:id="100" w:author=" " w:date="2021-01-20T16:10:00Z">
        <w:r w:rsidRPr="003F4373" w:rsidDel="006C79FB">
          <w:rPr>
            <w:rFonts w:ascii="Times New Roman" w:hAnsi="Times New Roman" w:cs="Times New Roman"/>
          </w:rPr>
          <w:delText>e</w:delText>
        </w:r>
      </w:del>
      <w:r w:rsidRPr="003F4373">
        <w:rPr>
          <w:rFonts w:ascii="Times New Roman" w:hAnsi="Times New Roman" w:cs="Times New Roman"/>
        </w:rPr>
        <w:t xml:space="preserve"> into and reproduc</w:t>
      </w:r>
      <w:ins w:id="101" w:author=" " w:date="2021-01-20T16:10:00Z">
        <w:r w:rsidR="006C79FB">
          <w:rPr>
            <w:rFonts w:ascii="Times New Roman" w:hAnsi="Times New Roman" w:cs="Times New Roman"/>
          </w:rPr>
          <w:t>ing</w:t>
        </w:r>
      </w:ins>
      <w:del w:id="102" w:author=" " w:date="2021-01-20T16:10:00Z">
        <w:r w:rsidRPr="003F4373" w:rsidDel="006C79FB">
          <w:rPr>
            <w:rFonts w:ascii="Times New Roman" w:hAnsi="Times New Roman" w:cs="Times New Roman"/>
          </w:rPr>
          <w:delText>e</w:delText>
        </w:r>
      </w:del>
      <w:r w:rsidRPr="003F4373">
        <w:rPr>
          <w:rFonts w:ascii="Times New Roman" w:hAnsi="Times New Roman" w:cs="Times New Roman"/>
        </w:rPr>
        <w:t xml:space="preserv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w:t>
      </w:r>
      <w:r w:rsidR="00F92908">
        <w:rPr>
          <w:rFonts w:ascii="Times New Roman" w:hAnsi="Times New Roman" w:cs="Times New Roman"/>
        </w:rPr>
        <w:t xml:space="preserve">which </w:t>
      </w:r>
      <w:r w:rsidRPr="003F4373">
        <w:rPr>
          <w:rFonts w:ascii="Times New Roman" w:hAnsi="Times New Roman" w:cs="Times New Roman"/>
        </w:rPr>
        <w:t xml:space="preserve">follows </w:t>
      </w:r>
      <w:r>
        <w:rPr>
          <w:rFonts w:ascii="Times New Roman" w:hAnsi="Times New Roman" w:cs="Times New Roman"/>
        </w:rPr>
        <w:t xml:space="preserve">a riparian corridor 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7976AA1C" w:rsidR="008C6B70" w:rsidDel="006C79FB" w:rsidRDefault="008C6B70" w:rsidP="001F3C25">
      <w:pPr>
        <w:spacing w:line="480" w:lineRule="auto"/>
        <w:rPr>
          <w:del w:id="103" w:author=" " w:date="2021-01-20T16:17:00Z"/>
          <w:rFonts w:ascii="Times New Roman" w:hAnsi="Times New Roman" w:cs="Times New Roman"/>
        </w:rPr>
      </w:pPr>
      <w:del w:id="104" w:author=" " w:date="2021-01-20T16:17:00Z">
        <w:r w:rsidRPr="000D3D14" w:rsidDel="006C79FB">
          <w:rPr>
            <w:rFonts w:ascii="Times New Roman" w:hAnsi="Times New Roman" w:cs="Times New Roman"/>
          </w:rPr>
          <w:delText xml:space="preserve">If highways were disrupting gene flow, we would expect to see distinct populations corresponding to each side of the study highway. For example, if the </w:delText>
        </w:r>
        <w:r w:rsidR="00CF330F" w:rsidDel="006C79FB">
          <w:rPr>
            <w:rFonts w:ascii="Times New Roman" w:hAnsi="Times New Roman" w:cs="Times New Roman"/>
          </w:rPr>
          <w:delText>East Bay</w:delText>
        </w:r>
        <w:r w:rsidRPr="000D3D14" w:rsidDel="006C79FB">
          <w:rPr>
            <w:rFonts w:ascii="Times New Roman" w:hAnsi="Times New Roman" w:cs="Times New Roman"/>
          </w:rPr>
          <w:delText xml:space="preserve"> highways were impermeable to gene flow, we would expect to see three distinct populations</w:delText>
        </w:r>
        <w:r w:rsidR="00CD6297" w:rsidDel="006C79FB">
          <w:rPr>
            <w:rFonts w:ascii="Times New Roman" w:hAnsi="Times New Roman" w:cs="Times New Roman"/>
          </w:rPr>
          <w:delText xml:space="preserve"> of coyote</w:delText>
        </w:r>
        <w:r w:rsidRPr="000D3D14" w:rsidDel="006C79FB">
          <w:rPr>
            <w:rFonts w:ascii="Times New Roman" w:hAnsi="Times New Roman" w:cs="Times New Roman"/>
          </w:rPr>
          <w:delText>, corresponding to the west side of I-680, the east side of I-</w:delText>
        </w:r>
        <w:r w:rsidR="0009600C" w:rsidDel="006C79FB">
          <w:rPr>
            <w:rFonts w:ascii="Times New Roman" w:hAnsi="Times New Roman" w:cs="Times New Roman"/>
          </w:rPr>
          <w:delText>6</w:delText>
        </w:r>
        <w:r w:rsidRPr="000D3D14" w:rsidDel="006C79FB">
          <w:rPr>
            <w:rFonts w:ascii="Times New Roman" w:hAnsi="Times New Roman" w:cs="Times New Roman"/>
          </w:rPr>
          <w:delText xml:space="preserve">80, and south of I-580/west of I-680 (Figure 3).  In contrast, Structure analysis found only two genetic clusters in the </w:delText>
        </w:r>
        <w:r w:rsidR="00CF330F" w:rsidDel="006C79FB">
          <w:rPr>
            <w:rFonts w:ascii="Times New Roman" w:hAnsi="Times New Roman" w:cs="Times New Roman"/>
          </w:rPr>
          <w:delText>East Bay</w:delText>
        </w:r>
        <w:r w:rsidRPr="000D3D14" w:rsidDel="006C79FB">
          <w:rPr>
            <w:rFonts w:ascii="Times New Roman" w:hAnsi="Times New Roman" w:cs="Times New Roman"/>
          </w:rPr>
          <w:delText xml:space="preserve"> and they did not correspond to opposite sides of the highways (Figure 2).</w:delText>
        </w:r>
        <w:r w:rsidDel="006C79FB">
          <w:rPr>
            <w:rFonts w:ascii="Times New Roman" w:hAnsi="Times New Roman" w:cs="Times New Roman"/>
          </w:rPr>
          <w:delText xml:space="preserve"> </w:delText>
        </w:r>
        <w:r w:rsidR="008E78AF" w:rsidDel="006C79FB">
          <w:rPr>
            <w:rFonts w:ascii="Times New Roman" w:hAnsi="Times New Roman" w:cs="Times New Roman"/>
          </w:rPr>
          <w:delText>Similarly, gray fox showed no evidence of genetic structuring relative to side of SR 49, with members of each cluster spanning both sides of the highway.</w:delText>
        </w:r>
        <w:r w:rsidR="004C01AA" w:rsidDel="006C79FB">
          <w:rPr>
            <w:rFonts w:ascii="Times New Roman" w:hAnsi="Times New Roman" w:cs="Times New Roman"/>
          </w:rPr>
          <w:delText xml:space="preserve"> These g</w:delText>
        </w:r>
        <w:r w:rsidR="008E78AF" w:rsidRPr="008E78AF" w:rsidDel="006C79FB">
          <w:rPr>
            <w:rFonts w:ascii="Times New Roman" w:hAnsi="Times New Roman" w:cs="Times New Roman"/>
          </w:rPr>
          <w:delText xml:space="preserve">enetic clusters identified by Structure corresponded to family groups rather than side of highway. </w:delText>
        </w:r>
        <w:r w:rsidRPr="005F3206" w:rsidDel="006C79FB">
          <w:rPr>
            <w:rFonts w:ascii="Times New Roman" w:hAnsi="Times New Roman" w:cs="Times New Roman"/>
          </w:rPr>
          <w:delText xml:space="preserve">The presence of close relatives in a sample can create spurious patterns of population structure and create Hardy Weinberg disequilibrium.  The fact that we found no significant genetic differentiation due to highways within the </w:delText>
        </w:r>
        <w:r w:rsidR="00CF330F" w:rsidDel="006C79FB">
          <w:rPr>
            <w:rFonts w:ascii="Times New Roman" w:hAnsi="Times New Roman" w:cs="Times New Roman"/>
          </w:rPr>
          <w:delText>East Bay</w:delText>
        </w:r>
        <w:r w:rsidRPr="005F3206" w:rsidDel="006C79FB">
          <w:rPr>
            <w:rFonts w:ascii="Times New Roman" w:hAnsi="Times New Roman" w:cs="Times New Roman"/>
          </w:rPr>
          <w:delText xml:space="preserve"> study region supports our conclusion that the finding of two genetic clusters is an artifact of having close relatives in W680 sample location. </w:delText>
        </w:r>
      </w:del>
    </w:p>
    <w:p w14:paraId="33F522E8" w14:textId="6DBB0CE4"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t>
      </w:r>
      <w:r w:rsidR="00CD6297">
        <w:rPr>
          <w:rFonts w:ascii="Times New Roman" w:hAnsi="Times New Roman" w:cs="Times New Roman"/>
        </w:rPr>
        <w:t xml:space="preserve">populations </w:t>
      </w:r>
      <w:r w:rsidR="006B2C55">
        <w:rPr>
          <w:rFonts w:ascii="Times New Roman" w:hAnsi="Times New Roman" w:cs="Times New Roman"/>
        </w:rPr>
        <w:t xml:space="preserve">were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 xml:space="preserve">ray fox, </w:t>
      </w:r>
      <w:r w:rsidR="00545147">
        <w:rPr>
          <w:rFonts w:ascii="Times New Roman" w:hAnsi="Times New Roman" w:cs="Times New Roman"/>
        </w:rPr>
        <w:lastRenderedPageBreak/>
        <w:t>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{"citationItems":[{"id":"ITEM-1","itemData":{"DOI":"10.1007/s11252-017-0676-z","ISSN":"15731642","abstract":"Increasing urbanization across the southeastern United States presents unique challenges for wildlife; however certain species have learned to adapt and thrive in these environments. Coyotes (Canis latrans), bobcats (Lynx rufus), red foxes (Vulpes vulpes) and gray foxes (Urocyon cinereoargenteus) are four common medium-sized carnivores that have become closely associated with urban areas. The goal for this study was to determine how urban landscape features influence density and occurrence of these species in a small urban area and to evaluate if any effects were similar to those observed in larger urban areas. We conducted two eight-week camera surveys in the city of Nacogdoches, Texas (pop. 32,699) and immediate surrounding areas in summer and fall 2013. We evaluated single-season spatially explicit capture-recapture and occupancy models to estimate density, and occurrence, respectively, based on anthropogenic and natural features around each camera site. Coyotes (fall: 1.38 coyotes/km2) and bobcats (fall: 0.64 coyotes/km2) were associated with areas of green space, but their response to large and small green spaces changed seasonally. Conversely, red foxes (fall: 2.53 red foxes/km2) were more likely to occur near developed areas and were less detectable in areas with greater probability of coyote presence in fall only. In summer, gray foxes (fall: 0.05 gray foxes/km2) were more likely to occur in areas with lower building density and closer to buildings. This study indicates coyotes, foxes and bobcats respond to small-scale urbanization in a similar manner as large-scale urbanization.","author":[{"dropping-particle":"V.","family":"Lombardi","given":"Jason","non-dropping-particle":"","parse-names":false,"suffix":""},{"dropping-particle":"","family":"Comer","given":"Christopher E.","non-dropping-particle":"","parse-names":false,"suffix":""},{"dropping-particle":"","family":"Scognamillo","given":"Daniel G.","non-dropping-particle":"","parse-names":false,"suffix":""},{"dropping-particle":"","family":"Conway","given":"Warren C.","non-dropping-particle":"","parse-names":false,"suffix":""}],"container-title":"Urban Ecosystems","id":"ITEM-1","issue":"6","issued":{"date-parts":[["2017"]]},"page":"1239-1248","publisher":"Urban Ecosystems","title":"Coyote, fox, and bobcat response to anthropogenic and natural landscape features in a small urban area","type":"article-journal","volume":"20"},"uris":["http://www.mendeley.com/documents/?uuid=8d4fc4e3-55bb-4a23-9a45-49be4991390f"]}],"mendeley":{"formattedCitation":"(Lombardi et al. 2017)","plainTextFormattedCitation":"(Lombardi et al. 2017)","previouslyFormattedCitation":"(Lombardi et al. 2017)"},"properties":{"noteIndex":0},"schema":"https://github.com/citation-style-language/schema/raw/master/csl-citation.json"}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(Lombardi et al. 2017)</w:t>
      </w:r>
      <w:r w:rsidR="00BA2616">
        <w:rPr>
          <w:rFonts w:ascii="Times New Roman" w:hAnsi="Times New Roman" w:cs="Times New Roman"/>
        </w:rPr>
        <w:fldChar w:fldCharType="end"/>
      </w:r>
      <w:r w:rsidR="006B2C55">
        <w:rPr>
          <w:rFonts w:ascii="Times New Roman" w:hAnsi="Times New Roman" w:cs="Times New Roman"/>
        </w:rPr>
        <w:t>.</w:t>
      </w:r>
    </w:p>
    <w:p w14:paraId="48150180" w14:textId="47A1E17C" w:rsidR="005B2012" w:rsidRDefault="005B2012" w:rsidP="005B2012">
      <w:pPr>
        <w:spacing w:line="480" w:lineRule="auto"/>
        <w:rPr>
          <w:rFonts w:ascii="Times New Roman" w:hAnsi="Times New Roman" w:cs="Times New Roman"/>
        </w:rPr>
      </w:pPr>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w:t>
      </w:r>
      <w:r w:rsidR="00CD6297">
        <w:rPr>
          <w:rFonts w:ascii="Times New Roman" w:hAnsi="Times New Roman" w:cs="Times New Roman"/>
        </w:rPr>
        <w:t>The same pattern was observed for coyote in the East Bay.</w:t>
      </w:r>
      <w:r w:rsidR="00AF74AE">
        <w:rPr>
          <w:rFonts w:ascii="Times New Roman" w:hAnsi="Times New Roman" w:cs="Times New Roman"/>
        </w:rPr>
        <w:t xml:space="preserve"> Both species exhibit delayed dispersal of individuals from their natal habitat, where individuals stay with the parental pair and help with rearing </w:t>
      </w:r>
      <w:commentRangeStart w:id="105"/>
      <w:r w:rsidR="00AF74AE">
        <w:rPr>
          <w:rFonts w:ascii="Times New Roman" w:hAnsi="Times New Roman" w:cs="Times New Roman"/>
        </w:rPr>
        <w:t>siblings ()</w:t>
      </w:r>
      <w:commentRangeEnd w:id="105"/>
      <w:r w:rsidR="00AF74AE">
        <w:rPr>
          <w:rStyle w:val="CommentReference"/>
        </w:rPr>
        <w:commentReference w:id="105"/>
      </w:r>
      <w:r w:rsidR="00AF74AE">
        <w:rPr>
          <w:rFonts w:ascii="Times New Roman" w:hAnsi="Times New Roman" w:cs="Times New Roman"/>
        </w:rPr>
        <w:t xml:space="preserve">. This behavior may increase the chance of sampling family groups. Additionally, Riley (2006) showed that younger dispersers </w:t>
      </w:r>
      <w:del w:id="106" w:author=" " w:date="2021-01-20T16:12:00Z">
        <w:r w:rsidR="00AF74AE" w:rsidDel="006C79FB">
          <w:rPr>
            <w:rFonts w:ascii="Times New Roman" w:hAnsi="Times New Roman" w:cs="Times New Roman"/>
          </w:rPr>
          <w:delText xml:space="preserve">comprise </w:delText>
        </w:r>
      </w:del>
      <w:ins w:id="107" w:author=" " w:date="2021-01-20T16:12:00Z">
        <w:r w:rsidR="006C79FB">
          <w:rPr>
            <w:rFonts w:ascii="Times New Roman" w:hAnsi="Times New Roman" w:cs="Times New Roman"/>
          </w:rPr>
          <w:t>hold</w:t>
        </w:r>
        <w:r w:rsidR="006C79FB">
          <w:rPr>
            <w:rFonts w:ascii="Times New Roman" w:hAnsi="Times New Roman" w:cs="Times New Roman"/>
          </w:rPr>
          <w:t xml:space="preserve"> </w:t>
        </w:r>
      </w:ins>
      <w:r w:rsidR="00AF74AE">
        <w:rPr>
          <w:rFonts w:ascii="Times New Roman" w:hAnsi="Times New Roman" w:cs="Times New Roman"/>
        </w:rPr>
        <w:t xml:space="preserve">the territories adjacent to highways, with these being smaller and denser than territories away from highways. This pile up of dispersers along highway edges may also contribute to increased relatedness observed in a single season. Direct dispersal was observed for gray fox across SR 49. </w:t>
      </w:r>
      <w:r w:rsidRPr="005B2012">
        <w:rPr>
          <w:rFonts w:ascii="Times New Roman" w:hAnsi="Times New Roman" w:cs="Times New Roman"/>
        </w:rPr>
        <w:t>One pair of first order relatives</w:t>
      </w:r>
      <w:r w:rsidR="00AF74AE">
        <w:rPr>
          <w:rFonts w:ascii="Times New Roman" w:hAnsi="Times New Roman" w:cs="Times New Roman"/>
        </w:rPr>
        <w:t xml:space="preserve"> for gray fox</w:t>
      </w:r>
      <w:r w:rsidRPr="005B2012">
        <w:rPr>
          <w:rFonts w:ascii="Times New Roman" w:hAnsi="Times New Roman" w:cs="Times New Roman"/>
        </w:rPr>
        <w:t xml:space="preserve">, either siblings or parent-offspring, were detected across SR 49 from each other, however,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This likely represents a dispersal event by a juvenile male.</w:t>
      </w:r>
    </w:p>
    <w:p w14:paraId="29A37A04" w14:textId="5868E8AF" w:rsidR="00CB6029" w:rsidRDefault="005B2012" w:rsidP="0009600C">
      <w:pPr>
        <w:spacing w:line="480" w:lineRule="auto"/>
        <w:rPr>
          <w:rFonts w:ascii="Times New Roman" w:hAnsi="Times New Roman" w:cs="Times New Roman"/>
        </w:rPr>
      </w:pPr>
      <w:r w:rsidRPr="005B2012">
        <w:rPr>
          <w:rFonts w:ascii="Times New Roman" w:hAnsi="Times New Roman" w:cs="Times New Roman"/>
        </w:rPr>
        <w:t>These results contrast with a study conducted in Southern California which found that the Ventura freeway was a significant barrier to gene flow in coyote</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It is possible that the highly urban environment of Los Angeles imposes additional constraints on coyote movements that are not present in the regions of Northern California studied. In the Ventura freeway study, coyotes were able to 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w:t>
      </w:r>
      <w:r w:rsidR="00BA2616">
        <w:rPr>
          <w:rFonts w:ascii="Times New Roman" w:hAnsi="Times New Roman" w:cs="Times New Roman"/>
        </w:rPr>
        <w:t xml:space="preserve"> </w:t>
      </w:r>
      <w:r w:rsidR="00BA2616">
        <w:rPr>
          <w:rFonts w:ascii="Times New Roman" w:hAnsi="Times New Roman" w:cs="Times New Roman"/>
        </w:rPr>
        <w:fldChar w:fldCharType="begin" w:fldLock="1"/>
      </w:r>
      <w:r w:rsidR="00BA2616">
        <w:rPr>
          <w:rFonts w:ascii="Times New Roman" w:hAnsi="Times New Roman" w:cs="Times New Roman"/>
        </w:rPr>
        <w:instrText>ADDIN CSL_CITATION {"citationItems":[{"id":"ITEM-1","itemData":{"DOI":"10.1111/j.1365-294X.2006.02907.x","ISSN":"09621083","author":[{"dropping-particle":"","family":"Riley","given":"Seth P. D.","non-dropping-particle":"","parse-names":false,"suffix":""},{"dropping-particle":"","family":"Pollinger","given":"John P.","non-dropping-particle":"","parse-names":false,"suffix":""},{"dropping-particle":"","family":"Sauvajot","given":"Raymond M.","non-dropping-particle":"","parse-names":false,"suffix":""},{"dropping-particle":"","family":"York","given":"Eric C.","non-dropping-particle":"","parse-names":false,"suffix":""},{"dropping-particle":"","family":"Bromley","given":"Cassity","non-dropping-particle":"","parse-names":false,"suffix":""},{"dropping-particle":"","family":"Fuller","given":"Todd K.","non-dropping-particle":"","parse-names":false,"suffix":""},{"dropping-particle":"","family":"Wayne","given":"Robert K.","non-dropping-particle":"","parse-names":false,"suffix":""}],"container-title":"Molecular Ecology","id":"ITEM-1","issue":"7","issued":{"date-parts":[["2006"]]},"page":"1733-1741","title":"A southern California freeway is a physical and social barrier to gene flow in carnivores","type":"article-journal","volume":"15"},"uris":["http://www.mendeley.com/documents/?uuid=18e5f6dd-9b52-41ea-92a8-7371c67f8223"]}],"mendeley":{"formattedCitation":"(Riley et al. 2006)","plainTextFormattedCitation":"(Riley et al. 2006)","previouslyFormattedCitation":"(Riley et al. 2006)"},"properties":{"noteIndex":0},"schema":"https://github.com/citation-style-language/schema/raw/master/csl-citation.json"}</w:instrText>
      </w:r>
      <w:r w:rsidR="00BA2616">
        <w:rPr>
          <w:rFonts w:ascii="Times New Roman" w:hAnsi="Times New Roman" w:cs="Times New Roman"/>
        </w:rPr>
        <w:fldChar w:fldCharType="separate"/>
      </w:r>
      <w:r w:rsidR="00BA2616" w:rsidRPr="00BA2616">
        <w:rPr>
          <w:rFonts w:ascii="Times New Roman" w:hAnsi="Times New Roman" w:cs="Times New Roman"/>
          <w:noProof/>
        </w:rPr>
        <w:t>(Riley et al. 2006)</w:t>
      </w:r>
      <w:r w:rsidR="00BA2616">
        <w:rPr>
          <w:rFonts w:ascii="Times New Roman" w:hAnsi="Times New Roman" w:cs="Times New Roman"/>
        </w:rPr>
        <w:fldChar w:fldCharType="end"/>
      </w:r>
      <w:r w:rsidRPr="005B2012">
        <w:rPr>
          <w:rFonts w:ascii="Times New Roman" w:hAnsi="Times New Roman" w:cs="Times New Roman"/>
        </w:rPr>
        <w:t xml:space="preserve">. There is more habitat </w:t>
      </w:r>
      <w:r w:rsidR="00CD6297" w:rsidRPr="005B2012">
        <w:rPr>
          <w:rFonts w:ascii="Times New Roman" w:hAnsi="Times New Roman" w:cs="Times New Roman"/>
        </w:rPr>
        <w:t xml:space="preserve">available </w:t>
      </w:r>
      <w:r w:rsidR="0009600C">
        <w:rPr>
          <w:rFonts w:ascii="Times New Roman" w:hAnsi="Times New Roman" w:cs="Times New Roman"/>
        </w:rPr>
        <w:t>in both study areas</w:t>
      </w:r>
      <w:r w:rsidR="00E6452C">
        <w:rPr>
          <w:rFonts w:ascii="Times New Roman" w:hAnsi="Times New Roman" w:cs="Times New Roman"/>
        </w:rPr>
        <w:t xml:space="preserve"> in comparison to the regions examined around Southern California</w:t>
      </w:r>
      <w:r w:rsidR="0009600C">
        <w:rPr>
          <w:rFonts w:ascii="Times New Roman" w:hAnsi="Times New Roman" w:cs="Times New Roman"/>
        </w:rPr>
        <w:t xml:space="preserve">. Sacramento hosts a chain of parks connected by a riparian corridor that further connects to several U.S. National Forests north of the </w:t>
      </w:r>
      <w:r w:rsidR="00CD6297">
        <w:rPr>
          <w:rFonts w:ascii="Times New Roman" w:hAnsi="Times New Roman" w:cs="Times New Roman"/>
        </w:rPr>
        <w:t>highly urbanized city of Sacramento</w:t>
      </w:r>
      <w:r w:rsidR="0009600C">
        <w:rPr>
          <w:rFonts w:ascii="Times New Roman" w:hAnsi="Times New Roman" w:cs="Times New Roman"/>
        </w:rPr>
        <w:t xml:space="preserve">.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In both regions</w:t>
      </w:r>
      <w:ins w:id="108" w:author=" " w:date="2021-01-20T16:18:00Z">
        <w:r w:rsidR="006C79FB">
          <w:rPr>
            <w:rFonts w:ascii="Times New Roman" w:hAnsi="Times New Roman" w:cs="Times New Roman"/>
          </w:rPr>
          <w:t>,</w:t>
        </w:r>
      </w:ins>
      <w:r w:rsidR="0009600C">
        <w:rPr>
          <w:rFonts w:ascii="Times New Roman" w:hAnsi="Times New Roman" w:cs="Times New Roman"/>
        </w:rPr>
        <w:t xml:space="preserve">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2B8CC3D8"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xml:space="preserve">. </w:t>
      </w:r>
      <w:del w:id="109" w:author=" " w:date="2021-01-20T16:18:00Z">
        <w:r w:rsidRPr="005B2012" w:rsidDel="006C79FB">
          <w:rPr>
            <w:rFonts w:ascii="Times New Roman" w:hAnsi="Times New Roman" w:cs="Times New Roman"/>
          </w:rPr>
          <w:delText>In our previous study, the reverse was true, with a greater encounter rate for coyote tha</w:delText>
        </w:r>
        <w:r w:rsidR="006A72C7" w:rsidDel="006C79FB">
          <w:rPr>
            <w:rFonts w:ascii="Times New Roman" w:hAnsi="Times New Roman" w:cs="Times New Roman"/>
          </w:rPr>
          <w:delText>n</w:delText>
        </w:r>
        <w:r w:rsidRPr="005B2012" w:rsidDel="006C79FB">
          <w:rPr>
            <w:rFonts w:ascii="Times New Roman" w:hAnsi="Times New Roman" w:cs="Times New Roman"/>
          </w:rPr>
          <w:delText xml:space="preserve"> gray fox (Coen et al. </w:delText>
        </w:r>
        <w:commentRangeStart w:id="110"/>
        <w:r w:rsidRPr="005B2012" w:rsidDel="006C79FB">
          <w:rPr>
            <w:rFonts w:ascii="Times New Roman" w:hAnsi="Times New Roman" w:cs="Times New Roman"/>
          </w:rPr>
          <w:delText>2016</w:delText>
        </w:r>
        <w:commentRangeEnd w:id="110"/>
        <w:r w:rsidR="008562D7" w:rsidDel="006C79FB">
          <w:rPr>
            <w:rStyle w:val="CommentReference"/>
          </w:rPr>
          <w:commentReference w:id="110"/>
        </w:r>
        <w:r w:rsidRPr="005B2012" w:rsidDel="006C79FB">
          <w:rPr>
            <w:rFonts w:ascii="Times New Roman" w:hAnsi="Times New Roman" w:cs="Times New Roman"/>
          </w:rPr>
          <w:delText xml:space="preserve">). </w:delText>
        </w:r>
      </w:del>
      <w:r w:rsidRPr="005B2012">
        <w:rPr>
          <w:rFonts w:ascii="Times New Roman" w:hAnsi="Times New Roman" w:cs="Times New Roman"/>
        </w:rPr>
        <w:t xml:space="preserve">Contrary to our expectations, we found that gray fox were distributed throughout the entire </w:t>
      </w:r>
      <w:r w:rsidRPr="005B2012">
        <w:rPr>
          <w:rFonts w:ascii="Times New Roman" w:hAnsi="Times New Roman" w:cs="Times New Roman"/>
        </w:rPr>
        <w:lastRenderedPageBreak/>
        <w:t xml:space="preserve">study area, even in urban areas such as Auburn. Grays foxes tend to be most abundant in places where potential predators (coyotes, bobcats) are less abundant </w:t>
      </w:r>
      <w:r w:rsidR="00BA2616">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{"citationItems":[{"id":"ITEM-1","itemData":{"DOI":"10.1007/s004420000448","ISSN":"00298549","abstract":"We examined the relative roles of dominance in agonistic interactions and energetic constraints related to body size in determining local abundances of coyotes (Canis latrans, 8-20 kg), gray foxes (Urocyon cinereoargenteus, 3-5 kg) and bobcats (Felis rufus, 5-15 kg) at three study sites (hereafter referred to as NP, CP, and SP) in the Santa Monica Mountains of California. We hypothesized that the largest and behaviorally dominant species, the coyote, would exploit a wider range of resources (i.e., a higher number of habitat and/or food types) and, consequently, would occur in higher density than the other two carnivores. We evaluated our hypotheses by quantifying their diets, food overlap, habitat-specific abundances, as well as their overall relative abundance at the three study sites. We identified behavioral dominance of coyotes over foxes and bobcats in Santa Monica because 7 of 12 recorded gray fox deaths and 2 of 5 recorded bobcat deaths were due to coyote predation, and no coyotes died as a result of their interactions with bobcats or foxes. Coyotes and bobcats were present in a variety of habitats types (8 out of 9), including both open and brushy habitats, whereas gray foxes were chiefly restricted to brushy habitats. There was a negative relationship between the abundances of coyotes and gray foxes (P=0.020) across habitats, suggesting that foxes avoided habitats of high coyote predation risk. Coyote abundance was low in NP, high in CP, and intermediate in SP. Bobcat abundance changed little across study sites, and gray foxes were very abundant in NP, absent in CP, and scarce in SP; this suggests a negative relationship between coyote and fox abundances across study sites, as well. Bobcats were solely carnivorous, relying on small mammals (lagomorphs and rodents) throughout the year and at all three sites. Coyotes and gray foxes also relied on small mammals year-round at all sites, though they also ate significant amounts of fruit. Though there were strong overall interspecific differences in food habits of carnivores (P&lt;0.0001), average seasonal food overlaps were high due to the importance of small mammals in all carnivore diets [bobcat-gray fox: 0.79±0.09 (SD), n=4; bobcat-coyote: 0.69±0.16, n=6; coyote-gray fox: 0.52±0.05, n=4]. As hypothesized, coyotes used more food types and more habitat types than did bobcats and gray foxes and, overall, coyotes were the most abundant of the three species and ranged more widely than did gray foxes. We …","author":[{"dropping-particle":"","family":"Fedriani","given":"Jose M.","non-dropping-particle":"","parse-names":false,"suffix":""},{"dropping-particle":"","family":"Fuller","given":"Todd K.","non-dropping-particle":"","parse-names":false,"suffix":""},{"dropping-particle":"","family":"Sauvajot","given":"Raymond M.","non-dropping-particle":"","parse-names":false,"suffix":""},{"dropping-particle":"","family":"York","given":"Eric C.","non-dropping-particle":"","parse-names":false,"suffix":""}],"container-title":"Oecologia","id":"ITEM-1","issue":"2","issued":{"date-parts":[["2000"]]},"page":"258-270","title":"Competition and intraguild predation among three sympatric carnivores","type":"article-journal","volume":"125"},"uris":["http://www.mendeley.com/documents/?uuid=5d3c1d18-acf2-4a2d-bfd2-19a3be07837f"]},{"id":"ITEM-2","itemData":{"DOI":"10.1017/S0952836905006850","ISSN":"09528369","abstract":"From May 1997 to July 1999, 24 gray foxes Urocyon cinereoargenteus were radio-marked and their fates monitored in a natural area of southern California to identify rates of survival and cause-specific mortality, and thus to assess population sustainability. Pup (0.4-1.0 years old) foxes had an 8-month (September-April) survival rate (0.34) that was lower than the 8-month (0.77) or 12-month (0.58) estimates for adult foxes. Interference competition was evident; 92% (11/12) of fox mortalities were the result of predation by sympatric coyotes Canis latrans or bobcats Felis rufus. Also, five of seven gray fox mortalities were outside of, or on the border of, the home range of the killed fox. Calculations indicated that the fox population would remain stable if survival of pups during their first 4 months of life was 0.68 (vs 0.75 for adults during these months and 0.58 for older pups for 4 other months). This seems reasonable, yet sympatric carnivores, mainly coyotes, clearly influence the gray fox population in southern California. © 2005 The Zoological Society of London.","author":[{"dropping-particle":"","family":"Farias","given":"Veronica","non-dropping-particle":"","parse-names":false,"suffix":""},{"dropping-particle":"","family":"Fuller","given":"Todd K.","non-dropping-particle":"","parse-names":false,"suffix":""},{"dropping-particle":"","family":"Wayne","given":"Robert K.","non-dropping-particle":"","parse-names":false,"suffix":""},{"dropping-particle":"","family":"Sauvajot","given":"Raymond M.","non-dropping-particle":"","parse-names":false,"suffix":""}],"container-title":"Journal of Zoology","id":"ITEM-2","issue":"3","issued":{"date-parts":[["2005"]]},"page":"249-254","title":"Survival and cause-specific mortality of gray foxes (Urocyon cinereoargenteus) in southern California","type":"article-journal","volume":"266"},"uris":["http://www.mendeley.com/documents/?uuid=83f56201-d294-4f3f-be0a-b5193af24b6a"]},{"id":"ITEM-3","itemData":{"DOI":"10.1674/0003-0031-163.2.413","ISBN":"0003003116","ISSN":"00030031","abstract":"Gray fox ecology is poorly understood within the longleaf pine ecosystem, despite the importance of these landscapes to conservation and biological diversity. During 20022006, we radio-monitored 42 gray foxes and estimated space use, habitat selection and survival within a managed longleaf pine forest. Sizes of home ranges and core areas were greater in winter than during other seasons, but were similar between males and females. Industrial agriculture field and residential areas were important to foxes when selecting home ranges, but hardwood forest stands were selected when establishing core areas and were consistently used more than other habitats. Despite being captured within the longleaf pine community, most foxes either consistently were found outside of this system in other habitats, or used habitats along the periphery of the longleaf pine system. Mean annual survival was 0.61, and human-induced factors (vehicle collisions and trapping) accounted for most (63) fox mortalities. Longleaf pine forests did not appear to be important to gray foxes in this study, which is significant because natural ecosystems are often important for predator species. We provide evidence that sources of gray fox mortality are influenced by habitat selection patterns. © 2010, American Midland Naturalist.","author":[{"dropping-particle":"","family":"Temple","given":"Danielle L.","non-dropping-particle":"","parse-names":false,"suffix":""},{"dropping-particle":"","family":"Chamberlain","given":"Michael J.","non-dropping-particle":"","parse-names":false,"suffix":""},{"dropping-particle":"","family":"Conner","given":"L. Mike","non-dropping-particle":"","parse-names":false,"suffix":""}],"container-title":"American Midland Naturalist","id":"ITEM-3","issue":"2","issued":{"date-parts":[["2010"]]},"page":"413-422","title":"Spatial ecology, survival and cause-specific mortality of gray foxes (urocyon cinereoargenteus) in a longleaf pine ecosystem","type":"article-journal","volume":"163"},"uris":["http://www.mendeley.com/documents/?uuid=5c9d3afb-e1f6-477c-ae2a-184b133021d4"]}],"mendeley":{"formattedCitation":"(Fedriani et al. 2000, Farias et al. 2005, Temple et al. 2010)","plainTextFormattedCitation":"(Fedriani et al. 2000, Farias et al. 2005, Temple et al. 2010)","previouslyFormattedCitation":"(Fedriani et al. 2000, Farias et al. 2005, Temple et al. 2010)"},"properties":{"noteIndex":0},"schema":"https://github.com/citation-style-language/schema/raw/master/csl-citation.json"}</w:instrText>
      </w:r>
      <w:r w:rsidR="00BA2616">
        <w:rPr>
          <w:rFonts w:ascii="Times New Roman" w:hAnsi="Times New Roman" w:cs="Times New Roman"/>
        </w:rPr>
        <w:fldChar w:fldCharType="separate"/>
      </w:r>
      <w:r w:rsidR="00F6375A" w:rsidRPr="00F6375A">
        <w:rPr>
          <w:rFonts w:ascii="Times New Roman" w:hAnsi="Times New Roman" w:cs="Times New Roman"/>
          <w:noProof/>
        </w:rPr>
        <w:t>(Fedriani et al. 2000, Farias et al. 2005, Temple et al. 2010)</w:t>
      </w:r>
      <w:r w:rsidR="00BA2616">
        <w:rPr>
          <w:rFonts w:ascii="Times New Roman" w:hAnsi="Times New Roman" w:cs="Times New Roman"/>
        </w:rPr>
        <w:fldChar w:fldCharType="end"/>
      </w:r>
      <w:r w:rsidRPr="005B2012">
        <w:rPr>
          <w:rFonts w:ascii="Times New Roman" w:hAnsi="Times New Roman" w:cs="Times New Roman"/>
        </w:rPr>
        <w:t xml:space="preserve">.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r w:rsidR="00F363B1">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{"citationItems":[{"id":"ITEM-1","itemData":{"DOI":"10.2193/0022-541x(2006)70[1425:seobag]2.0.co;2","ISSN":"0022-541X","abstract":"JSTOR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Wiley, Wildlife Society are collaborating with JSTOR to digitize, preserve and extend access to The Journal of Wildlife Management This content downloaded from 146.244.225.234 on Mon, 13 Jun 2016 20:29:22 UTC All use subject to http://about.jstor.org/terms Abstract Urbanization threatens the persistence of many wildlife populations, particularly those of wide-ranging and low-density species such as mammalian carnivores. Effective conservation of carnivore populations requires an understanding of the impacts of adjacent urbanization on carnivores in reserves. I compared the spatial ecology of bobcats (Lynx rufus) and gray foxes (Urocyon","author":[{"dropping-particle":"","family":"RILEY","given":"SETH P. D.","non-dropping-particle":"","parse-names":false,"suffix":""}],"container-title":"Journal of Wildlife Management","id":"ITEM-1","issue":"5","issued":{"date-parts":[["2006"]]},"page":"1425-1435","title":"Spatial Ecology of Bobcats and Gray Foxes in Urban and Rural Zones of a National Park","type":"article-journal","volume":"70"},"uris":["http://www.mendeley.com/documents/?uuid=3aea0264-3885-4dd0-b611-b8dce539983c"]},{"id":"ITEM-2","itemData":{"DOI":"10.1038/23028","ISSN":"00280836","abstract":"Mammalian carnivores are particularly vulnerable to extinction in fragmented landscapes, and their disappearance may lead to increased numbers of smaller carnivores that are principle predators of birds and other small vertebrates. Such 'mesopredator release' has been implicated in the decline and extinction of prey species. Because experimental manipulation of carnivores is logistically, financially and ethically problematic, however, few studies have evaluated how trophic cascades generated by the decline of dominant predators combine with other fragmentation effects to influence species diversity in terrestrial systems. Although the mesopredator release hypothesis has received only limited critical evaluation and remains controversial, it has become the basis for conservation programmes justifying the protection of carnivores. Here we describe a study that exploits spatial and temporal variation in the distribution and abundance of an apex predator, the coyote, in a landscape fragmented by development. It appears that the decline and disappearance of the coyote, in conjunction with the effects of habitat fragmentation, affect the distribution and abundance of smaller carnivores and the persistence of their avian prey.","author":[{"dropping-particle":"","family":"Crooks","given":"Kevin R.","non-dropping-particle":"","parse-names":false,"suffix":""},{"dropping-particle":"","family":"Soulé","given":"Michael E.","non-dropping-particle":"","parse-names":false,"suffix":""}],"container-title":"Nature","id":"ITEM-2","issue":"6744","issued":{"date-parts":[["1999"]]},"page":"563-566","title":"Mesopredator release and avifaunal extinctions in a fragmented system","type":"article-journal","volume":"400"},"uris":["http://www.mendeley.com/documents/?uuid=f9b4037b-3ee9-46c9-88ca-729e3aa116d1"]}],"mendeley":{"formattedCitation":"(Crooks and Soulé 1999, RILEY 2006)","plainTextFormattedCitation":"(Crooks and Soulé 1999, RILEY 2006)","previouslyFormattedCitation":"(Crooks and Soulé 1999, RILEY 2006)"},"properties":{"noteIndex":0},"schema":"https://github.com/citation-style-language/schema/raw/master/csl-citation.json"}</w:instrText>
      </w:r>
      <w:r w:rsidR="00F363B1">
        <w:rPr>
          <w:rFonts w:ascii="Times New Roman" w:hAnsi="Times New Roman" w:cs="Times New Roman"/>
        </w:rPr>
        <w:fldChar w:fldCharType="separate"/>
      </w:r>
      <w:r w:rsidR="00F6375A" w:rsidRPr="00F6375A">
        <w:rPr>
          <w:rFonts w:ascii="Times New Roman" w:hAnsi="Times New Roman" w:cs="Times New Roman"/>
          <w:noProof/>
        </w:rPr>
        <w:t>(Crooks and Soulé 1999, RILEY 2006)</w:t>
      </w:r>
      <w:r w:rsidR="00F363B1">
        <w:rPr>
          <w:rFonts w:ascii="Times New Roman" w:hAnsi="Times New Roman" w:cs="Times New Roman"/>
        </w:rPr>
        <w:fldChar w:fldCharType="end"/>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 xml:space="preserve">the proportion of private lands (lower detection probability) and human wildlife conflict </w:t>
      </w:r>
      <w:r w:rsidR="00F6375A">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{"citationItems":[{"id":"ITEM-1","itemData":{"DOI":"10.1016/j.landurbplan.2016.05.022","ISSN":"01692046","abstract":"The increase of global urbanization can have effects on wildlife species, including carnivores such as coyotes (Canis latrans). As coyotes continue to settle in more urban areas, reports of human-coyote conflicts, such as attacks on humans or pets, may also increase. Understanding environmental variables that might influence whether or not coyotes and human-coyote conflicts will occur in certain urban areas may assist wildlife officials in creating management plans for urban wildlife. We conducted a survey of 105 urban areas in the United States requesting information on the occurrence of coyotes and human-coyote conflicts. We analyzed the responses with data on human population size, geographic region, land cover, housing density, and precipitation. Larger urban areas were more likely to contain both coyotes and human-coyote conflicts, and were also more likely to have greater numbers of conflicts. Urban areas in the western regions with larger amounts of high-intensity development and less forested and agricultural areas were more likely to have conflicts. Most urban areas considered the management of conflicts to be of low priority and emphasized education of citizens rather than removal of individual coyotes. Our results may assist urban wildlife managers in understanding the geographic and demographic factors correlated with the occurrence of coyotes and human-coyote conflicts. Practices such as education campaigns and landscape design incorporating wildlife habitat modifications (e.g., reducing dense cover) may reduce human-carnivore conflicts in urban ecosystems.","author":[{"dropping-particle":"","family":"Poessel","given":"Sharon A.","non-dropping-particle":"","parse-names":false,"suffix":""},{"dropping-particle":"","family":"Gese","given":"Eric M.","non-dropping-particle":"","parse-names":false,"suffix":""},{"dropping-particle":"","family":"Young","given":"Julie K.","non-dropping-particle":"","parse-names":false,"suffix":""}],"container-title":"Landscape and Urban Planning","id":"ITEM-1","issued":{"date-parts":[["2017"]]},"page":"259-269","publisher":"Elsevier B.V.","title":"Environmental factors influencing the occurrence of coyotes and conflicts in urban areas","type":"article-journal","volume":"157"},"uris":["http://www.mendeley.com/documents/?uuid=aea21ac7-186b-4cc1-a574-3c448b43a471"]}],"mendeley":{"formattedCitation":"(Poessel et al. 2017)","plainTextFormattedCitation":"(Poessel et al. 2017)","previouslyFormattedCitation":"(Poessel et al. 2017)"},"properties":{"noteIndex":0},"schema":"https://github.com/citation-style-language/schema/raw/master/csl-citation.json"}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(Poessel et al. 2017)</w:t>
      </w:r>
      <w:r w:rsidR="00F6375A">
        <w:rPr>
          <w:rFonts w:ascii="Times New Roman" w:hAnsi="Times New Roman" w:cs="Times New Roman"/>
        </w:rPr>
        <w:fldChar w:fldCharType="end"/>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27B82289" w:rsidR="005B2012" w:rsidRPr="005B2012" w:rsidRDefault="005B2012" w:rsidP="005B2012">
      <w:pPr>
        <w:spacing w:line="480" w:lineRule="auto"/>
        <w:rPr>
          <w:rFonts w:ascii="Times New Roman" w:hAnsi="Times New Roman" w:cs="Times New Roman"/>
        </w:rPr>
      </w:pPr>
      <w:r w:rsidRPr="005B2012">
        <w:rPr>
          <w:rFonts w:ascii="Times New Roman" w:hAnsi="Times New Roman" w:cs="Times New Roman"/>
        </w:rPr>
        <w:t>Anthropogenic change to the environment occurs often over short time scales</w:t>
      </w:r>
      <w:r w:rsidR="006D304B">
        <w:rPr>
          <w:rFonts w:ascii="Times New Roman" w:hAnsi="Times New Roman" w:cs="Times New Roman"/>
        </w:rPr>
        <w:t xml:space="preserve">. </w:t>
      </w:r>
      <w:r w:rsidR="00CD6297">
        <w:rPr>
          <w:rFonts w:ascii="Times New Roman" w:hAnsi="Times New Roman" w:cs="Times New Roman"/>
        </w:rPr>
        <w:t xml:space="preserve">As an example, construction </w:t>
      </w:r>
      <w:r w:rsidR="006D304B">
        <w:rPr>
          <w:rFonts w:ascii="Times New Roman" w:hAnsi="Times New Roman" w:cs="Times New Roman"/>
        </w:rPr>
        <w:t>of Interstate 5 through California, a 2,222 km stretch of highway running the length of the state, was completed in 25 years</w:t>
      </w:r>
      <w:r w:rsidRPr="005B2012">
        <w:rPr>
          <w:rFonts w:ascii="Times New Roman" w:hAnsi="Times New Roman" w:cs="Times New Roman"/>
        </w:rPr>
        <w:t xml:space="preserve">. </w:t>
      </w:r>
      <w:r w:rsidR="00E6452C">
        <w:rPr>
          <w:rFonts w:ascii="Times New Roman" w:hAnsi="Times New Roman" w:cs="Times New Roman"/>
        </w:rPr>
        <w:t>H</w:t>
      </w:r>
      <w:r w:rsidRPr="005B2012">
        <w:rPr>
          <w:rFonts w:ascii="Times New Roman" w:hAnsi="Times New Roman" w:cs="Times New Roman"/>
        </w:rPr>
        <w:t xml:space="preserve">ow these changes impact the health and stability of populations is of increasing importance, particularly in the face of increased anthropogenic landscape alteration. Unfortunately, genetic stability within a population after a disturbance is not immediate, requiring time for the population to reach a new equilibrium. This creates a disconnect between the event that can change the genetic composition of a population and the time until this change is able to be detected in what is referred to as a time lag </w:t>
      </w:r>
      <w:r w:rsidR="00F6375A">
        <w:rPr>
          <w:rFonts w:ascii="Times New Roman" w:hAnsi="Times New Roman" w:cs="Times New Roman"/>
        </w:rPr>
        <w:fldChar w:fldCharType="begin" w:fldLock="1"/>
      </w:r>
      <w:r w:rsidR="00F6375A">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Ecology","id":"ITEM-1","issue":"24","issued":{"date-parts":[["2015"]]},"page":"6021-6040","title":"Landscape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w:t>
      </w:r>
    </w:p>
    <w:p w14:paraId="547CD6CF" w14:textId="64D95512"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t>Within</w:t>
      </w:r>
      <w:r w:rsidR="006A1832" w:rsidRPr="005B2012">
        <w:rPr>
          <w:rFonts w:ascii="Times New Roman" w:hAnsi="Times New Roman" w:cs="Times New Roman"/>
        </w:rPr>
        <w:t xml:space="preserve"> </w:t>
      </w:r>
      <w:r w:rsidRPr="005B2012">
        <w:rPr>
          <w:rFonts w:ascii="Times New Roman" w:hAnsi="Times New Roman" w:cs="Times New Roman"/>
        </w:rPr>
        <w:t xml:space="preserve">a species, factors such as generation time, dispersal distances, population size and genetic variability of the population at the break of connectivity all play a role in time lags </w:t>
      </w:r>
      <w:r w:rsidR="00F6375A">
        <w:rPr>
          <w:rFonts w:ascii="Times New Roman" w:hAnsi="Times New Roman" w:cs="Times New Roman"/>
        </w:rPr>
        <w:fldChar w:fldCharType="begin" w:fldLock="1"/>
      </w:r>
      <w:r w:rsidR="00E04ED8">
        <w:rPr>
          <w:rFonts w:ascii="Times New Roman" w:hAnsi="Times New Roman" w:cs="Times New Roman"/>
        </w:rPr>
        <w:instrText>ADDIN CSL_CITATION {"citationItems":[{"id":"ITEM-1","itemData":{"DOI":"10.1111/mec.13454","ISBN":"1365-294X","ISSN":"1365294X","PMID":"26547281","abstract":"Landscape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Ecology","id":"ITEM-1","issue":"24","issued":{"date-parts":[["2015"]]},"page":"6021-6040","title":"Landscape genetics in a changing world: Disentangling historical and contemporary influences and inferring change","type":"article-journal","volume":"24"},"uris":["http://www.mendeley.com/documents/?uuid=69a64822-a98b-4e6a-a835-262663e0aee0"]}],"mendeley":{"formattedCitation":"(Epps and Keyghobadi 2015)","plainTextFormattedCitation":"(Epps and Keyghobadi 2015)","previouslyFormattedCitation":"(Epps and Keyghobadi 2015)"},"properties":{"noteIndex":0},"schema":"https://github.com/citation-style-language/schema/raw/master/csl-citation.json"}</w:instrText>
      </w:r>
      <w:r w:rsidR="00F6375A">
        <w:rPr>
          <w:rFonts w:ascii="Times New Roman" w:hAnsi="Times New Roman" w:cs="Times New Roman"/>
        </w:rPr>
        <w:fldChar w:fldCharType="separate"/>
      </w:r>
      <w:r w:rsidR="00F6375A" w:rsidRPr="00F6375A">
        <w:rPr>
          <w:rFonts w:ascii="Times New Roman" w:hAnsi="Times New Roman" w:cs="Times New Roman"/>
          <w:noProof/>
        </w:rPr>
        <w:t>(Epps and Keyghobadi 2015)</w:t>
      </w:r>
      <w:r w:rsidR="00F6375A">
        <w:rPr>
          <w:rFonts w:ascii="Times New Roman" w:hAnsi="Times New Roman" w:cs="Times New Roman"/>
        </w:rPr>
        <w:fldChar w:fldCharType="end"/>
      </w:r>
      <w:r w:rsidRPr="005B2012">
        <w:rPr>
          <w:rFonts w:ascii="Times New Roman" w:hAnsi="Times New Roman" w:cs="Times New Roman"/>
        </w:rPr>
        <w:t xml:space="preserve">. For small populations, those with short generation time, or those that have low initial genetic variation, time lags will be short and signals of disrupted gene flow will manifest quickly.  For species like gray fox and coyote, which have large populations, high genetic variability, are capable of </w:t>
      </w:r>
      <w:r w:rsidR="00E6452C" w:rsidRPr="005B2012">
        <w:rPr>
          <w:rFonts w:ascii="Times New Roman" w:hAnsi="Times New Roman" w:cs="Times New Roman"/>
        </w:rPr>
        <w:t>long</w:t>
      </w:r>
      <w:r w:rsidR="00E6452C">
        <w:rPr>
          <w:rFonts w:ascii="Times New Roman" w:hAnsi="Times New Roman" w:cs="Times New Roman"/>
        </w:rPr>
        <w:t>-</w:t>
      </w:r>
      <w:r w:rsidRPr="005B2012">
        <w:rPr>
          <w:rFonts w:ascii="Times New Roman" w:hAnsi="Times New Roman" w:cs="Times New Roman"/>
        </w:rPr>
        <w:t>range dispersal, and have relatively long generation times, detection of a disruption in genetic connectivity may take many generations to manifest.</w:t>
      </w:r>
    </w:p>
    <w:p w14:paraId="53E1E498" w14:textId="79CCB550" w:rsidR="00CB6029" w:rsidRDefault="005B2012" w:rsidP="001F3C25">
      <w:pPr>
        <w:spacing w:line="480" w:lineRule="auto"/>
        <w:rPr>
          <w:rFonts w:ascii="Times New Roman" w:hAnsi="Times New Roman" w:cs="Times New Roman"/>
        </w:rPr>
      </w:pPr>
      <w:r w:rsidRPr="005B2012">
        <w:rPr>
          <w:rFonts w:ascii="Times New Roman" w:hAnsi="Times New Roman" w:cs="Times New Roman"/>
        </w:rPr>
        <w:lastRenderedPageBreak/>
        <w:t xml:space="preserve">Our findings suggest that </w:t>
      </w:r>
      <w:r w:rsidR="006D304B">
        <w:rPr>
          <w:rFonts w:ascii="Times New Roman" w:hAnsi="Times New Roman" w:cs="Times New Roman"/>
        </w:rPr>
        <w:t xml:space="preserve">all focal highways in this study are not barriers to coyote gene flow and that </w:t>
      </w:r>
      <w:r w:rsidRPr="005B2012">
        <w:rPr>
          <w:rFonts w:ascii="Times New Roman" w:hAnsi="Times New Roman" w:cs="Times New Roman"/>
        </w:rPr>
        <w:t xml:space="preserve">SR 49 is a permeable barrier to dispersal for gray fox, although a time lag effect may be present. </w:t>
      </w:r>
      <w:r w:rsidR="00F92908">
        <w:rPr>
          <w:rFonts w:ascii="Times New Roman" w:hAnsi="Times New Roman" w:cs="Times New Roman"/>
        </w:rPr>
        <w:t>The intensity of use for these highways is more recent than their appearance on the landscape. Interstate 80, for example, was designated for construction in 1956</w:t>
      </w:r>
      <w:r w:rsidR="00CD6297">
        <w:rPr>
          <w:rFonts w:ascii="Times New Roman" w:hAnsi="Times New Roman" w:cs="Times New Roman"/>
        </w:rPr>
        <w:t>.</w:t>
      </w:r>
      <w:r w:rsidR="00F92908">
        <w:rPr>
          <w:rFonts w:ascii="Times New Roman" w:hAnsi="Times New Roman" w:cs="Times New Roman"/>
        </w:rPr>
        <w:t xml:space="preserve"> </w:t>
      </w:r>
      <w:r w:rsidR="00CD6297">
        <w:rPr>
          <w:rFonts w:ascii="Times New Roman" w:hAnsi="Times New Roman" w:cs="Times New Roman"/>
        </w:rPr>
        <w:t xml:space="preserve">This highway </w:t>
      </w:r>
      <w:r w:rsidR="00F92908">
        <w:rPr>
          <w:rFonts w:ascii="Times New Roman" w:hAnsi="Times New Roman" w:cs="Times New Roman"/>
        </w:rPr>
        <w:t xml:space="preserve">was widened to its current six to eight lane width in Sacramento in 1973 and again in 2011 to accommodate increased traffic densities generated by growing populations in Sacramento </w:t>
      </w:r>
      <w:r w:rsidR="00E04ED8">
        <w:rPr>
          <w:rFonts w:ascii="Times New Roman" w:hAnsi="Times New Roman" w:cs="Times New Roman"/>
        </w:rPr>
        <w:fldChar w:fldCharType="begin" w:fldLock="1"/>
      </w:r>
      <w:r w:rsidR="00E04ED8">
        <w:rPr>
          <w:rFonts w:ascii="Times New Roman" w:hAnsi="Times New Roman" w:cs="Times New Roman"/>
        </w:rPr>
        <w:instrText>ADDIN CSL_CITATION {"citationItems":[{"id":"ITEM-1","itemData":{"URL":"https://cahighways.org/itypes.html","author":[{"dropping-particle":"","family":"Faigin","given":"Daniel P","non-dropping-particle":"","parse-names":false,"suffix":""}],"id":"ITEM-1","issued":{"date-parts":[["2020"]]},"title":"Interstate Highway Types and the History of California's Interstates. Available from: https://cahighways.org/itypes.html","type":"webpage"},"uris":["http://www.mendeley.com/documents/?uuid=b29ac0e5-3822-4010-985f-b502d673d75d"]}],"mendeley":{"formattedCitation":"(Faigin 2020)","plainTextFormattedCitation":"(Faigin 2020)"},"properties":{"noteIndex":0},"schema":"https://github.com/citation-style-language/schema/raw/master/csl-citation.json"}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(Faigin 2020)</w:t>
      </w:r>
      <w:r w:rsidR="00E04ED8">
        <w:rPr>
          <w:rFonts w:ascii="Times New Roman" w:hAnsi="Times New Roman" w:cs="Times New Roman"/>
        </w:rPr>
        <w:fldChar w:fldCharType="end"/>
      </w:r>
      <w:r w:rsidR="00F92908">
        <w:rPr>
          <w:rFonts w:ascii="Times New Roman" w:hAnsi="Times New Roman" w:cs="Times New Roman"/>
        </w:rPr>
        <w:t xml:space="preserve">. </w:t>
      </w:r>
      <w:r w:rsidRPr="005B2012">
        <w:rPr>
          <w:rFonts w:ascii="Times New Roman" w:hAnsi="Times New Roman" w:cs="Times New Roman"/>
        </w:rPr>
        <w:t xml:space="preserve">The </w:t>
      </w:r>
      <w:r w:rsidR="00A6740F">
        <w:rPr>
          <w:rFonts w:ascii="Times New Roman" w:hAnsi="Times New Roman" w:cs="Times New Roman"/>
        </w:rPr>
        <w:t xml:space="preserve">more rural </w:t>
      </w:r>
      <w:r w:rsidRPr="005B2012">
        <w:rPr>
          <w:rFonts w:ascii="Times New Roman" w:hAnsi="Times New Roman" w:cs="Times New Roman"/>
        </w:rPr>
        <w:t xml:space="preserve">Sierra Nevada </w:t>
      </w:r>
      <w:r w:rsidR="008562D7">
        <w:rPr>
          <w:rFonts w:ascii="Times New Roman" w:hAnsi="Times New Roman" w:cs="Times New Roman"/>
        </w:rPr>
        <w:t>f</w:t>
      </w:r>
      <w:r w:rsidRPr="005B2012">
        <w:rPr>
          <w:rFonts w:ascii="Times New Roman" w:hAnsi="Times New Roman" w:cs="Times New Roman"/>
        </w:rPr>
        <w:t xml:space="preserve">oothills have </w:t>
      </w:r>
      <w:r w:rsidR="00A6740F">
        <w:rPr>
          <w:rFonts w:ascii="Times New Roman" w:hAnsi="Times New Roman" w:cs="Times New Roman"/>
        </w:rPr>
        <w:t xml:space="preserve">also </w:t>
      </w:r>
      <w:r w:rsidRPr="005B2012">
        <w:rPr>
          <w:rFonts w:ascii="Times New Roman" w:hAnsi="Times New Roman" w:cs="Times New Roman"/>
        </w:rPr>
        <w:t xml:space="preserve">experienced tremendous growth over the previous two decades, between 7-11% for various cities within Placer County’s foothill region </w:t>
      </w:r>
      <w:r w:rsidR="00E04ED8">
        <w:rPr>
          <w:rFonts w:ascii="Times New Roman" w:hAnsi="Times New Roman" w:cs="Times New Roman"/>
        </w:rPr>
        <w:fldChar w:fldCharType="begin" w:fldLock="1"/>
      </w:r>
      <w:r w:rsidR="00E04ED8">
        <w:rPr>
          <w:rFonts w:ascii="Times New Roman" w:hAnsi="Times New Roman" w:cs="Times New Roman"/>
        </w:rPr>
        <w:instrText>ADDIN CSL_CITATION {"citationItems":[{"id":"ITEM-1","itemData":{"author":[{"dropping-particle":"","family":"Center for Strategic Econimic Research","given":"","non-dropping-particle":"","parse-names":false,"suffix":""}],"id":"ITEM-1","issued":{"date-parts":[["2014"]]},"title":"Placer County Economic and Demographic Profile 2013","type":"report"},"uris":["http://www.mendeley.com/documents/?uuid=0315f9b3-135d-483b-b00d-0dac333de632"]}],"mendeley":{"formattedCitation":"(Center for Strategic Econimic Research 2014)","plainTextFormattedCitation":"(Center for Strategic Econimic Research 2014)","previouslyFormattedCitation":"(Center for Strategic Econimic Research 2014)"},"properties":{"noteIndex":0},"schema":"https://github.com/citation-style-language/schema/raw/master/csl-citation.json"}</w:instrText>
      </w:r>
      <w:r w:rsidR="00E04ED8">
        <w:rPr>
          <w:rFonts w:ascii="Times New Roman" w:hAnsi="Times New Roman" w:cs="Times New Roman"/>
        </w:rPr>
        <w:fldChar w:fldCharType="separate"/>
      </w:r>
      <w:r w:rsidR="00E04ED8" w:rsidRPr="00E04ED8">
        <w:rPr>
          <w:rFonts w:ascii="Times New Roman" w:hAnsi="Times New Roman" w:cs="Times New Roman"/>
          <w:noProof/>
        </w:rPr>
        <w:t>(Center for Strategic Econimic Research 2014)</w:t>
      </w:r>
      <w:r w:rsidR="00E04ED8">
        <w:rPr>
          <w:rFonts w:ascii="Times New Roman" w:hAnsi="Times New Roman" w:cs="Times New Roman"/>
        </w:rPr>
        <w:fldChar w:fldCharType="end"/>
      </w:r>
      <w:r w:rsidRPr="005B2012">
        <w:rPr>
          <w:rFonts w:ascii="Times New Roman" w:hAnsi="Times New Roman" w:cs="Times New Roman"/>
        </w:rPr>
        <w:t>. Following the trend of increased human populations, the AADT for th</w:t>
      </w:r>
      <w:r w:rsidR="00A6740F">
        <w:rPr>
          <w:rFonts w:ascii="Times New Roman" w:hAnsi="Times New Roman" w:cs="Times New Roman"/>
        </w:rPr>
        <w:t>is</w:t>
      </w:r>
      <w:r w:rsidRPr="005B2012">
        <w:rPr>
          <w:rFonts w:ascii="Times New Roman" w:hAnsi="Times New Roman" w:cs="Times New Roman"/>
        </w:rPr>
        <w:t xml:space="preserve"> section of SR 49 has seen steady increases in traffic volumes. Within the 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volumes. While current road use patterns </w:t>
      </w:r>
      <w:r w:rsidR="00A6740F">
        <w:rPr>
          <w:rFonts w:ascii="Times New Roman" w:hAnsi="Times New Roman" w:cs="Times New Roman"/>
        </w:rPr>
        <w:t xml:space="preserve">appear to </w:t>
      </w:r>
      <w:r w:rsidRPr="005B2012">
        <w:rPr>
          <w:rFonts w:ascii="Times New Roman" w:hAnsi="Times New Roman" w:cs="Times New Roman"/>
        </w:rPr>
        <w:t>still allow the passage of both gray fox and coyote, this pattern may not persist with projected increased vehicle use.</w:t>
      </w:r>
    </w:p>
    <w:p w14:paraId="212767DF" w14:textId="6CC76699" w:rsidR="00E04ED8" w:rsidRDefault="006C79FB" w:rsidP="001F3C25">
      <w:pPr>
        <w:spacing w:line="480" w:lineRule="auto"/>
        <w:rPr>
          <w:ins w:id="111" w:author=" " w:date="2021-01-20T16:32:00Z"/>
          <w:rFonts w:ascii="Times New Roman" w:hAnsi="Times New Roman" w:cs="Times New Roman"/>
        </w:rPr>
      </w:pPr>
      <w:ins w:id="112" w:author=" " w:date="2021-01-20T16:32:00Z">
        <w:r>
          <w:rPr>
            <w:rFonts w:ascii="Times New Roman" w:hAnsi="Times New Roman" w:cs="Times New Roman"/>
          </w:rPr>
          <w:t>ACKNOWLEDGEMENTS</w:t>
        </w:r>
      </w:ins>
    </w:p>
    <w:p w14:paraId="38B7FBDC" w14:textId="7F6759AC" w:rsidR="006C79FB" w:rsidRDefault="006C79FB" w:rsidP="001F3C25">
      <w:pPr>
        <w:spacing w:line="480" w:lineRule="auto"/>
        <w:rPr>
          <w:rFonts w:ascii="Times New Roman" w:hAnsi="Times New Roman" w:cs="Times New Roman"/>
        </w:rPr>
      </w:pPr>
      <w:ins w:id="113" w:author=" " w:date="2021-01-20T16:32:00Z">
        <w:r>
          <w:rPr>
            <w:rFonts w:ascii="Times New Roman" w:hAnsi="Times New Roman" w:cs="Times New Roman"/>
          </w:rPr>
          <w:t xml:space="preserve">If you have this section for your other chapters (which I’m sure you do for the Sac perch at least) you should add it here. Can cite NCST for funding and Logan, Matt, </w:t>
        </w:r>
        <w:proofErr w:type="spellStart"/>
        <w:r>
          <w:rPr>
            <w:rFonts w:ascii="Times New Roman" w:hAnsi="Times New Roman" w:cs="Times New Roman"/>
          </w:rPr>
          <w:t>Rupleen</w:t>
        </w:r>
        <w:proofErr w:type="spellEnd"/>
        <w:r>
          <w:rPr>
            <w:rFonts w:ascii="Times New Roman" w:hAnsi="Times New Roman" w:cs="Times New Roman"/>
          </w:rPr>
          <w:t>, other interns for their help with sampling.</w:t>
        </w:r>
      </w:ins>
    </w:p>
    <w:p w14:paraId="4BFBCA52" w14:textId="158D9A9C" w:rsidR="00E04ED8" w:rsidRDefault="00E04ED8" w:rsidP="001F3C25">
      <w:pPr>
        <w:spacing w:line="480" w:lineRule="auto"/>
        <w:rPr>
          <w:rFonts w:ascii="Times New Roman" w:hAnsi="Times New Roman" w:cs="Times New Roman"/>
        </w:rPr>
      </w:pPr>
    </w:p>
    <w:p w14:paraId="74711EF2" w14:textId="32BD26AC" w:rsidR="00E04ED8" w:rsidRDefault="00E04ED8" w:rsidP="001F3C25">
      <w:pPr>
        <w:spacing w:line="480" w:lineRule="auto"/>
        <w:rPr>
          <w:rFonts w:ascii="Times New Roman" w:hAnsi="Times New Roman" w:cs="Times New Roman"/>
        </w:rPr>
      </w:pPr>
    </w:p>
    <w:p w14:paraId="1D815899" w14:textId="06309D55" w:rsidR="00E04ED8" w:rsidRDefault="00E04ED8" w:rsidP="001F3C25">
      <w:pPr>
        <w:spacing w:line="480" w:lineRule="auto"/>
        <w:rPr>
          <w:rFonts w:ascii="Times New Roman" w:hAnsi="Times New Roman" w:cs="Times New Roman"/>
        </w:rPr>
      </w:pPr>
    </w:p>
    <w:p w14:paraId="12107EC1" w14:textId="1DDB606C" w:rsidR="00E04ED8" w:rsidRDefault="00E04ED8" w:rsidP="001F3C25">
      <w:pPr>
        <w:spacing w:line="480" w:lineRule="auto"/>
        <w:rPr>
          <w:rFonts w:ascii="Times New Roman" w:hAnsi="Times New Roman" w:cs="Times New Roman"/>
        </w:rPr>
      </w:pPr>
    </w:p>
    <w:p w14:paraId="040ECC74" w14:textId="46C640FA" w:rsidR="00E04ED8" w:rsidRDefault="00E04ED8" w:rsidP="001F3C25">
      <w:pPr>
        <w:spacing w:line="480" w:lineRule="auto"/>
        <w:rPr>
          <w:rFonts w:ascii="Times New Roman" w:hAnsi="Times New Roman" w:cs="Times New Roman"/>
        </w:rPr>
      </w:pPr>
    </w:p>
    <w:p w14:paraId="3EB7918F" w14:textId="2357F384" w:rsidR="00E04ED8" w:rsidRDefault="00E04ED8" w:rsidP="001F3C25">
      <w:pPr>
        <w:spacing w:line="480" w:lineRule="auto"/>
        <w:rPr>
          <w:rFonts w:ascii="Times New Roman" w:hAnsi="Times New Roman" w:cs="Times New Roman"/>
        </w:rPr>
      </w:pPr>
    </w:p>
    <w:p w14:paraId="0025DD42" w14:textId="47A5D955" w:rsidR="00E04ED8" w:rsidRDefault="00E04ED8" w:rsidP="001F3C25">
      <w:pPr>
        <w:spacing w:line="480" w:lineRule="auto"/>
        <w:rPr>
          <w:rFonts w:ascii="Times New Roman" w:hAnsi="Times New Roman" w:cs="Times New Roman"/>
        </w:rPr>
      </w:pPr>
    </w:p>
    <w:p w14:paraId="408F801A" w14:textId="5C322EB9" w:rsidR="00E04ED8" w:rsidRDefault="00E04ED8" w:rsidP="001F3C25">
      <w:pPr>
        <w:spacing w:line="480" w:lineRule="auto"/>
        <w:rPr>
          <w:rFonts w:ascii="Times New Roman" w:hAnsi="Times New Roman" w:cs="Times New Roman"/>
        </w:rPr>
      </w:pPr>
    </w:p>
    <w:p w14:paraId="0C3761C7" w14:textId="43AEB85B" w:rsidR="00E04ED8" w:rsidRDefault="00E04ED8">
      <w:pPr>
        <w:rPr>
          <w:rFonts w:ascii="Times New Roman" w:hAnsi="Times New Roman" w:cs="Times New Roman"/>
        </w:rPr>
      </w:pPr>
      <w:r>
        <w:rPr>
          <w:rFonts w:ascii="Times New Roman" w:hAnsi="Times New Roman" w:cs="Times New Roman"/>
        </w:rPr>
        <w:br w:type="page"/>
      </w:r>
    </w:p>
    <w:p w14:paraId="0B52314B" w14:textId="77777777" w:rsidR="00C07F7F" w:rsidRDefault="00C07F7F" w:rsidP="00C07F7F">
      <w:pPr>
        <w:spacing w:line="480" w:lineRule="auto"/>
        <w:rPr>
          <w:rFonts w:ascii="Times New Roman" w:hAnsi="Times New Roman" w:cs="Times New Roman"/>
        </w:rPr>
      </w:pPr>
      <w:r>
        <w:rPr>
          <w:rFonts w:ascii="Times New Roman" w:hAnsi="Times New Roman" w:cs="Times New Roman"/>
        </w:rPr>
        <w:lastRenderedPageBreak/>
        <w:t xml:space="preserve">Table 1 – Genetic </w:t>
      </w:r>
      <w:r w:rsidRPr="004B4B74">
        <w:rPr>
          <w:rFonts w:ascii="Times New Roman" w:hAnsi="Times New Roman" w:cs="Times New Roman"/>
        </w:rPr>
        <w:t>diversity summary statistics for coyotes and gray fox</w:t>
      </w:r>
    </w:p>
    <w:tbl>
      <w:tblPr>
        <w:tblStyle w:val="TableGrid"/>
        <w:tblW w:w="9500" w:type="dxa"/>
        <w:tblLayout w:type="fixed"/>
        <w:tblCellMar>
          <w:left w:w="72" w:type="dxa"/>
          <w:right w:w="72" w:type="dxa"/>
        </w:tblCellMar>
        <w:tblLook w:val="04A0" w:firstRow="1" w:lastRow="0" w:firstColumn="1" w:lastColumn="0" w:noHBand="0" w:noVBand="1"/>
      </w:tblPr>
      <w:tblGrid>
        <w:gridCol w:w="965"/>
        <w:gridCol w:w="2270"/>
        <w:gridCol w:w="895"/>
        <w:gridCol w:w="895"/>
        <w:gridCol w:w="895"/>
        <w:gridCol w:w="895"/>
        <w:gridCol w:w="895"/>
        <w:gridCol w:w="895"/>
        <w:gridCol w:w="895"/>
      </w:tblGrid>
      <w:tr w:rsidR="00C07F7F" w:rsidRPr="0081787B" w14:paraId="7E038932" w14:textId="77777777" w:rsidTr="002C4239">
        <w:trPr>
          <w:trHeight w:val="464"/>
        </w:trPr>
        <w:tc>
          <w:tcPr>
            <w:tcW w:w="965" w:type="dxa"/>
            <w:tcBorders>
              <w:left w:val="nil"/>
              <w:bottom w:val="single" w:sz="4" w:space="0" w:color="auto"/>
              <w:right w:val="nil"/>
            </w:tcBorders>
          </w:tcPr>
          <w:p w14:paraId="6B39B387"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Species</w:t>
            </w:r>
          </w:p>
        </w:tc>
        <w:tc>
          <w:tcPr>
            <w:tcW w:w="2270" w:type="dxa"/>
            <w:tcBorders>
              <w:left w:val="nil"/>
              <w:bottom w:val="single" w:sz="4" w:space="0" w:color="auto"/>
              <w:right w:val="nil"/>
            </w:tcBorders>
          </w:tcPr>
          <w:p w14:paraId="1FA94578"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Sampling Location</w:t>
            </w:r>
          </w:p>
        </w:tc>
        <w:tc>
          <w:tcPr>
            <w:tcW w:w="895" w:type="dxa"/>
            <w:tcBorders>
              <w:left w:val="nil"/>
              <w:bottom w:val="single" w:sz="4" w:space="0" w:color="auto"/>
              <w:right w:val="nil"/>
            </w:tcBorders>
          </w:tcPr>
          <w:p w14:paraId="3BDAD72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N</w:t>
            </w:r>
          </w:p>
        </w:tc>
        <w:tc>
          <w:tcPr>
            <w:tcW w:w="895" w:type="dxa"/>
            <w:tcBorders>
              <w:left w:val="nil"/>
              <w:bottom w:val="single" w:sz="4" w:space="0" w:color="auto"/>
              <w:right w:val="nil"/>
            </w:tcBorders>
          </w:tcPr>
          <w:p w14:paraId="557C9C6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AT</w:t>
            </w:r>
          </w:p>
        </w:tc>
        <w:tc>
          <w:tcPr>
            <w:tcW w:w="895" w:type="dxa"/>
            <w:tcBorders>
              <w:left w:val="nil"/>
              <w:bottom w:val="single" w:sz="4" w:space="0" w:color="auto"/>
              <w:right w:val="nil"/>
            </w:tcBorders>
          </w:tcPr>
          <w:p w14:paraId="28880B5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AL</w:t>
            </w:r>
          </w:p>
        </w:tc>
        <w:tc>
          <w:tcPr>
            <w:tcW w:w="895" w:type="dxa"/>
            <w:tcBorders>
              <w:left w:val="nil"/>
              <w:bottom w:val="single" w:sz="4" w:space="0" w:color="auto"/>
              <w:right w:val="nil"/>
            </w:tcBorders>
          </w:tcPr>
          <w:p w14:paraId="06278A6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AR</w:t>
            </w:r>
          </w:p>
        </w:tc>
        <w:tc>
          <w:tcPr>
            <w:tcW w:w="895" w:type="dxa"/>
            <w:tcBorders>
              <w:left w:val="nil"/>
              <w:bottom w:val="single" w:sz="4" w:space="0" w:color="auto"/>
              <w:right w:val="nil"/>
            </w:tcBorders>
          </w:tcPr>
          <w:p w14:paraId="35F5790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Ho</w:t>
            </w:r>
          </w:p>
        </w:tc>
        <w:tc>
          <w:tcPr>
            <w:tcW w:w="895" w:type="dxa"/>
            <w:tcBorders>
              <w:left w:val="nil"/>
              <w:bottom w:val="single" w:sz="4" w:space="0" w:color="auto"/>
              <w:right w:val="nil"/>
            </w:tcBorders>
          </w:tcPr>
          <w:p w14:paraId="25317CD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He</w:t>
            </w:r>
          </w:p>
        </w:tc>
        <w:tc>
          <w:tcPr>
            <w:tcW w:w="895" w:type="dxa"/>
            <w:tcBorders>
              <w:left w:val="nil"/>
              <w:bottom w:val="single" w:sz="4" w:space="0" w:color="auto"/>
              <w:right w:val="nil"/>
            </w:tcBorders>
          </w:tcPr>
          <w:p w14:paraId="768F999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%P</w:t>
            </w:r>
          </w:p>
        </w:tc>
      </w:tr>
      <w:tr w:rsidR="00C07F7F" w:rsidRPr="0081787B" w14:paraId="3237809E" w14:textId="77777777" w:rsidTr="002C4239">
        <w:trPr>
          <w:trHeight w:val="360"/>
        </w:trPr>
        <w:tc>
          <w:tcPr>
            <w:tcW w:w="965" w:type="dxa"/>
            <w:tcBorders>
              <w:top w:val="single" w:sz="4" w:space="0" w:color="auto"/>
              <w:left w:val="nil"/>
              <w:bottom w:val="nil"/>
              <w:right w:val="nil"/>
            </w:tcBorders>
          </w:tcPr>
          <w:p w14:paraId="68B33979"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Coyote</w:t>
            </w:r>
          </w:p>
        </w:tc>
        <w:tc>
          <w:tcPr>
            <w:tcW w:w="2270" w:type="dxa"/>
            <w:tcBorders>
              <w:top w:val="single" w:sz="4" w:space="0" w:color="auto"/>
              <w:left w:val="nil"/>
              <w:bottom w:val="nil"/>
              <w:right w:val="nil"/>
            </w:tcBorders>
          </w:tcPr>
          <w:p w14:paraId="3EB0CFF7"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East Bay</w:t>
            </w:r>
          </w:p>
        </w:tc>
        <w:tc>
          <w:tcPr>
            <w:tcW w:w="895" w:type="dxa"/>
            <w:tcBorders>
              <w:top w:val="single" w:sz="4" w:space="0" w:color="auto"/>
              <w:left w:val="nil"/>
              <w:bottom w:val="nil"/>
              <w:right w:val="nil"/>
            </w:tcBorders>
          </w:tcPr>
          <w:p w14:paraId="20271DF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30</w:t>
            </w:r>
          </w:p>
        </w:tc>
        <w:tc>
          <w:tcPr>
            <w:tcW w:w="895" w:type="dxa"/>
            <w:tcBorders>
              <w:top w:val="single" w:sz="4" w:space="0" w:color="auto"/>
              <w:left w:val="nil"/>
              <w:bottom w:val="nil"/>
              <w:right w:val="nil"/>
            </w:tcBorders>
          </w:tcPr>
          <w:p w14:paraId="17B60B9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113</w:t>
            </w:r>
          </w:p>
        </w:tc>
        <w:tc>
          <w:tcPr>
            <w:tcW w:w="895" w:type="dxa"/>
            <w:tcBorders>
              <w:top w:val="single" w:sz="4" w:space="0" w:color="auto"/>
              <w:left w:val="nil"/>
              <w:bottom w:val="nil"/>
              <w:right w:val="nil"/>
            </w:tcBorders>
          </w:tcPr>
          <w:p w14:paraId="3DE663F0"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8.846</w:t>
            </w:r>
          </w:p>
        </w:tc>
        <w:tc>
          <w:tcPr>
            <w:tcW w:w="895" w:type="dxa"/>
            <w:tcBorders>
              <w:top w:val="single" w:sz="4" w:space="0" w:color="auto"/>
              <w:left w:val="nil"/>
              <w:bottom w:val="nil"/>
              <w:right w:val="nil"/>
            </w:tcBorders>
          </w:tcPr>
          <w:p w14:paraId="4A94B2BF"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8.8</w:t>
            </w:r>
          </w:p>
        </w:tc>
        <w:tc>
          <w:tcPr>
            <w:tcW w:w="895" w:type="dxa"/>
            <w:tcBorders>
              <w:top w:val="single" w:sz="4" w:space="0" w:color="auto"/>
              <w:left w:val="nil"/>
              <w:bottom w:val="nil"/>
              <w:right w:val="nil"/>
            </w:tcBorders>
          </w:tcPr>
          <w:p w14:paraId="459A2AF1"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0.631</w:t>
            </w:r>
          </w:p>
        </w:tc>
        <w:tc>
          <w:tcPr>
            <w:tcW w:w="895" w:type="dxa"/>
            <w:tcBorders>
              <w:top w:val="single" w:sz="4" w:space="0" w:color="auto"/>
              <w:left w:val="nil"/>
              <w:bottom w:val="nil"/>
              <w:right w:val="nil"/>
            </w:tcBorders>
          </w:tcPr>
          <w:p w14:paraId="466E4C6C"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0.761</w:t>
            </w:r>
          </w:p>
        </w:tc>
        <w:tc>
          <w:tcPr>
            <w:tcW w:w="895" w:type="dxa"/>
            <w:tcBorders>
              <w:top w:val="single" w:sz="4" w:space="0" w:color="auto"/>
              <w:left w:val="nil"/>
              <w:bottom w:val="nil"/>
              <w:right w:val="nil"/>
            </w:tcBorders>
          </w:tcPr>
          <w:p w14:paraId="1076A228" w14:textId="77777777" w:rsidR="00C07F7F" w:rsidRPr="0081787B" w:rsidRDefault="00C07F7F" w:rsidP="002C4239">
            <w:pPr>
              <w:jc w:val="center"/>
              <w:rPr>
                <w:rFonts w:ascii="Times New Roman" w:hAnsi="Times New Roman" w:cs="Times New Roman"/>
                <w:color w:val="000000"/>
              </w:rPr>
            </w:pPr>
            <w:r w:rsidRPr="0081787B">
              <w:rPr>
                <w:rFonts w:ascii="Times New Roman" w:hAnsi="Times New Roman" w:cs="Times New Roman"/>
              </w:rPr>
              <w:t>100</w:t>
            </w:r>
          </w:p>
        </w:tc>
      </w:tr>
      <w:tr w:rsidR="00C07F7F" w:rsidRPr="0081787B" w14:paraId="7804C4B8" w14:textId="77777777" w:rsidTr="002C4239">
        <w:trPr>
          <w:trHeight w:val="360"/>
        </w:trPr>
        <w:tc>
          <w:tcPr>
            <w:tcW w:w="965" w:type="dxa"/>
            <w:tcBorders>
              <w:top w:val="nil"/>
              <w:left w:val="nil"/>
              <w:bottom w:val="nil"/>
              <w:right w:val="nil"/>
            </w:tcBorders>
          </w:tcPr>
          <w:p w14:paraId="164E0E0F"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B7E1510"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E680</w:t>
            </w:r>
          </w:p>
        </w:tc>
        <w:tc>
          <w:tcPr>
            <w:tcW w:w="895" w:type="dxa"/>
            <w:tcBorders>
              <w:top w:val="nil"/>
              <w:left w:val="nil"/>
              <w:bottom w:val="nil"/>
              <w:right w:val="nil"/>
            </w:tcBorders>
          </w:tcPr>
          <w:p w14:paraId="3EFAE8D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w:t>
            </w:r>
          </w:p>
        </w:tc>
        <w:tc>
          <w:tcPr>
            <w:tcW w:w="895" w:type="dxa"/>
            <w:tcBorders>
              <w:top w:val="nil"/>
              <w:left w:val="nil"/>
              <w:bottom w:val="nil"/>
              <w:right w:val="nil"/>
            </w:tcBorders>
          </w:tcPr>
          <w:p w14:paraId="3AC28A3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55</w:t>
            </w:r>
          </w:p>
        </w:tc>
        <w:tc>
          <w:tcPr>
            <w:tcW w:w="895" w:type="dxa"/>
            <w:tcBorders>
              <w:top w:val="nil"/>
              <w:left w:val="nil"/>
              <w:bottom w:val="nil"/>
              <w:right w:val="nil"/>
            </w:tcBorders>
          </w:tcPr>
          <w:p w14:paraId="543E511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4.231</w:t>
            </w:r>
          </w:p>
        </w:tc>
        <w:tc>
          <w:tcPr>
            <w:tcW w:w="895" w:type="dxa"/>
            <w:tcBorders>
              <w:top w:val="nil"/>
              <w:left w:val="nil"/>
              <w:bottom w:val="nil"/>
              <w:right w:val="nil"/>
            </w:tcBorders>
          </w:tcPr>
          <w:p w14:paraId="75B93CF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3.5</w:t>
            </w:r>
          </w:p>
        </w:tc>
        <w:tc>
          <w:tcPr>
            <w:tcW w:w="895" w:type="dxa"/>
            <w:tcBorders>
              <w:top w:val="nil"/>
              <w:left w:val="nil"/>
              <w:bottom w:val="nil"/>
              <w:right w:val="nil"/>
            </w:tcBorders>
          </w:tcPr>
          <w:p w14:paraId="5E649B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0.724</w:t>
            </w:r>
          </w:p>
        </w:tc>
        <w:tc>
          <w:tcPr>
            <w:tcW w:w="895" w:type="dxa"/>
            <w:tcBorders>
              <w:top w:val="nil"/>
              <w:left w:val="nil"/>
              <w:bottom w:val="nil"/>
              <w:right w:val="nil"/>
            </w:tcBorders>
          </w:tcPr>
          <w:p w14:paraId="54A5106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0.615</w:t>
            </w:r>
          </w:p>
        </w:tc>
        <w:tc>
          <w:tcPr>
            <w:tcW w:w="895" w:type="dxa"/>
            <w:tcBorders>
              <w:top w:val="nil"/>
              <w:left w:val="nil"/>
              <w:bottom w:val="nil"/>
              <w:right w:val="nil"/>
            </w:tcBorders>
          </w:tcPr>
          <w:p w14:paraId="5B73796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CE8EA20" w14:textId="77777777" w:rsidTr="002C4239">
        <w:trPr>
          <w:trHeight w:val="360"/>
        </w:trPr>
        <w:tc>
          <w:tcPr>
            <w:tcW w:w="965" w:type="dxa"/>
            <w:tcBorders>
              <w:top w:val="nil"/>
              <w:left w:val="nil"/>
              <w:bottom w:val="nil"/>
              <w:right w:val="nil"/>
            </w:tcBorders>
          </w:tcPr>
          <w:p w14:paraId="69FBCD6A"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043E0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w:t>
            </w:r>
          </w:p>
        </w:tc>
        <w:tc>
          <w:tcPr>
            <w:tcW w:w="895" w:type="dxa"/>
            <w:tcBorders>
              <w:top w:val="nil"/>
              <w:left w:val="nil"/>
              <w:bottom w:val="nil"/>
              <w:right w:val="nil"/>
            </w:tcBorders>
          </w:tcPr>
          <w:p w14:paraId="49CCDA0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nil"/>
              <w:right w:val="nil"/>
            </w:tcBorders>
          </w:tcPr>
          <w:p w14:paraId="52D420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99</w:t>
            </w:r>
          </w:p>
        </w:tc>
        <w:tc>
          <w:tcPr>
            <w:tcW w:w="895" w:type="dxa"/>
            <w:tcBorders>
              <w:top w:val="nil"/>
              <w:left w:val="nil"/>
              <w:bottom w:val="nil"/>
              <w:right w:val="nil"/>
            </w:tcBorders>
          </w:tcPr>
          <w:p w14:paraId="2EE4E59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7.615</w:t>
            </w:r>
          </w:p>
        </w:tc>
        <w:tc>
          <w:tcPr>
            <w:tcW w:w="895" w:type="dxa"/>
            <w:tcBorders>
              <w:top w:val="nil"/>
              <w:left w:val="nil"/>
              <w:bottom w:val="nil"/>
              <w:right w:val="nil"/>
            </w:tcBorders>
          </w:tcPr>
          <w:p w14:paraId="1E4915F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74DBA5F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0.601</w:t>
            </w:r>
          </w:p>
        </w:tc>
        <w:tc>
          <w:tcPr>
            <w:tcW w:w="895" w:type="dxa"/>
            <w:tcBorders>
              <w:top w:val="nil"/>
              <w:left w:val="nil"/>
              <w:bottom w:val="nil"/>
              <w:right w:val="nil"/>
            </w:tcBorders>
          </w:tcPr>
          <w:p w14:paraId="297A4E9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0.730</w:t>
            </w:r>
          </w:p>
        </w:tc>
        <w:tc>
          <w:tcPr>
            <w:tcW w:w="895" w:type="dxa"/>
            <w:tcBorders>
              <w:top w:val="nil"/>
              <w:left w:val="nil"/>
              <w:bottom w:val="nil"/>
              <w:right w:val="nil"/>
            </w:tcBorders>
          </w:tcPr>
          <w:p w14:paraId="5425E5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64632F13" w14:textId="77777777" w:rsidTr="002C4239">
        <w:trPr>
          <w:trHeight w:val="360"/>
        </w:trPr>
        <w:tc>
          <w:tcPr>
            <w:tcW w:w="965" w:type="dxa"/>
            <w:tcBorders>
              <w:top w:val="nil"/>
              <w:left w:val="nil"/>
              <w:bottom w:val="nil"/>
              <w:right w:val="nil"/>
            </w:tcBorders>
          </w:tcPr>
          <w:p w14:paraId="1E6AA40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C2317D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W680-S580</w:t>
            </w:r>
          </w:p>
        </w:tc>
        <w:tc>
          <w:tcPr>
            <w:tcW w:w="895" w:type="dxa"/>
            <w:tcBorders>
              <w:top w:val="nil"/>
              <w:left w:val="nil"/>
              <w:bottom w:val="nil"/>
              <w:right w:val="nil"/>
            </w:tcBorders>
          </w:tcPr>
          <w:p w14:paraId="6956DD5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w:t>
            </w:r>
          </w:p>
        </w:tc>
        <w:tc>
          <w:tcPr>
            <w:tcW w:w="895" w:type="dxa"/>
            <w:tcBorders>
              <w:top w:val="nil"/>
              <w:left w:val="nil"/>
              <w:bottom w:val="nil"/>
              <w:right w:val="nil"/>
            </w:tcBorders>
          </w:tcPr>
          <w:p w14:paraId="44760F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54</w:t>
            </w:r>
          </w:p>
        </w:tc>
        <w:tc>
          <w:tcPr>
            <w:tcW w:w="895" w:type="dxa"/>
            <w:tcBorders>
              <w:top w:val="nil"/>
              <w:left w:val="nil"/>
              <w:bottom w:val="nil"/>
              <w:right w:val="nil"/>
            </w:tcBorders>
          </w:tcPr>
          <w:p w14:paraId="004414C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4.154</w:t>
            </w:r>
          </w:p>
        </w:tc>
        <w:tc>
          <w:tcPr>
            <w:tcW w:w="895" w:type="dxa"/>
            <w:tcBorders>
              <w:top w:val="nil"/>
              <w:left w:val="nil"/>
              <w:bottom w:val="nil"/>
              <w:right w:val="nil"/>
            </w:tcBorders>
          </w:tcPr>
          <w:p w14:paraId="4EDCC65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3.9</w:t>
            </w:r>
          </w:p>
        </w:tc>
        <w:tc>
          <w:tcPr>
            <w:tcW w:w="895" w:type="dxa"/>
            <w:tcBorders>
              <w:top w:val="nil"/>
              <w:left w:val="nil"/>
              <w:bottom w:val="nil"/>
              <w:right w:val="nil"/>
            </w:tcBorders>
          </w:tcPr>
          <w:p w14:paraId="06B2D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0.692</w:t>
            </w:r>
          </w:p>
        </w:tc>
        <w:tc>
          <w:tcPr>
            <w:tcW w:w="895" w:type="dxa"/>
            <w:tcBorders>
              <w:top w:val="nil"/>
              <w:left w:val="nil"/>
              <w:bottom w:val="nil"/>
              <w:right w:val="nil"/>
            </w:tcBorders>
          </w:tcPr>
          <w:p w14:paraId="16AD767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0.662</w:t>
            </w:r>
          </w:p>
        </w:tc>
        <w:tc>
          <w:tcPr>
            <w:tcW w:w="895" w:type="dxa"/>
            <w:tcBorders>
              <w:top w:val="nil"/>
              <w:left w:val="nil"/>
              <w:bottom w:val="nil"/>
              <w:right w:val="nil"/>
            </w:tcBorders>
          </w:tcPr>
          <w:p w14:paraId="17A65DA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CD76E65" w14:textId="77777777" w:rsidTr="002C4239">
        <w:trPr>
          <w:trHeight w:val="360"/>
        </w:trPr>
        <w:tc>
          <w:tcPr>
            <w:tcW w:w="965" w:type="dxa"/>
            <w:tcBorders>
              <w:top w:val="nil"/>
              <w:left w:val="nil"/>
              <w:bottom w:val="nil"/>
              <w:right w:val="nil"/>
            </w:tcBorders>
          </w:tcPr>
          <w:p w14:paraId="4C11C537"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0C7BC99" w14:textId="77777777" w:rsidR="00C07F7F" w:rsidRPr="0081787B" w:rsidRDefault="00C07F7F" w:rsidP="002C4239">
            <w:pPr>
              <w:ind w:left="-45"/>
              <w:rPr>
                <w:rFonts w:ascii="Times New Roman" w:hAnsi="Times New Roman" w:cs="Times New Roman"/>
              </w:rPr>
            </w:pPr>
            <w:r w:rsidRPr="0081787B">
              <w:rPr>
                <w:rFonts w:ascii="Times New Roman" w:hAnsi="Times New Roman" w:cs="Times New Roman"/>
              </w:rPr>
              <w:t>Sierra Nevada foothills</w:t>
            </w:r>
          </w:p>
        </w:tc>
        <w:tc>
          <w:tcPr>
            <w:tcW w:w="895" w:type="dxa"/>
            <w:tcBorders>
              <w:top w:val="nil"/>
              <w:left w:val="nil"/>
              <w:bottom w:val="nil"/>
              <w:right w:val="nil"/>
            </w:tcBorders>
          </w:tcPr>
          <w:p w14:paraId="699B2F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67</w:t>
            </w:r>
          </w:p>
        </w:tc>
        <w:tc>
          <w:tcPr>
            <w:tcW w:w="895" w:type="dxa"/>
            <w:tcBorders>
              <w:top w:val="nil"/>
              <w:left w:val="nil"/>
              <w:bottom w:val="nil"/>
              <w:right w:val="nil"/>
            </w:tcBorders>
          </w:tcPr>
          <w:p w14:paraId="018656E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152</w:t>
            </w:r>
          </w:p>
        </w:tc>
        <w:tc>
          <w:tcPr>
            <w:tcW w:w="895" w:type="dxa"/>
            <w:tcBorders>
              <w:top w:val="nil"/>
              <w:left w:val="nil"/>
              <w:bottom w:val="nil"/>
              <w:right w:val="nil"/>
            </w:tcBorders>
          </w:tcPr>
          <w:p w14:paraId="19C04D3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11.846</w:t>
            </w:r>
          </w:p>
        </w:tc>
        <w:tc>
          <w:tcPr>
            <w:tcW w:w="895" w:type="dxa"/>
            <w:tcBorders>
              <w:top w:val="nil"/>
              <w:left w:val="nil"/>
              <w:bottom w:val="nil"/>
              <w:right w:val="nil"/>
            </w:tcBorders>
          </w:tcPr>
          <w:p w14:paraId="015FB99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10.2</w:t>
            </w:r>
          </w:p>
        </w:tc>
        <w:tc>
          <w:tcPr>
            <w:tcW w:w="895" w:type="dxa"/>
            <w:tcBorders>
              <w:top w:val="nil"/>
              <w:left w:val="nil"/>
              <w:bottom w:val="nil"/>
              <w:right w:val="nil"/>
            </w:tcBorders>
          </w:tcPr>
          <w:p w14:paraId="505E823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0.721</w:t>
            </w:r>
          </w:p>
        </w:tc>
        <w:tc>
          <w:tcPr>
            <w:tcW w:w="895" w:type="dxa"/>
            <w:tcBorders>
              <w:top w:val="nil"/>
              <w:left w:val="nil"/>
              <w:bottom w:val="nil"/>
              <w:right w:val="nil"/>
            </w:tcBorders>
          </w:tcPr>
          <w:p w14:paraId="54B689A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0.821</w:t>
            </w:r>
          </w:p>
        </w:tc>
        <w:tc>
          <w:tcPr>
            <w:tcW w:w="895" w:type="dxa"/>
            <w:tcBorders>
              <w:top w:val="nil"/>
              <w:left w:val="nil"/>
              <w:bottom w:val="nil"/>
              <w:right w:val="nil"/>
            </w:tcBorders>
          </w:tcPr>
          <w:p w14:paraId="79CCB20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FD0F56" w14:textId="77777777" w:rsidTr="002C4239">
        <w:trPr>
          <w:trHeight w:val="360"/>
        </w:trPr>
        <w:tc>
          <w:tcPr>
            <w:tcW w:w="965" w:type="dxa"/>
            <w:tcBorders>
              <w:top w:val="nil"/>
              <w:left w:val="nil"/>
              <w:bottom w:val="nil"/>
              <w:right w:val="nil"/>
            </w:tcBorders>
          </w:tcPr>
          <w:p w14:paraId="2FB2F23B"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F039D9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t>
            </w:r>
          </w:p>
        </w:tc>
        <w:tc>
          <w:tcPr>
            <w:tcW w:w="895" w:type="dxa"/>
            <w:tcBorders>
              <w:top w:val="nil"/>
              <w:left w:val="nil"/>
              <w:bottom w:val="nil"/>
              <w:right w:val="nil"/>
            </w:tcBorders>
          </w:tcPr>
          <w:p w14:paraId="48C1BA1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w:t>
            </w:r>
          </w:p>
        </w:tc>
        <w:tc>
          <w:tcPr>
            <w:tcW w:w="895" w:type="dxa"/>
            <w:tcBorders>
              <w:top w:val="nil"/>
              <w:left w:val="nil"/>
              <w:bottom w:val="nil"/>
              <w:right w:val="nil"/>
            </w:tcBorders>
          </w:tcPr>
          <w:p w14:paraId="4B0CF7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83</w:t>
            </w:r>
          </w:p>
        </w:tc>
        <w:tc>
          <w:tcPr>
            <w:tcW w:w="895" w:type="dxa"/>
            <w:tcBorders>
              <w:top w:val="nil"/>
              <w:left w:val="nil"/>
              <w:bottom w:val="nil"/>
              <w:right w:val="nil"/>
            </w:tcBorders>
          </w:tcPr>
          <w:p w14:paraId="4B808A2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6.385</w:t>
            </w:r>
          </w:p>
        </w:tc>
        <w:tc>
          <w:tcPr>
            <w:tcW w:w="895" w:type="dxa"/>
            <w:tcBorders>
              <w:top w:val="nil"/>
              <w:left w:val="nil"/>
              <w:bottom w:val="nil"/>
              <w:right w:val="nil"/>
            </w:tcBorders>
          </w:tcPr>
          <w:p w14:paraId="1D3FBB2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30FC87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0.618</w:t>
            </w:r>
          </w:p>
        </w:tc>
        <w:tc>
          <w:tcPr>
            <w:tcW w:w="895" w:type="dxa"/>
            <w:tcBorders>
              <w:top w:val="nil"/>
              <w:left w:val="nil"/>
              <w:bottom w:val="nil"/>
              <w:right w:val="nil"/>
            </w:tcBorders>
          </w:tcPr>
          <w:p w14:paraId="62D82E3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0.752</w:t>
            </w:r>
          </w:p>
        </w:tc>
        <w:tc>
          <w:tcPr>
            <w:tcW w:w="895" w:type="dxa"/>
            <w:tcBorders>
              <w:top w:val="nil"/>
              <w:left w:val="nil"/>
              <w:bottom w:val="nil"/>
              <w:right w:val="nil"/>
            </w:tcBorders>
          </w:tcPr>
          <w:p w14:paraId="1A72B7A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893A7E6" w14:textId="77777777" w:rsidTr="002C4239">
        <w:trPr>
          <w:trHeight w:val="360"/>
        </w:trPr>
        <w:tc>
          <w:tcPr>
            <w:tcW w:w="965" w:type="dxa"/>
            <w:tcBorders>
              <w:top w:val="nil"/>
              <w:left w:val="nil"/>
              <w:bottom w:val="nil"/>
              <w:right w:val="nil"/>
            </w:tcBorders>
          </w:tcPr>
          <w:p w14:paraId="30422585"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74A6198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232E7BC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11</w:t>
            </w:r>
          </w:p>
        </w:tc>
        <w:tc>
          <w:tcPr>
            <w:tcW w:w="895" w:type="dxa"/>
            <w:tcBorders>
              <w:top w:val="nil"/>
              <w:left w:val="nil"/>
              <w:bottom w:val="nil"/>
              <w:right w:val="nil"/>
            </w:tcBorders>
          </w:tcPr>
          <w:p w14:paraId="494F676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105</w:t>
            </w:r>
          </w:p>
        </w:tc>
        <w:tc>
          <w:tcPr>
            <w:tcW w:w="895" w:type="dxa"/>
            <w:tcBorders>
              <w:top w:val="nil"/>
              <w:left w:val="nil"/>
              <w:bottom w:val="nil"/>
              <w:right w:val="nil"/>
            </w:tcBorders>
          </w:tcPr>
          <w:p w14:paraId="063F63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8.077</w:t>
            </w:r>
          </w:p>
        </w:tc>
        <w:tc>
          <w:tcPr>
            <w:tcW w:w="895" w:type="dxa"/>
            <w:tcBorders>
              <w:top w:val="nil"/>
              <w:left w:val="nil"/>
              <w:bottom w:val="nil"/>
              <w:right w:val="nil"/>
            </w:tcBorders>
          </w:tcPr>
          <w:p w14:paraId="48E50A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4.8</w:t>
            </w:r>
          </w:p>
        </w:tc>
        <w:tc>
          <w:tcPr>
            <w:tcW w:w="895" w:type="dxa"/>
            <w:tcBorders>
              <w:top w:val="nil"/>
              <w:left w:val="nil"/>
              <w:bottom w:val="nil"/>
              <w:right w:val="nil"/>
            </w:tcBorders>
          </w:tcPr>
          <w:p w14:paraId="15D5F48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0.742</w:t>
            </w:r>
          </w:p>
        </w:tc>
        <w:tc>
          <w:tcPr>
            <w:tcW w:w="895" w:type="dxa"/>
            <w:tcBorders>
              <w:top w:val="nil"/>
              <w:left w:val="nil"/>
              <w:bottom w:val="nil"/>
              <w:right w:val="nil"/>
            </w:tcBorders>
          </w:tcPr>
          <w:p w14:paraId="4C125BF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0.818</w:t>
            </w:r>
          </w:p>
        </w:tc>
        <w:tc>
          <w:tcPr>
            <w:tcW w:w="895" w:type="dxa"/>
            <w:tcBorders>
              <w:top w:val="nil"/>
              <w:left w:val="nil"/>
              <w:bottom w:val="nil"/>
              <w:right w:val="nil"/>
            </w:tcBorders>
          </w:tcPr>
          <w:p w14:paraId="775F28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7CB1380B" w14:textId="77777777" w:rsidTr="002C4239">
        <w:trPr>
          <w:trHeight w:val="360"/>
        </w:trPr>
        <w:tc>
          <w:tcPr>
            <w:tcW w:w="965" w:type="dxa"/>
            <w:tcBorders>
              <w:top w:val="nil"/>
              <w:left w:val="nil"/>
              <w:bottom w:val="nil"/>
              <w:right w:val="nil"/>
            </w:tcBorders>
          </w:tcPr>
          <w:p w14:paraId="739CECA8"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662FDB85"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nil"/>
              <w:right w:val="nil"/>
            </w:tcBorders>
          </w:tcPr>
          <w:p w14:paraId="55056C2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w:t>
            </w:r>
          </w:p>
        </w:tc>
        <w:tc>
          <w:tcPr>
            <w:tcW w:w="895" w:type="dxa"/>
            <w:tcBorders>
              <w:top w:val="nil"/>
              <w:left w:val="nil"/>
              <w:bottom w:val="nil"/>
              <w:right w:val="nil"/>
            </w:tcBorders>
          </w:tcPr>
          <w:p w14:paraId="4C1246F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80</w:t>
            </w:r>
          </w:p>
        </w:tc>
        <w:tc>
          <w:tcPr>
            <w:tcW w:w="895" w:type="dxa"/>
            <w:tcBorders>
              <w:top w:val="nil"/>
              <w:left w:val="nil"/>
              <w:bottom w:val="nil"/>
              <w:right w:val="nil"/>
            </w:tcBorders>
          </w:tcPr>
          <w:p w14:paraId="743A54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6.154</w:t>
            </w:r>
          </w:p>
        </w:tc>
        <w:tc>
          <w:tcPr>
            <w:tcW w:w="895" w:type="dxa"/>
            <w:tcBorders>
              <w:top w:val="nil"/>
              <w:left w:val="nil"/>
              <w:bottom w:val="nil"/>
              <w:right w:val="nil"/>
            </w:tcBorders>
          </w:tcPr>
          <w:p w14:paraId="7CCEE8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4.3</w:t>
            </w:r>
          </w:p>
        </w:tc>
        <w:tc>
          <w:tcPr>
            <w:tcW w:w="895" w:type="dxa"/>
            <w:tcBorders>
              <w:top w:val="nil"/>
              <w:left w:val="nil"/>
              <w:bottom w:val="nil"/>
              <w:right w:val="nil"/>
            </w:tcBorders>
          </w:tcPr>
          <w:p w14:paraId="28AD1DA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0.740</w:t>
            </w:r>
          </w:p>
        </w:tc>
        <w:tc>
          <w:tcPr>
            <w:tcW w:w="895" w:type="dxa"/>
            <w:tcBorders>
              <w:top w:val="nil"/>
              <w:left w:val="nil"/>
              <w:bottom w:val="nil"/>
              <w:right w:val="nil"/>
            </w:tcBorders>
          </w:tcPr>
          <w:p w14:paraId="145832E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0.761</w:t>
            </w:r>
          </w:p>
        </w:tc>
        <w:tc>
          <w:tcPr>
            <w:tcW w:w="895" w:type="dxa"/>
            <w:tcBorders>
              <w:top w:val="nil"/>
              <w:left w:val="nil"/>
              <w:bottom w:val="nil"/>
              <w:right w:val="nil"/>
            </w:tcBorders>
          </w:tcPr>
          <w:p w14:paraId="16A6164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10E2ABF" w14:textId="77777777" w:rsidTr="002C4239">
        <w:trPr>
          <w:trHeight w:val="360"/>
        </w:trPr>
        <w:tc>
          <w:tcPr>
            <w:tcW w:w="965" w:type="dxa"/>
            <w:tcBorders>
              <w:top w:val="nil"/>
              <w:left w:val="nil"/>
              <w:bottom w:val="nil"/>
              <w:right w:val="nil"/>
            </w:tcBorders>
          </w:tcPr>
          <w:p w14:paraId="35BFFC2D"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213A1FB1"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S50</w:t>
            </w:r>
          </w:p>
        </w:tc>
        <w:tc>
          <w:tcPr>
            <w:tcW w:w="895" w:type="dxa"/>
            <w:tcBorders>
              <w:top w:val="nil"/>
              <w:left w:val="nil"/>
              <w:bottom w:val="nil"/>
              <w:right w:val="nil"/>
            </w:tcBorders>
          </w:tcPr>
          <w:p w14:paraId="4DDE9ED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081951E"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3642A4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2.846</w:t>
            </w:r>
          </w:p>
        </w:tc>
        <w:tc>
          <w:tcPr>
            <w:tcW w:w="895" w:type="dxa"/>
            <w:tcBorders>
              <w:top w:val="nil"/>
              <w:left w:val="nil"/>
              <w:bottom w:val="nil"/>
              <w:right w:val="nil"/>
            </w:tcBorders>
          </w:tcPr>
          <w:p w14:paraId="35A8AFB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36B070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0.885</w:t>
            </w:r>
          </w:p>
        </w:tc>
        <w:tc>
          <w:tcPr>
            <w:tcW w:w="895" w:type="dxa"/>
            <w:tcBorders>
              <w:top w:val="nil"/>
              <w:left w:val="nil"/>
              <w:bottom w:val="nil"/>
              <w:right w:val="nil"/>
            </w:tcBorders>
          </w:tcPr>
          <w:p w14:paraId="5BFA87A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0.591</w:t>
            </w:r>
          </w:p>
        </w:tc>
        <w:tc>
          <w:tcPr>
            <w:tcW w:w="895" w:type="dxa"/>
            <w:tcBorders>
              <w:top w:val="nil"/>
              <w:left w:val="nil"/>
              <w:bottom w:val="nil"/>
              <w:right w:val="nil"/>
            </w:tcBorders>
          </w:tcPr>
          <w:p w14:paraId="35336DF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3D210B1C" w14:textId="77777777" w:rsidTr="002C4239">
        <w:trPr>
          <w:trHeight w:val="360"/>
        </w:trPr>
        <w:tc>
          <w:tcPr>
            <w:tcW w:w="965" w:type="dxa"/>
            <w:tcBorders>
              <w:top w:val="nil"/>
              <w:left w:val="nil"/>
              <w:bottom w:val="nil"/>
              <w:right w:val="nil"/>
            </w:tcBorders>
          </w:tcPr>
          <w:p w14:paraId="678A9396"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4A4CD628"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S80-E49</w:t>
            </w:r>
          </w:p>
        </w:tc>
        <w:tc>
          <w:tcPr>
            <w:tcW w:w="895" w:type="dxa"/>
            <w:tcBorders>
              <w:top w:val="nil"/>
              <w:left w:val="nil"/>
              <w:bottom w:val="nil"/>
              <w:right w:val="nil"/>
            </w:tcBorders>
          </w:tcPr>
          <w:p w14:paraId="00C08F42"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w:t>
            </w:r>
          </w:p>
        </w:tc>
        <w:tc>
          <w:tcPr>
            <w:tcW w:w="895" w:type="dxa"/>
            <w:tcBorders>
              <w:top w:val="nil"/>
              <w:left w:val="nil"/>
              <w:bottom w:val="nil"/>
              <w:right w:val="nil"/>
            </w:tcBorders>
          </w:tcPr>
          <w:p w14:paraId="7644787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36</w:t>
            </w:r>
          </w:p>
        </w:tc>
        <w:tc>
          <w:tcPr>
            <w:tcW w:w="895" w:type="dxa"/>
            <w:tcBorders>
              <w:top w:val="nil"/>
              <w:left w:val="nil"/>
              <w:bottom w:val="nil"/>
              <w:right w:val="nil"/>
            </w:tcBorders>
          </w:tcPr>
          <w:p w14:paraId="3BCE74D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2.769</w:t>
            </w:r>
          </w:p>
        </w:tc>
        <w:tc>
          <w:tcPr>
            <w:tcW w:w="895" w:type="dxa"/>
            <w:tcBorders>
              <w:top w:val="nil"/>
              <w:left w:val="nil"/>
              <w:bottom w:val="nil"/>
              <w:right w:val="nil"/>
            </w:tcBorders>
          </w:tcPr>
          <w:p w14:paraId="7A65ABB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2.8</w:t>
            </w:r>
          </w:p>
        </w:tc>
        <w:tc>
          <w:tcPr>
            <w:tcW w:w="895" w:type="dxa"/>
            <w:tcBorders>
              <w:top w:val="nil"/>
              <w:left w:val="nil"/>
              <w:bottom w:val="nil"/>
              <w:right w:val="nil"/>
            </w:tcBorders>
          </w:tcPr>
          <w:p w14:paraId="297A0B4A"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0.808</w:t>
            </w:r>
          </w:p>
        </w:tc>
        <w:tc>
          <w:tcPr>
            <w:tcW w:w="895" w:type="dxa"/>
            <w:tcBorders>
              <w:top w:val="nil"/>
              <w:left w:val="nil"/>
              <w:bottom w:val="nil"/>
              <w:right w:val="nil"/>
            </w:tcBorders>
          </w:tcPr>
          <w:p w14:paraId="4A0FCE2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0.556</w:t>
            </w:r>
          </w:p>
        </w:tc>
        <w:tc>
          <w:tcPr>
            <w:tcW w:w="895" w:type="dxa"/>
            <w:tcBorders>
              <w:top w:val="nil"/>
              <w:left w:val="nil"/>
              <w:bottom w:val="nil"/>
              <w:right w:val="nil"/>
            </w:tcBorders>
          </w:tcPr>
          <w:p w14:paraId="5B6497D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4DE997C9" w14:textId="77777777" w:rsidTr="002C4239">
        <w:trPr>
          <w:trHeight w:val="360"/>
        </w:trPr>
        <w:tc>
          <w:tcPr>
            <w:tcW w:w="965" w:type="dxa"/>
            <w:tcBorders>
              <w:top w:val="nil"/>
              <w:left w:val="nil"/>
              <w:bottom w:val="nil"/>
              <w:right w:val="nil"/>
            </w:tcBorders>
          </w:tcPr>
          <w:p w14:paraId="37B41760" w14:textId="77777777" w:rsidR="00C07F7F" w:rsidRPr="0081787B" w:rsidRDefault="00C07F7F" w:rsidP="002C4239">
            <w:pPr>
              <w:rPr>
                <w:rFonts w:ascii="Times New Roman" w:hAnsi="Times New Roman" w:cs="Times New Roman"/>
              </w:rPr>
            </w:pPr>
          </w:p>
        </w:tc>
        <w:tc>
          <w:tcPr>
            <w:tcW w:w="2270" w:type="dxa"/>
            <w:tcBorders>
              <w:top w:val="nil"/>
              <w:left w:val="nil"/>
              <w:bottom w:val="nil"/>
              <w:right w:val="nil"/>
            </w:tcBorders>
          </w:tcPr>
          <w:p w14:paraId="12F18E6D"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S80-N50</w:t>
            </w:r>
          </w:p>
        </w:tc>
        <w:tc>
          <w:tcPr>
            <w:tcW w:w="895" w:type="dxa"/>
            <w:tcBorders>
              <w:top w:val="nil"/>
              <w:left w:val="nil"/>
              <w:bottom w:val="nil"/>
              <w:right w:val="nil"/>
            </w:tcBorders>
          </w:tcPr>
          <w:p w14:paraId="57F1A930"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33</w:t>
            </w:r>
          </w:p>
        </w:tc>
        <w:tc>
          <w:tcPr>
            <w:tcW w:w="895" w:type="dxa"/>
            <w:tcBorders>
              <w:top w:val="nil"/>
              <w:left w:val="nil"/>
              <w:bottom w:val="nil"/>
              <w:right w:val="nil"/>
            </w:tcBorders>
          </w:tcPr>
          <w:p w14:paraId="6CF47C1D"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106</w:t>
            </w:r>
          </w:p>
        </w:tc>
        <w:tc>
          <w:tcPr>
            <w:tcW w:w="895" w:type="dxa"/>
            <w:tcBorders>
              <w:top w:val="nil"/>
              <w:left w:val="nil"/>
              <w:bottom w:val="nil"/>
              <w:right w:val="nil"/>
            </w:tcBorders>
          </w:tcPr>
          <w:p w14:paraId="7A4A510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8.154</w:t>
            </w:r>
          </w:p>
        </w:tc>
        <w:tc>
          <w:tcPr>
            <w:tcW w:w="895" w:type="dxa"/>
            <w:tcBorders>
              <w:top w:val="nil"/>
              <w:left w:val="nil"/>
              <w:bottom w:val="nil"/>
              <w:right w:val="nil"/>
            </w:tcBorders>
          </w:tcPr>
          <w:p w14:paraId="10137A5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4.1</w:t>
            </w:r>
          </w:p>
        </w:tc>
        <w:tc>
          <w:tcPr>
            <w:tcW w:w="895" w:type="dxa"/>
            <w:tcBorders>
              <w:top w:val="nil"/>
              <w:left w:val="nil"/>
              <w:bottom w:val="nil"/>
              <w:right w:val="nil"/>
            </w:tcBorders>
          </w:tcPr>
          <w:p w14:paraId="5649651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0.714</w:t>
            </w:r>
          </w:p>
        </w:tc>
        <w:tc>
          <w:tcPr>
            <w:tcW w:w="895" w:type="dxa"/>
            <w:tcBorders>
              <w:top w:val="nil"/>
              <w:left w:val="nil"/>
              <w:bottom w:val="nil"/>
              <w:right w:val="nil"/>
            </w:tcBorders>
          </w:tcPr>
          <w:p w14:paraId="58B855D5"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0.783</w:t>
            </w:r>
          </w:p>
        </w:tc>
        <w:tc>
          <w:tcPr>
            <w:tcW w:w="895" w:type="dxa"/>
            <w:tcBorders>
              <w:top w:val="nil"/>
              <w:left w:val="nil"/>
              <w:bottom w:val="nil"/>
              <w:right w:val="nil"/>
            </w:tcBorders>
          </w:tcPr>
          <w:p w14:paraId="32C1BFD8"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3FB7B52" w14:textId="77777777" w:rsidTr="002C4239">
        <w:trPr>
          <w:trHeight w:val="360"/>
        </w:trPr>
        <w:tc>
          <w:tcPr>
            <w:tcW w:w="965" w:type="dxa"/>
            <w:tcBorders>
              <w:top w:val="nil"/>
              <w:left w:val="nil"/>
              <w:bottom w:val="nil"/>
              <w:right w:val="nil"/>
            </w:tcBorders>
          </w:tcPr>
          <w:p w14:paraId="1570DD74" w14:textId="77777777" w:rsidR="00C07F7F" w:rsidRPr="0081787B" w:rsidRDefault="00C07F7F" w:rsidP="002C4239">
            <w:pPr>
              <w:rPr>
                <w:rFonts w:ascii="Times New Roman" w:hAnsi="Times New Roman" w:cs="Times New Roman"/>
              </w:rPr>
            </w:pPr>
            <w:r w:rsidRPr="0081787B">
              <w:rPr>
                <w:rFonts w:ascii="Times New Roman" w:hAnsi="Times New Roman" w:cs="Times New Roman"/>
              </w:rPr>
              <w:t>Gray fox</w:t>
            </w:r>
          </w:p>
        </w:tc>
        <w:tc>
          <w:tcPr>
            <w:tcW w:w="2270" w:type="dxa"/>
            <w:tcBorders>
              <w:top w:val="nil"/>
              <w:left w:val="nil"/>
              <w:bottom w:val="nil"/>
              <w:right w:val="nil"/>
            </w:tcBorders>
          </w:tcPr>
          <w:p w14:paraId="25EC600B"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N80-E49</w:t>
            </w:r>
          </w:p>
        </w:tc>
        <w:tc>
          <w:tcPr>
            <w:tcW w:w="895" w:type="dxa"/>
            <w:tcBorders>
              <w:top w:val="nil"/>
              <w:left w:val="nil"/>
              <w:bottom w:val="nil"/>
              <w:right w:val="nil"/>
            </w:tcBorders>
          </w:tcPr>
          <w:p w14:paraId="782D429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37</w:t>
            </w:r>
          </w:p>
        </w:tc>
        <w:tc>
          <w:tcPr>
            <w:tcW w:w="895" w:type="dxa"/>
            <w:tcBorders>
              <w:top w:val="nil"/>
              <w:left w:val="nil"/>
              <w:bottom w:val="nil"/>
              <w:right w:val="nil"/>
            </w:tcBorders>
          </w:tcPr>
          <w:p w14:paraId="7B6158D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96</w:t>
            </w:r>
          </w:p>
        </w:tc>
        <w:tc>
          <w:tcPr>
            <w:tcW w:w="895" w:type="dxa"/>
            <w:tcBorders>
              <w:top w:val="nil"/>
              <w:left w:val="nil"/>
              <w:bottom w:val="nil"/>
              <w:right w:val="nil"/>
            </w:tcBorders>
          </w:tcPr>
          <w:p w14:paraId="609A7889"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7.39</w:t>
            </w:r>
          </w:p>
        </w:tc>
        <w:tc>
          <w:tcPr>
            <w:tcW w:w="895" w:type="dxa"/>
            <w:tcBorders>
              <w:top w:val="nil"/>
              <w:left w:val="nil"/>
              <w:bottom w:val="nil"/>
              <w:right w:val="nil"/>
            </w:tcBorders>
          </w:tcPr>
          <w:p w14:paraId="210F1BC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7.29</w:t>
            </w:r>
          </w:p>
        </w:tc>
        <w:tc>
          <w:tcPr>
            <w:tcW w:w="895" w:type="dxa"/>
            <w:tcBorders>
              <w:top w:val="nil"/>
              <w:left w:val="nil"/>
              <w:bottom w:val="nil"/>
              <w:right w:val="nil"/>
            </w:tcBorders>
          </w:tcPr>
          <w:p w14:paraId="5BA96C5F"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nil"/>
              <w:right w:val="nil"/>
            </w:tcBorders>
          </w:tcPr>
          <w:p w14:paraId="0DAF528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0.71</w:t>
            </w:r>
          </w:p>
        </w:tc>
        <w:tc>
          <w:tcPr>
            <w:tcW w:w="895" w:type="dxa"/>
            <w:tcBorders>
              <w:top w:val="nil"/>
              <w:left w:val="nil"/>
              <w:bottom w:val="nil"/>
              <w:right w:val="nil"/>
            </w:tcBorders>
          </w:tcPr>
          <w:p w14:paraId="19FCD81C"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1DE0A318" w14:textId="77777777" w:rsidTr="002C4239">
        <w:trPr>
          <w:trHeight w:val="360"/>
        </w:trPr>
        <w:tc>
          <w:tcPr>
            <w:tcW w:w="965" w:type="dxa"/>
            <w:tcBorders>
              <w:top w:val="nil"/>
              <w:left w:val="nil"/>
              <w:bottom w:val="single" w:sz="4" w:space="0" w:color="auto"/>
              <w:right w:val="nil"/>
            </w:tcBorders>
          </w:tcPr>
          <w:p w14:paraId="31B6C7C4" w14:textId="77777777" w:rsidR="00C07F7F" w:rsidRPr="0081787B" w:rsidRDefault="00C07F7F" w:rsidP="002C4239">
            <w:pPr>
              <w:rPr>
                <w:rFonts w:ascii="Times New Roman" w:hAnsi="Times New Roman" w:cs="Times New Roman"/>
              </w:rPr>
            </w:pPr>
          </w:p>
        </w:tc>
        <w:tc>
          <w:tcPr>
            <w:tcW w:w="2270" w:type="dxa"/>
            <w:tcBorders>
              <w:top w:val="nil"/>
              <w:left w:val="nil"/>
              <w:bottom w:val="single" w:sz="4" w:space="0" w:color="auto"/>
              <w:right w:val="nil"/>
            </w:tcBorders>
          </w:tcPr>
          <w:p w14:paraId="4C1A6EE9" w14:textId="77777777" w:rsidR="00C07F7F" w:rsidRPr="0081787B" w:rsidRDefault="00C07F7F" w:rsidP="002C4239">
            <w:pPr>
              <w:ind w:left="706"/>
              <w:rPr>
                <w:rFonts w:ascii="Times New Roman" w:hAnsi="Times New Roman" w:cs="Times New Roman"/>
              </w:rPr>
            </w:pPr>
            <w:r w:rsidRPr="0081787B">
              <w:rPr>
                <w:rFonts w:ascii="Times New Roman" w:hAnsi="Times New Roman" w:cs="Times New Roman"/>
              </w:rPr>
              <w:t>N80-W49</w:t>
            </w:r>
          </w:p>
        </w:tc>
        <w:tc>
          <w:tcPr>
            <w:tcW w:w="895" w:type="dxa"/>
            <w:tcBorders>
              <w:top w:val="nil"/>
              <w:left w:val="nil"/>
              <w:bottom w:val="single" w:sz="4" w:space="0" w:color="auto"/>
              <w:right w:val="nil"/>
            </w:tcBorders>
          </w:tcPr>
          <w:p w14:paraId="2D1DD024"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20</w:t>
            </w:r>
          </w:p>
        </w:tc>
        <w:tc>
          <w:tcPr>
            <w:tcW w:w="895" w:type="dxa"/>
            <w:tcBorders>
              <w:top w:val="nil"/>
              <w:left w:val="nil"/>
              <w:bottom w:val="single" w:sz="4" w:space="0" w:color="auto"/>
              <w:right w:val="nil"/>
            </w:tcBorders>
          </w:tcPr>
          <w:p w14:paraId="6BC6B357"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85</w:t>
            </w:r>
          </w:p>
        </w:tc>
        <w:tc>
          <w:tcPr>
            <w:tcW w:w="895" w:type="dxa"/>
            <w:tcBorders>
              <w:top w:val="nil"/>
              <w:left w:val="nil"/>
              <w:bottom w:val="single" w:sz="4" w:space="0" w:color="auto"/>
              <w:right w:val="nil"/>
            </w:tcBorders>
          </w:tcPr>
          <w:p w14:paraId="40DB0EA3"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6.54</w:t>
            </w:r>
          </w:p>
        </w:tc>
        <w:tc>
          <w:tcPr>
            <w:tcW w:w="895" w:type="dxa"/>
            <w:tcBorders>
              <w:top w:val="nil"/>
              <w:left w:val="nil"/>
              <w:bottom w:val="single" w:sz="4" w:space="0" w:color="auto"/>
              <w:right w:val="nil"/>
            </w:tcBorders>
          </w:tcPr>
          <w:p w14:paraId="2ECD4AC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6.36</w:t>
            </w:r>
          </w:p>
        </w:tc>
        <w:tc>
          <w:tcPr>
            <w:tcW w:w="895" w:type="dxa"/>
            <w:tcBorders>
              <w:top w:val="nil"/>
              <w:left w:val="nil"/>
              <w:bottom w:val="single" w:sz="4" w:space="0" w:color="auto"/>
              <w:right w:val="nil"/>
            </w:tcBorders>
          </w:tcPr>
          <w:p w14:paraId="14BA5351"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0.60</w:t>
            </w:r>
          </w:p>
        </w:tc>
        <w:tc>
          <w:tcPr>
            <w:tcW w:w="895" w:type="dxa"/>
            <w:tcBorders>
              <w:top w:val="nil"/>
              <w:left w:val="nil"/>
              <w:bottom w:val="single" w:sz="4" w:space="0" w:color="auto"/>
              <w:right w:val="nil"/>
            </w:tcBorders>
          </w:tcPr>
          <w:p w14:paraId="4B1B058B"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0.65</w:t>
            </w:r>
          </w:p>
        </w:tc>
        <w:tc>
          <w:tcPr>
            <w:tcW w:w="895" w:type="dxa"/>
            <w:tcBorders>
              <w:top w:val="nil"/>
              <w:left w:val="nil"/>
              <w:bottom w:val="single" w:sz="4" w:space="0" w:color="auto"/>
              <w:right w:val="nil"/>
            </w:tcBorders>
          </w:tcPr>
          <w:p w14:paraId="66B08B66" w14:textId="77777777" w:rsidR="00C07F7F" w:rsidRPr="0081787B" w:rsidRDefault="00C07F7F" w:rsidP="002C4239">
            <w:pPr>
              <w:jc w:val="center"/>
              <w:rPr>
                <w:rFonts w:ascii="Times New Roman" w:hAnsi="Times New Roman" w:cs="Times New Roman"/>
              </w:rPr>
            </w:pPr>
            <w:r w:rsidRPr="0081787B">
              <w:rPr>
                <w:rFonts w:ascii="Times New Roman" w:hAnsi="Times New Roman" w:cs="Times New Roman"/>
              </w:rPr>
              <w:t>100</w:t>
            </w:r>
          </w:p>
        </w:tc>
      </w:tr>
      <w:tr w:rsidR="00C07F7F" w:rsidRPr="0081787B" w14:paraId="26E1FDFE" w14:textId="77777777" w:rsidTr="002C4239">
        <w:trPr>
          <w:trHeight w:val="492"/>
        </w:trPr>
        <w:tc>
          <w:tcPr>
            <w:tcW w:w="9500" w:type="dxa"/>
            <w:gridSpan w:val="9"/>
            <w:tcBorders>
              <w:left w:val="nil"/>
              <w:bottom w:val="nil"/>
              <w:right w:val="nil"/>
            </w:tcBorders>
          </w:tcPr>
          <w:p w14:paraId="4DDD9DCB" w14:textId="77777777" w:rsidR="00C07F7F" w:rsidRDefault="00C07F7F" w:rsidP="002C4239">
            <w:pPr>
              <w:rPr>
                <w:rFonts w:ascii="Times New Roman" w:hAnsi="Times New Roman" w:cs="Times New Roman"/>
              </w:rPr>
            </w:pPr>
            <w:r w:rsidRPr="0081787B">
              <w:rPr>
                <w:rFonts w:ascii="Times New Roman" w:hAnsi="Times New Roman" w:cs="Times New Roman"/>
              </w:rPr>
              <w:t xml:space="preserve">N = sample size. </w:t>
            </w:r>
          </w:p>
          <w:p w14:paraId="49FB58ED"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AT = total number of alleles</w:t>
            </w:r>
          </w:p>
          <w:p w14:paraId="4A8F5051"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AL= mean number of alleles per locus.</w:t>
            </w:r>
          </w:p>
          <w:p w14:paraId="7709138E"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AR = allelic richness, standardized to sample size.</w:t>
            </w:r>
          </w:p>
          <w:p w14:paraId="3240308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Ho = observed heterozygosity.</w:t>
            </w:r>
          </w:p>
          <w:p w14:paraId="6391EA3A"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He = expected heterozygosity.</w:t>
            </w:r>
          </w:p>
          <w:p w14:paraId="6FD3AEB3" w14:textId="77777777" w:rsidR="00C07F7F" w:rsidRPr="0081787B" w:rsidRDefault="00C07F7F" w:rsidP="002C4239">
            <w:pPr>
              <w:rPr>
                <w:rFonts w:ascii="Times New Roman" w:eastAsia="Times New Roman" w:hAnsi="Times New Roman" w:cs="Times New Roman"/>
              </w:rPr>
            </w:pPr>
            <w:r w:rsidRPr="0081787B">
              <w:rPr>
                <w:rFonts w:ascii="Times New Roman" w:eastAsia="Times New Roman" w:hAnsi="Times New Roman" w:cs="Times New Roman"/>
              </w:rPr>
              <w:t>%P = percent polymorphic loci.</w:t>
            </w:r>
          </w:p>
        </w:tc>
      </w:tr>
    </w:tbl>
    <w:p w14:paraId="46D9C194" w14:textId="77777777" w:rsidR="00C07F7F" w:rsidRDefault="00C07F7F" w:rsidP="00C07F7F">
      <w:pPr>
        <w:spacing w:line="480" w:lineRule="auto"/>
        <w:rPr>
          <w:rFonts w:ascii="Times New Roman" w:hAnsi="Times New Roman" w:cs="Times New Roman"/>
        </w:rPr>
      </w:pPr>
    </w:p>
    <w:p w14:paraId="7D3E9E5F" w14:textId="77777777" w:rsidR="004843A9" w:rsidRDefault="004843A9" w:rsidP="00C07F7F">
      <w:pPr>
        <w:spacing w:line="480" w:lineRule="auto"/>
        <w:rPr>
          <w:rFonts w:ascii="Times New Roman" w:hAnsi="Times New Roman" w:cs="Times New Roman"/>
        </w:rPr>
      </w:pPr>
    </w:p>
    <w:p w14:paraId="72ED2AFB" w14:textId="77777777" w:rsidR="004843A9" w:rsidRDefault="004843A9" w:rsidP="00C07F7F">
      <w:pPr>
        <w:spacing w:line="480" w:lineRule="auto"/>
        <w:rPr>
          <w:rFonts w:ascii="Times New Roman" w:hAnsi="Times New Roman" w:cs="Times New Roman"/>
        </w:rPr>
      </w:pPr>
    </w:p>
    <w:p w14:paraId="25EB79FE" w14:textId="77777777" w:rsidR="004843A9" w:rsidRDefault="004843A9" w:rsidP="00C07F7F">
      <w:pPr>
        <w:spacing w:line="480" w:lineRule="auto"/>
        <w:rPr>
          <w:rFonts w:ascii="Times New Roman" w:hAnsi="Times New Roman" w:cs="Times New Roman"/>
        </w:rPr>
      </w:pPr>
    </w:p>
    <w:p w14:paraId="6DFC6A4E" w14:textId="77777777" w:rsidR="004843A9" w:rsidRDefault="004843A9" w:rsidP="00C07F7F">
      <w:pPr>
        <w:spacing w:line="480" w:lineRule="auto"/>
        <w:rPr>
          <w:rFonts w:ascii="Times New Roman" w:hAnsi="Times New Roman" w:cs="Times New Roman"/>
        </w:rPr>
      </w:pPr>
    </w:p>
    <w:p w14:paraId="63D3C18B" w14:textId="77777777" w:rsidR="004843A9" w:rsidRDefault="004843A9" w:rsidP="00C07F7F">
      <w:pPr>
        <w:spacing w:line="480" w:lineRule="auto"/>
        <w:rPr>
          <w:rFonts w:ascii="Times New Roman" w:hAnsi="Times New Roman" w:cs="Times New Roman"/>
        </w:rPr>
      </w:pPr>
    </w:p>
    <w:p w14:paraId="2D9000E8" w14:textId="77777777" w:rsidR="004843A9" w:rsidRDefault="004843A9" w:rsidP="00C07F7F">
      <w:pPr>
        <w:spacing w:line="480" w:lineRule="auto"/>
        <w:rPr>
          <w:rFonts w:ascii="Times New Roman" w:hAnsi="Times New Roman" w:cs="Times New Roman"/>
        </w:rPr>
      </w:pPr>
    </w:p>
    <w:p w14:paraId="3C4EE20A" w14:textId="02E4E835" w:rsidR="00C07F7F" w:rsidRPr="00C07F7F" w:rsidRDefault="00C07F7F" w:rsidP="00C07F7F">
      <w:pPr>
        <w:spacing w:line="480" w:lineRule="auto"/>
        <w:rPr>
          <w:rFonts w:ascii="Times New Roman" w:hAnsi="Times New Roman" w:cs="Times New Roman"/>
        </w:rPr>
      </w:pPr>
      <w:commentRangeStart w:id="114"/>
      <w:commentRangeStart w:id="115"/>
      <w:r>
        <w:rPr>
          <w:rFonts w:ascii="Times New Roman" w:hAnsi="Times New Roman" w:cs="Times New Roman"/>
        </w:rPr>
        <w:lastRenderedPageBreak/>
        <w:t xml:space="preserve">Table 2 </w:t>
      </w:r>
      <w:commentRangeEnd w:id="114"/>
      <w:r w:rsidR="004843A9">
        <w:rPr>
          <w:rStyle w:val="CommentReference"/>
        </w:rPr>
        <w:commentReference w:id="114"/>
      </w:r>
      <w:commentRangeEnd w:id="115"/>
      <w:r w:rsidR="006C79FB">
        <w:rPr>
          <w:rStyle w:val="CommentReference"/>
        </w:rPr>
        <w:commentReference w:id="115"/>
      </w:r>
      <w:r>
        <w:rPr>
          <w:rFonts w:ascii="Times New Roman" w:hAnsi="Times New Roman" w:cs="Times New Roman"/>
        </w:rPr>
        <w:t xml:space="preserve">– Pairwise FST </w:t>
      </w:r>
      <w:r w:rsidRPr="00C07F7F">
        <w:rPr>
          <w:rFonts w:ascii="Times New Roman" w:hAnsi="Times New Roman" w:cs="Times New Roman"/>
        </w:rPr>
        <w:t>values for the Bay Area (BA) and Sierra Nevada Foothills (SNF) sampling locations. P values are above the diagonal. Sequential Bonferroni corrected alpha = 0.0167.</w:t>
      </w:r>
    </w:p>
    <w:tbl>
      <w:tblPr>
        <w:tblStyle w:val="TableGrid"/>
        <w:tblW w:w="0" w:type="auto"/>
        <w:tblCellMar>
          <w:top w:w="29" w:type="dxa"/>
          <w:left w:w="43" w:type="dxa"/>
          <w:bottom w:w="29" w:type="dxa"/>
          <w:right w:w="43" w:type="dxa"/>
        </w:tblCellMar>
        <w:tblLook w:val="04A0" w:firstRow="1" w:lastRow="0" w:firstColumn="1" w:lastColumn="0" w:noHBand="0" w:noVBand="1"/>
      </w:tblPr>
      <w:tblGrid>
        <w:gridCol w:w="1070"/>
        <w:gridCol w:w="921"/>
        <w:gridCol w:w="921"/>
        <w:gridCol w:w="921"/>
        <w:gridCol w:w="921"/>
        <w:gridCol w:w="921"/>
        <w:gridCol w:w="921"/>
        <w:gridCol w:w="921"/>
        <w:gridCol w:w="921"/>
        <w:gridCol w:w="922"/>
      </w:tblGrid>
      <w:tr w:rsidR="00CF1A59" w:rsidRPr="00CD002A" w14:paraId="4EC2B7C1" w14:textId="1CCE0D9E" w:rsidTr="00CF1A59">
        <w:trPr>
          <w:trHeight w:val="432"/>
        </w:trPr>
        <w:tc>
          <w:tcPr>
            <w:tcW w:w="1070" w:type="dxa"/>
            <w:tcBorders>
              <w:top w:val="single" w:sz="4" w:space="0" w:color="auto"/>
              <w:left w:val="nil"/>
              <w:bottom w:val="nil"/>
              <w:right w:val="nil"/>
            </w:tcBorders>
            <w:shd w:val="clear" w:color="auto" w:fill="auto"/>
          </w:tcPr>
          <w:p w14:paraId="5B152FD3" w14:textId="33FA3ADC" w:rsidR="00CD002A" w:rsidRPr="00CD002A" w:rsidRDefault="00CD002A" w:rsidP="00CD002A">
            <w:pPr>
              <w:ind w:left="-30"/>
              <w:rPr>
                <w:rFonts w:ascii="Times New Roman" w:hAnsi="Times New Roman" w:cs="Times New Roman"/>
              </w:rPr>
            </w:pPr>
            <w:r w:rsidRPr="00CD002A">
              <w:rPr>
                <w:rFonts w:ascii="Times New Roman" w:hAnsi="Times New Roman" w:cs="Times New Roman"/>
              </w:rPr>
              <w:t>East Bay</w:t>
            </w:r>
          </w:p>
        </w:tc>
        <w:tc>
          <w:tcPr>
            <w:tcW w:w="921" w:type="dxa"/>
            <w:tcBorders>
              <w:top w:val="single" w:sz="4" w:space="0" w:color="auto"/>
              <w:left w:val="nil"/>
              <w:bottom w:val="nil"/>
              <w:right w:val="nil"/>
            </w:tcBorders>
            <w:shd w:val="clear" w:color="auto" w:fill="auto"/>
          </w:tcPr>
          <w:p w14:paraId="56D89E39"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F3AD21D" w14:textId="77777777"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W680</w:t>
            </w:r>
          </w:p>
        </w:tc>
        <w:tc>
          <w:tcPr>
            <w:tcW w:w="921" w:type="dxa"/>
            <w:tcBorders>
              <w:top w:val="single" w:sz="4" w:space="0" w:color="auto"/>
              <w:left w:val="nil"/>
              <w:bottom w:val="nil"/>
              <w:right w:val="nil"/>
            </w:tcBorders>
            <w:shd w:val="clear" w:color="auto" w:fill="auto"/>
          </w:tcPr>
          <w:p w14:paraId="1E9B8179" w14:textId="77777777" w:rsidR="00CD002A" w:rsidRPr="00CD002A" w:rsidRDefault="00CD002A" w:rsidP="00CD002A">
            <w:pPr>
              <w:ind w:left="79"/>
              <w:rPr>
                <w:rFonts w:ascii="Times New Roman" w:hAnsi="Times New Roman" w:cs="Times New Roman"/>
              </w:rPr>
            </w:pPr>
            <w:r w:rsidRPr="00CD002A">
              <w:rPr>
                <w:rFonts w:ascii="Times New Roman" w:hAnsi="Times New Roman" w:cs="Times New Roman"/>
              </w:rPr>
              <w:t>S580</w:t>
            </w:r>
          </w:p>
        </w:tc>
        <w:tc>
          <w:tcPr>
            <w:tcW w:w="921" w:type="dxa"/>
            <w:tcBorders>
              <w:top w:val="single" w:sz="4" w:space="0" w:color="auto"/>
              <w:left w:val="nil"/>
              <w:bottom w:val="nil"/>
              <w:right w:val="nil"/>
            </w:tcBorders>
          </w:tcPr>
          <w:p w14:paraId="0219F64F" w14:textId="77F2AA13"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tcPr>
          <w:p w14:paraId="789DE7BD" w14:textId="3373A260"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N80-E49</w:t>
            </w:r>
          </w:p>
        </w:tc>
        <w:tc>
          <w:tcPr>
            <w:tcW w:w="921" w:type="dxa"/>
            <w:tcBorders>
              <w:top w:val="single" w:sz="4" w:space="0" w:color="auto"/>
              <w:left w:val="nil"/>
              <w:bottom w:val="nil"/>
              <w:right w:val="nil"/>
            </w:tcBorders>
          </w:tcPr>
          <w:p w14:paraId="3952722E" w14:textId="7628FFEF" w:rsidR="00CD002A" w:rsidRPr="00CD002A" w:rsidRDefault="00CD002A" w:rsidP="00CD002A">
            <w:pPr>
              <w:ind w:left="79"/>
              <w:rPr>
                <w:rFonts w:ascii="Times New Roman" w:hAnsi="Times New Roman" w:cs="Times New Roman"/>
              </w:rPr>
            </w:pPr>
            <w:r w:rsidRPr="00CD002A">
              <w:rPr>
                <w:rFonts w:ascii="Times New Roman" w:hAnsi="Times New Roman" w:cs="Times New Roman"/>
              </w:rPr>
              <w:t>N80-W49</w:t>
            </w:r>
          </w:p>
        </w:tc>
        <w:tc>
          <w:tcPr>
            <w:tcW w:w="921" w:type="dxa"/>
            <w:tcBorders>
              <w:top w:val="single" w:sz="4" w:space="0" w:color="auto"/>
              <w:left w:val="nil"/>
              <w:bottom w:val="nil"/>
              <w:right w:val="nil"/>
            </w:tcBorders>
          </w:tcPr>
          <w:p w14:paraId="70DD0F43" w14:textId="1DEF6378" w:rsidR="00CD002A" w:rsidRPr="00CD002A" w:rsidRDefault="00CD002A" w:rsidP="00CD002A">
            <w:pPr>
              <w:ind w:left="79"/>
              <w:rPr>
                <w:rFonts w:ascii="Times New Roman" w:hAnsi="Times New Roman" w:cs="Times New Roman"/>
              </w:rPr>
            </w:pPr>
            <w:r w:rsidRPr="00CD002A">
              <w:rPr>
                <w:rFonts w:ascii="Times New Roman" w:hAnsi="Times New Roman" w:cs="Times New Roman"/>
              </w:rPr>
              <w:t>S50</w:t>
            </w:r>
          </w:p>
        </w:tc>
        <w:tc>
          <w:tcPr>
            <w:tcW w:w="921" w:type="dxa"/>
            <w:tcBorders>
              <w:top w:val="single" w:sz="4" w:space="0" w:color="auto"/>
              <w:left w:val="nil"/>
              <w:bottom w:val="nil"/>
              <w:right w:val="nil"/>
            </w:tcBorders>
          </w:tcPr>
          <w:p w14:paraId="6BC949D3" w14:textId="03C7BEF3"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S80-E49</w:t>
            </w:r>
          </w:p>
        </w:tc>
        <w:tc>
          <w:tcPr>
            <w:tcW w:w="922" w:type="dxa"/>
            <w:tcBorders>
              <w:top w:val="single" w:sz="4" w:space="0" w:color="auto"/>
              <w:left w:val="nil"/>
              <w:bottom w:val="nil"/>
              <w:right w:val="nil"/>
            </w:tcBorders>
          </w:tcPr>
          <w:p w14:paraId="27ED27E3" w14:textId="20F52747" w:rsidR="00CD002A" w:rsidRPr="00CD002A" w:rsidRDefault="00CD002A" w:rsidP="00CD002A">
            <w:pPr>
              <w:ind w:left="79"/>
              <w:rPr>
                <w:rFonts w:ascii="Times New Roman" w:hAnsi="Times New Roman" w:cs="Times New Roman"/>
              </w:rPr>
            </w:pPr>
            <w:r w:rsidRPr="00CD002A">
              <w:rPr>
                <w:rFonts w:ascii="Times New Roman" w:hAnsi="Times New Roman" w:cs="Times New Roman"/>
              </w:rPr>
              <w:t>S80-N50</w:t>
            </w:r>
          </w:p>
        </w:tc>
      </w:tr>
      <w:tr w:rsidR="00CF1A59" w:rsidRPr="00CD002A" w14:paraId="4D733820" w14:textId="501FFFDD" w:rsidTr="00CF1A59">
        <w:trPr>
          <w:trHeight w:val="432"/>
        </w:trPr>
        <w:tc>
          <w:tcPr>
            <w:tcW w:w="1070" w:type="dxa"/>
            <w:tcBorders>
              <w:top w:val="single" w:sz="4" w:space="0" w:color="auto"/>
              <w:left w:val="nil"/>
              <w:bottom w:val="nil"/>
              <w:right w:val="nil"/>
            </w:tcBorders>
            <w:shd w:val="clear" w:color="auto" w:fill="auto"/>
          </w:tcPr>
          <w:p w14:paraId="1F1034D1"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E680</w:t>
            </w:r>
          </w:p>
        </w:tc>
        <w:tc>
          <w:tcPr>
            <w:tcW w:w="921" w:type="dxa"/>
            <w:tcBorders>
              <w:top w:val="single" w:sz="4" w:space="0" w:color="auto"/>
              <w:left w:val="nil"/>
              <w:bottom w:val="nil"/>
              <w:right w:val="nil"/>
            </w:tcBorders>
            <w:shd w:val="clear" w:color="auto" w:fill="auto"/>
          </w:tcPr>
          <w:p w14:paraId="4BC6F743"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single" w:sz="4" w:space="0" w:color="auto"/>
              <w:left w:val="nil"/>
              <w:bottom w:val="nil"/>
              <w:right w:val="nil"/>
            </w:tcBorders>
            <w:shd w:val="clear" w:color="auto" w:fill="auto"/>
          </w:tcPr>
          <w:p w14:paraId="2B08AE2B" w14:textId="3DA28AB1"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shd w:val="clear" w:color="auto" w:fill="auto"/>
          </w:tcPr>
          <w:p w14:paraId="070E5F85" w14:textId="2CDAF548"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single" w:sz="4" w:space="0" w:color="auto"/>
              <w:left w:val="nil"/>
              <w:bottom w:val="nil"/>
              <w:right w:val="nil"/>
            </w:tcBorders>
          </w:tcPr>
          <w:p w14:paraId="74D29CF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39A8F2A4" w14:textId="390AF7D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AEC377A" w14:textId="5CD02F06"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5E3EAAA9" w14:textId="2AF317FE"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4B61EA57" w14:textId="6B9F6DA8" w:rsidR="00CD002A" w:rsidRPr="00CD002A" w:rsidRDefault="00CD002A" w:rsidP="00CD002A">
            <w:pPr>
              <w:rPr>
                <w:rFonts w:ascii="Times New Roman" w:eastAsia="Times New Roman" w:hAnsi="Times New Roman" w:cs="Times New Roman"/>
                <w:color w:val="000000"/>
              </w:rPr>
            </w:pPr>
          </w:p>
        </w:tc>
        <w:tc>
          <w:tcPr>
            <w:tcW w:w="922" w:type="dxa"/>
            <w:tcBorders>
              <w:top w:val="single" w:sz="4" w:space="0" w:color="auto"/>
              <w:left w:val="nil"/>
              <w:bottom w:val="nil"/>
              <w:right w:val="nil"/>
            </w:tcBorders>
          </w:tcPr>
          <w:p w14:paraId="76A7974D" w14:textId="24221A91" w:rsidR="00CD002A" w:rsidRPr="00CD002A" w:rsidRDefault="00CD002A" w:rsidP="00CD002A">
            <w:pPr>
              <w:rPr>
                <w:rFonts w:ascii="Times New Roman" w:eastAsia="Times New Roman" w:hAnsi="Times New Roman" w:cs="Times New Roman"/>
                <w:color w:val="000000"/>
              </w:rPr>
            </w:pPr>
          </w:p>
        </w:tc>
      </w:tr>
      <w:tr w:rsidR="00CF1A59" w:rsidRPr="00CD002A" w14:paraId="240386E0" w14:textId="166452E5" w:rsidTr="00CF1A59">
        <w:trPr>
          <w:trHeight w:val="432"/>
        </w:trPr>
        <w:tc>
          <w:tcPr>
            <w:tcW w:w="1070" w:type="dxa"/>
            <w:tcBorders>
              <w:top w:val="nil"/>
              <w:left w:val="nil"/>
              <w:bottom w:val="nil"/>
              <w:right w:val="nil"/>
            </w:tcBorders>
            <w:shd w:val="clear" w:color="auto" w:fill="auto"/>
          </w:tcPr>
          <w:p w14:paraId="583CF00D"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W680</w:t>
            </w:r>
          </w:p>
        </w:tc>
        <w:tc>
          <w:tcPr>
            <w:tcW w:w="921" w:type="dxa"/>
            <w:tcBorders>
              <w:top w:val="nil"/>
              <w:left w:val="nil"/>
              <w:bottom w:val="nil"/>
              <w:right w:val="nil"/>
            </w:tcBorders>
            <w:shd w:val="clear" w:color="auto" w:fill="auto"/>
          </w:tcPr>
          <w:p w14:paraId="34D2070D"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0.058</w:t>
            </w:r>
          </w:p>
        </w:tc>
        <w:tc>
          <w:tcPr>
            <w:tcW w:w="921" w:type="dxa"/>
            <w:tcBorders>
              <w:top w:val="nil"/>
              <w:left w:val="nil"/>
              <w:bottom w:val="nil"/>
              <w:right w:val="nil"/>
            </w:tcBorders>
            <w:shd w:val="clear" w:color="auto" w:fill="auto"/>
          </w:tcPr>
          <w:p w14:paraId="78655FE0"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shd w:val="clear" w:color="auto" w:fill="auto"/>
          </w:tcPr>
          <w:p w14:paraId="641C12A1" w14:textId="63C78530"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0.174</w:t>
            </w:r>
          </w:p>
        </w:tc>
        <w:tc>
          <w:tcPr>
            <w:tcW w:w="921" w:type="dxa"/>
            <w:tcBorders>
              <w:top w:val="nil"/>
              <w:left w:val="nil"/>
              <w:bottom w:val="nil"/>
              <w:right w:val="nil"/>
            </w:tcBorders>
          </w:tcPr>
          <w:p w14:paraId="269DDF3B"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10FA7AAA" w14:textId="4EDD9B5B"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3F0F18B" w14:textId="217141EA"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3B072617" w14:textId="631912BE"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5DAB97A0" w14:textId="2525ED23" w:rsidR="00CD002A" w:rsidRPr="00CD002A" w:rsidRDefault="00CD002A" w:rsidP="00CD002A">
            <w:pPr>
              <w:rPr>
                <w:rFonts w:ascii="Times New Roman" w:eastAsia="Times New Roman" w:hAnsi="Times New Roman" w:cs="Times New Roman"/>
                <w:color w:val="000000"/>
              </w:rPr>
            </w:pPr>
          </w:p>
        </w:tc>
        <w:tc>
          <w:tcPr>
            <w:tcW w:w="922" w:type="dxa"/>
            <w:tcBorders>
              <w:top w:val="nil"/>
              <w:left w:val="nil"/>
              <w:bottom w:val="nil"/>
              <w:right w:val="nil"/>
            </w:tcBorders>
          </w:tcPr>
          <w:p w14:paraId="21CCE0A7" w14:textId="0667F841" w:rsidR="00CD002A" w:rsidRPr="00CD002A" w:rsidRDefault="00CD002A" w:rsidP="00CD002A">
            <w:pPr>
              <w:rPr>
                <w:rFonts w:ascii="Times New Roman" w:eastAsia="Times New Roman" w:hAnsi="Times New Roman" w:cs="Times New Roman"/>
                <w:color w:val="000000"/>
              </w:rPr>
            </w:pPr>
          </w:p>
        </w:tc>
      </w:tr>
      <w:tr w:rsidR="00CF1A59" w:rsidRPr="00CD002A" w14:paraId="2C780997" w14:textId="4BD328C1" w:rsidTr="00CF1A59">
        <w:trPr>
          <w:trHeight w:val="432"/>
        </w:trPr>
        <w:tc>
          <w:tcPr>
            <w:tcW w:w="1070" w:type="dxa"/>
            <w:tcBorders>
              <w:top w:val="nil"/>
              <w:left w:val="nil"/>
              <w:bottom w:val="nil"/>
              <w:right w:val="nil"/>
            </w:tcBorders>
            <w:shd w:val="clear" w:color="auto" w:fill="auto"/>
          </w:tcPr>
          <w:p w14:paraId="365A17CB"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S580</w:t>
            </w:r>
          </w:p>
        </w:tc>
        <w:tc>
          <w:tcPr>
            <w:tcW w:w="921" w:type="dxa"/>
            <w:tcBorders>
              <w:top w:val="nil"/>
              <w:left w:val="nil"/>
              <w:bottom w:val="nil"/>
              <w:right w:val="nil"/>
            </w:tcBorders>
            <w:shd w:val="clear" w:color="auto" w:fill="auto"/>
          </w:tcPr>
          <w:p w14:paraId="394F871C" w14:textId="5FAD052A"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0.131</w:t>
            </w:r>
          </w:p>
        </w:tc>
        <w:tc>
          <w:tcPr>
            <w:tcW w:w="921" w:type="dxa"/>
            <w:tcBorders>
              <w:top w:val="nil"/>
              <w:left w:val="nil"/>
              <w:bottom w:val="nil"/>
              <w:right w:val="nil"/>
            </w:tcBorders>
            <w:shd w:val="clear" w:color="auto" w:fill="auto"/>
          </w:tcPr>
          <w:p w14:paraId="3AFF1823" w14:textId="21006283"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0.064</w:t>
            </w:r>
          </w:p>
        </w:tc>
        <w:tc>
          <w:tcPr>
            <w:tcW w:w="921" w:type="dxa"/>
            <w:tcBorders>
              <w:top w:val="nil"/>
              <w:left w:val="nil"/>
              <w:bottom w:val="nil"/>
              <w:right w:val="nil"/>
            </w:tcBorders>
            <w:shd w:val="clear" w:color="auto" w:fill="auto"/>
          </w:tcPr>
          <w:p w14:paraId="674DBDD2" w14:textId="77777777"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8D32A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68529E7E" w14:textId="1189A6DD"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0ECE4938" w14:textId="74407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4ED0218" w14:textId="5D6F3843"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523E69B8" w14:textId="1C4D1A0C" w:rsidR="00CD002A" w:rsidRPr="00CD002A" w:rsidRDefault="00CD002A" w:rsidP="00CD002A">
            <w:pPr>
              <w:rPr>
                <w:rFonts w:ascii="Times New Roman" w:hAnsi="Times New Roman" w:cs="Times New Roman"/>
              </w:rPr>
            </w:pPr>
          </w:p>
        </w:tc>
        <w:tc>
          <w:tcPr>
            <w:tcW w:w="922" w:type="dxa"/>
            <w:tcBorders>
              <w:top w:val="nil"/>
              <w:left w:val="nil"/>
              <w:bottom w:val="nil"/>
              <w:right w:val="nil"/>
            </w:tcBorders>
          </w:tcPr>
          <w:p w14:paraId="7ECF55E4" w14:textId="1AE4AFF1" w:rsidR="00CD002A" w:rsidRPr="00CD002A" w:rsidRDefault="00CD002A" w:rsidP="00CD002A">
            <w:pPr>
              <w:rPr>
                <w:rFonts w:ascii="Times New Roman" w:hAnsi="Times New Roman" w:cs="Times New Roman"/>
              </w:rPr>
            </w:pPr>
          </w:p>
        </w:tc>
      </w:tr>
      <w:tr w:rsidR="00CD002A" w:rsidRPr="00CD002A" w14:paraId="6F492582" w14:textId="731F0D9A" w:rsidTr="00CF1A59">
        <w:trPr>
          <w:trHeight w:val="393"/>
        </w:trPr>
        <w:tc>
          <w:tcPr>
            <w:tcW w:w="9360" w:type="dxa"/>
            <w:gridSpan w:val="10"/>
            <w:tcBorders>
              <w:top w:val="single" w:sz="4" w:space="0" w:color="auto"/>
              <w:left w:val="nil"/>
              <w:bottom w:val="single" w:sz="4" w:space="0" w:color="auto"/>
              <w:right w:val="nil"/>
            </w:tcBorders>
            <w:shd w:val="clear" w:color="auto" w:fill="auto"/>
          </w:tcPr>
          <w:p w14:paraId="0959BDDE" w14:textId="706AB110" w:rsidR="00CD002A" w:rsidRPr="00CD002A" w:rsidRDefault="00CD002A" w:rsidP="00CD002A">
            <w:pPr>
              <w:ind w:left="-30"/>
              <w:rPr>
                <w:rFonts w:ascii="Times New Roman" w:hAnsi="Times New Roman" w:cs="Times New Roman"/>
              </w:rPr>
            </w:pPr>
            <w:r w:rsidRPr="00CD002A">
              <w:rPr>
                <w:rFonts w:ascii="Times New Roman" w:hAnsi="Times New Roman" w:cs="Times New Roman"/>
              </w:rPr>
              <w:t>Sierra Nevada foothills</w:t>
            </w:r>
          </w:p>
        </w:tc>
      </w:tr>
      <w:tr w:rsidR="00CF1A59" w:rsidRPr="00CD002A" w14:paraId="15D8F96C" w14:textId="52D596EF" w:rsidTr="00CF1A59">
        <w:trPr>
          <w:trHeight w:val="432"/>
        </w:trPr>
        <w:tc>
          <w:tcPr>
            <w:tcW w:w="1070" w:type="dxa"/>
            <w:tcBorders>
              <w:top w:val="single" w:sz="4" w:space="0" w:color="auto"/>
              <w:left w:val="nil"/>
              <w:bottom w:val="nil"/>
              <w:right w:val="nil"/>
            </w:tcBorders>
            <w:shd w:val="clear" w:color="auto" w:fill="auto"/>
          </w:tcPr>
          <w:p w14:paraId="6430CDB5" w14:textId="77777777" w:rsidR="00CD002A" w:rsidRPr="00CD002A" w:rsidRDefault="00CD002A" w:rsidP="00CD002A">
            <w:pPr>
              <w:ind w:left="240"/>
              <w:rPr>
                <w:rFonts w:ascii="Times New Roman" w:hAnsi="Times New Roman" w:cs="Times New Roman"/>
              </w:rPr>
            </w:pPr>
            <w:r w:rsidRPr="00CD002A">
              <w:rPr>
                <w:rFonts w:ascii="Times New Roman" w:hAnsi="Times New Roman" w:cs="Times New Roman"/>
              </w:rPr>
              <w:t>N80</w:t>
            </w:r>
          </w:p>
        </w:tc>
        <w:tc>
          <w:tcPr>
            <w:tcW w:w="921" w:type="dxa"/>
            <w:tcBorders>
              <w:top w:val="single" w:sz="4" w:space="0" w:color="auto"/>
              <w:left w:val="nil"/>
              <w:bottom w:val="nil"/>
              <w:right w:val="nil"/>
            </w:tcBorders>
            <w:shd w:val="clear" w:color="auto" w:fill="auto"/>
          </w:tcPr>
          <w:p w14:paraId="3F507EBB" w14:textId="2449EE02" w:rsidR="00CD002A" w:rsidRPr="00CD002A" w:rsidRDefault="00CD002A" w:rsidP="00CD002A">
            <w:pPr>
              <w:rPr>
                <w:rFonts w:ascii="Times New Roman" w:hAnsi="Times New Roman" w:cs="Times New Roman"/>
              </w:rPr>
            </w:pPr>
          </w:p>
        </w:tc>
        <w:tc>
          <w:tcPr>
            <w:tcW w:w="921" w:type="dxa"/>
            <w:tcBorders>
              <w:top w:val="single" w:sz="4" w:space="0" w:color="auto"/>
              <w:left w:val="nil"/>
              <w:bottom w:val="nil"/>
              <w:right w:val="nil"/>
            </w:tcBorders>
            <w:shd w:val="clear" w:color="auto" w:fill="auto"/>
          </w:tcPr>
          <w:p w14:paraId="0E1AADF1" w14:textId="739E8B11"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shd w:val="clear" w:color="auto" w:fill="auto"/>
          </w:tcPr>
          <w:p w14:paraId="308FC082" w14:textId="6CC24358" w:rsidR="00CD002A" w:rsidRPr="00CD002A" w:rsidRDefault="00CD002A" w:rsidP="00CD002A">
            <w:pPr>
              <w:rPr>
                <w:rFonts w:ascii="Times New Roman" w:eastAsia="Times New Roman" w:hAnsi="Times New Roman" w:cs="Times New Roman"/>
                <w:color w:val="000000"/>
              </w:rPr>
            </w:pPr>
          </w:p>
        </w:tc>
        <w:tc>
          <w:tcPr>
            <w:tcW w:w="921" w:type="dxa"/>
            <w:tcBorders>
              <w:top w:val="single" w:sz="4" w:space="0" w:color="auto"/>
              <w:left w:val="nil"/>
              <w:bottom w:val="nil"/>
              <w:right w:val="nil"/>
            </w:tcBorders>
          </w:tcPr>
          <w:p w14:paraId="684E798E" w14:textId="29CD344F" w:rsidR="00CD002A" w:rsidRPr="00CD002A" w:rsidRDefault="00CD002A"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single" w:sz="4" w:space="0" w:color="auto"/>
              <w:left w:val="nil"/>
              <w:bottom w:val="nil"/>
              <w:right w:val="nil"/>
            </w:tcBorders>
          </w:tcPr>
          <w:p w14:paraId="476FD188" w14:textId="1039696C"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1EFC549C" w14:textId="058E06D1"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0.052</w:t>
            </w:r>
          </w:p>
        </w:tc>
        <w:tc>
          <w:tcPr>
            <w:tcW w:w="921" w:type="dxa"/>
            <w:tcBorders>
              <w:top w:val="single" w:sz="4" w:space="0" w:color="auto"/>
              <w:left w:val="nil"/>
              <w:bottom w:val="nil"/>
              <w:right w:val="nil"/>
            </w:tcBorders>
          </w:tcPr>
          <w:p w14:paraId="1F29677C" w14:textId="34A82458"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1" w:type="dxa"/>
            <w:tcBorders>
              <w:top w:val="single" w:sz="4" w:space="0" w:color="auto"/>
              <w:left w:val="nil"/>
              <w:bottom w:val="nil"/>
              <w:right w:val="nil"/>
            </w:tcBorders>
          </w:tcPr>
          <w:p w14:paraId="03A2B976" w14:textId="31870216"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0.399</w:t>
            </w:r>
          </w:p>
        </w:tc>
        <w:tc>
          <w:tcPr>
            <w:tcW w:w="922" w:type="dxa"/>
            <w:tcBorders>
              <w:top w:val="single" w:sz="4" w:space="0" w:color="auto"/>
              <w:left w:val="nil"/>
              <w:bottom w:val="nil"/>
              <w:right w:val="nil"/>
            </w:tcBorders>
          </w:tcPr>
          <w:p w14:paraId="670C2BE2" w14:textId="2367CFB9" w:rsidR="00CD002A" w:rsidRPr="00CD002A" w:rsidRDefault="00CD002A"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r>
      <w:tr w:rsidR="00CF1A59" w:rsidRPr="00CD002A" w14:paraId="49F48144" w14:textId="58FC6DDE" w:rsidTr="002C4239">
        <w:trPr>
          <w:trHeight w:val="432"/>
        </w:trPr>
        <w:tc>
          <w:tcPr>
            <w:tcW w:w="1991" w:type="dxa"/>
            <w:gridSpan w:val="2"/>
            <w:tcBorders>
              <w:top w:val="nil"/>
              <w:left w:val="nil"/>
              <w:bottom w:val="nil"/>
              <w:right w:val="nil"/>
            </w:tcBorders>
            <w:shd w:val="clear" w:color="auto" w:fill="auto"/>
          </w:tcPr>
          <w:p w14:paraId="5B040291" w14:textId="27D6A1A4"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N80-E49</w:t>
            </w:r>
          </w:p>
        </w:tc>
        <w:tc>
          <w:tcPr>
            <w:tcW w:w="921" w:type="dxa"/>
            <w:tcBorders>
              <w:top w:val="nil"/>
              <w:left w:val="nil"/>
              <w:bottom w:val="nil"/>
              <w:right w:val="nil"/>
            </w:tcBorders>
            <w:shd w:val="clear" w:color="auto" w:fill="auto"/>
          </w:tcPr>
          <w:p w14:paraId="43E3521D" w14:textId="04EDD3C5" w:rsidR="00CF1A59" w:rsidRPr="00CD002A" w:rsidRDefault="00CF1A59" w:rsidP="00CD002A">
            <w:pPr>
              <w:rPr>
                <w:rFonts w:ascii="Times New Roman" w:hAnsi="Times New Roman" w:cs="Times New Roman"/>
              </w:rPr>
            </w:pPr>
          </w:p>
        </w:tc>
        <w:tc>
          <w:tcPr>
            <w:tcW w:w="921" w:type="dxa"/>
            <w:tcBorders>
              <w:top w:val="nil"/>
              <w:left w:val="nil"/>
              <w:bottom w:val="nil"/>
              <w:right w:val="nil"/>
            </w:tcBorders>
            <w:shd w:val="clear" w:color="auto" w:fill="auto"/>
          </w:tcPr>
          <w:p w14:paraId="02D1E96C" w14:textId="433C8CAE"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tcPr>
          <w:p w14:paraId="25EA87C9" w14:textId="03F0A2CE"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rPr>
              <w:t>0.007</w:t>
            </w:r>
          </w:p>
        </w:tc>
        <w:tc>
          <w:tcPr>
            <w:tcW w:w="921" w:type="dxa"/>
            <w:tcBorders>
              <w:top w:val="nil"/>
              <w:left w:val="nil"/>
              <w:bottom w:val="nil"/>
              <w:right w:val="nil"/>
            </w:tcBorders>
          </w:tcPr>
          <w:p w14:paraId="7678FC46" w14:textId="405C8747" w:rsidR="00CF1A59" w:rsidRPr="00CD002A" w:rsidRDefault="00CF1A59" w:rsidP="00CD002A">
            <w:pPr>
              <w:rPr>
                <w:rFonts w:ascii="Times New Roman" w:eastAsia="Times New Roman" w:hAnsi="Times New Roman" w:cs="Times New Roman"/>
                <w:color w:val="000000"/>
              </w:rPr>
            </w:pPr>
            <w:r w:rsidRPr="00CD002A">
              <w:rPr>
                <w:rFonts w:ascii="Times New Roman" w:eastAsia="Times New Roman" w:hAnsi="Times New Roman" w:cs="Times New Roman"/>
                <w:color w:val="000000"/>
              </w:rPr>
              <w:t>0</w:t>
            </w:r>
          </w:p>
        </w:tc>
        <w:tc>
          <w:tcPr>
            <w:tcW w:w="921" w:type="dxa"/>
            <w:tcBorders>
              <w:top w:val="nil"/>
              <w:left w:val="nil"/>
              <w:bottom w:val="nil"/>
              <w:right w:val="nil"/>
            </w:tcBorders>
          </w:tcPr>
          <w:p w14:paraId="1F69B766" w14:textId="3C8D9534"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0.385</w:t>
            </w:r>
          </w:p>
        </w:tc>
        <w:tc>
          <w:tcPr>
            <w:tcW w:w="921" w:type="dxa"/>
            <w:tcBorders>
              <w:top w:val="nil"/>
              <w:left w:val="nil"/>
              <w:bottom w:val="nil"/>
              <w:right w:val="nil"/>
            </w:tcBorders>
          </w:tcPr>
          <w:p w14:paraId="7C3967A8" w14:textId="1EA1C5A8"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0.099</w:t>
            </w:r>
          </w:p>
        </w:tc>
        <w:tc>
          <w:tcPr>
            <w:tcW w:w="921" w:type="dxa"/>
            <w:tcBorders>
              <w:top w:val="nil"/>
              <w:left w:val="nil"/>
              <w:bottom w:val="nil"/>
              <w:right w:val="nil"/>
            </w:tcBorders>
          </w:tcPr>
          <w:p w14:paraId="7AFF6889" w14:textId="3F2888BC" w:rsidR="00CF1A59" w:rsidRPr="00CD002A" w:rsidRDefault="00CF1A59" w:rsidP="00CD002A">
            <w:pPr>
              <w:rPr>
                <w:rFonts w:ascii="Times New Roman" w:eastAsia="Times New Roman" w:hAnsi="Times New Roman" w:cs="Times New Roman"/>
                <w:color w:val="000000"/>
              </w:rPr>
            </w:pPr>
            <w:r w:rsidRPr="00CD002A">
              <w:rPr>
                <w:rFonts w:ascii="Times New Roman" w:hAnsi="Times New Roman" w:cs="Times New Roman"/>
                <w:color w:val="000000"/>
              </w:rPr>
              <w:t>0.245</w:t>
            </w:r>
          </w:p>
        </w:tc>
        <w:tc>
          <w:tcPr>
            <w:tcW w:w="922" w:type="dxa"/>
            <w:tcBorders>
              <w:top w:val="nil"/>
              <w:left w:val="nil"/>
              <w:bottom w:val="nil"/>
              <w:right w:val="nil"/>
            </w:tcBorders>
          </w:tcPr>
          <w:p w14:paraId="670FC5A6" w14:textId="111271D0" w:rsidR="00CF1A59" w:rsidRPr="00CF1A59" w:rsidRDefault="00CF1A59" w:rsidP="00CD002A">
            <w:pPr>
              <w:rPr>
                <w:rFonts w:ascii="Times New Roman" w:eastAsia="Times New Roman" w:hAnsi="Times New Roman" w:cs="Times New Roman"/>
                <w:b/>
                <w:bCs/>
              </w:rPr>
            </w:pPr>
            <w:r w:rsidRPr="00CF1A59">
              <w:rPr>
                <w:rFonts w:ascii="Times New Roman" w:hAnsi="Times New Roman" w:cs="Times New Roman"/>
                <w:b/>
                <w:bCs/>
              </w:rPr>
              <w:t>0.003</w:t>
            </w:r>
          </w:p>
        </w:tc>
      </w:tr>
      <w:tr w:rsidR="00CF1A59" w:rsidRPr="00CD002A" w14:paraId="7E44F4CA" w14:textId="631E4FA3" w:rsidTr="002C4239">
        <w:trPr>
          <w:trHeight w:val="432"/>
        </w:trPr>
        <w:tc>
          <w:tcPr>
            <w:tcW w:w="1991" w:type="dxa"/>
            <w:gridSpan w:val="2"/>
            <w:tcBorders>
              <w:top w:val="nil"/>
              <w:left w:val="nil"/>
              <w:bottom w:val="nil"/>
              <w:right w:val="nil"/>
            </w:tcBorders>
            <w:shd w:val="clear" w:color="auto" w:fill="auto"/>
          </w:tcPr>
          <w:p w14:paraId="3226FD2E" w14:textId="16B88B2B"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N80-W49</w:t>
            </w:r>
          </w:p>
        </w:tc>
        <w:tc>
          <w:tcPr>
            <w:tcW w:w="921" w:type="dxa"/>
            <w:tcBorders>
              <w:top w:val="nil"/>
              <w:left w:val="nil"/>
              <w:bottom w:val="nil"/>
              <w:right w:val="nil"/>
            </w:tcBorders>
            <w:shd w:val="clear" w:color="auto" w:fill="auto"/>
          </w:tcPr>
          <w:p w14:paraId="1CCB9904" w14:textId="5D3C1DD9"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49B9F6FC" w14:textId="1CFE2773"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7B8341F5" w14:textId="41A25C21" w:rsidR="00CF1A59" w:rsidRPr="00CD002A" w:rsidRDefault="00CF1A59" w:rsidP="00CD002A">
            <w:pPr>
              <w:rPr>
                <w:rFonts w:ascii="Times New Roman" w:hAnsi="Times New Roman" w:cs="Times New Roman"/>
              </w:rPr>
            </w:pPr>
            <w:r w:rsidRPr="00CD002A">
              <w:rPr>
                <w:rFonts w:ascii="Times New Roman" w:hAnsi="Times New Roman" w:cs="Times New Roman"/>
              </w:rPr>
              <w:t>0.039</w:t>
            </w:r>
          </w:p>
        </w:tc>
        <w:tc>
          <w:tcPr>
            <w:tcW w:w="921" w:type="dxa"/>
            <w:tcBorders>
              <w:top w:val="nil"/>
              <w:left w:val="nil"/>
              <w:bottom w:val="nil"/>
              <w:right w:val="nil"/>
            </w:tcBorders>
          </w:tcPr>
          <w:p w14:paraId="4893510D" w14:textId="43D9C46A" w:rsidR="00CF1A59" w:rsidRPr="00CD002A" w:rsidRDefault="00CF1A59" w:rsidP="00CD002A">
            <w:pPr>
              <w:rPr>
                <w:rFonts w:ascii="Times New Roman" w:hAnsi="Times New Roman" w:cs="Times New Roman"/>
              </w:rPr>
            </w:pPr>
            <w:r w:rsidRPr="00CD002A">
              <w:rPr>
                <w:rFonts w:ascii="Times New Roman" w:hAnsi="Times New Roman" w:cs="Times New Roman"/>
              </w:rPr>
              <w:t>0.018</w:t>
            </w:r>
          </w:p>
        </w:tc>
        <w:tc>
          <w:tcPr>
            <w:tcW w:w="921" w:type="dxa"/>
            <w:tcBorders>
              <w:top w:val="nil"/>
              <w:left w:val="nil"/>
              <w:bottom w:val="nil"/>
              <w:right w:val="nil"/>
            </w:tcBorders>
          </w:tcPr>
          <w:p w14:paraId="5AE94CEA" w14:textId="38BE7AB2"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67403636" w14:textId="562C0D57"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0.3</w:t>
            </w:r>
          </w:p>
        </w:tc>
        <w:tc>
          <w:tcPr>
            <w:tcW w:w="921" w:type="dxa"/>
            <w:tcBorders>
              <w:top w:val="nil"/>
              <w:left w:val="nil"/>
              <w:bottom w:val="nil"/>
              <w:right w:val="nil"/>
            </w:tcBorders>
          </w:tcPr>
          <w:p w14:paraId="29FD1DBE" w14:textId="73089CE4"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0.216</w:t>
            </w:r>
          </w:p>
        </w:tc>
        <w:tc>
          <w:tcPr>
            <w:tcW w:w="922" w:type="dxa"/>
            <w:tcBorders>
              <w:top w:val="nil"/>
              <w:left w:val="nil"/>
              <w:bottom w:val="nil"/>
              <w:right w:val="nil"/>
            </w:tcBorders>
          </w:tcPr>
          <w:p w14:paraId="1CE2145B" w14:textId="2C77D250" w:rsidR="00CF1A59" w:rsidRPr="00CF1A59" w:rsidRDefault="00CF1A59" w:rsidP="00CD002A">
            <w:pPr>
              <w:rPr>
                <w:rFonts w:ascii="Times New Roman" w:hAnsi="Times New Roman" w:cs="Times New Roman"/>
                <w:b/>
                <w:bCs/>
              </w:rPr>
            </w:pPr>
            <w:r w:rsidRPr="00CF1A59">
              <w:rPr>
                <w:rFonts w:ascii="Times New Roman" w:hAnsi="Times New Roman" w:cs="Times New Roman"/>
                <w:b/>
                <w:bCs/>
              </w:rPr>
              <w:t>0.014</w:t>
            </w:r>
          </w:p>
        </w:tc>
      </w:tr>
      <w:tr w:rsidR="00CF1A59" w:rsidRPr="00CD002A" w14:paraId="296ABEBE" w14:textId="77777777" w:rsidTr="00CF1A59">
        <w:trPr>
          <w:trHeight w:val="432"/>
        </w:trPr>
        <w:tc>
          <w:tcPr>
            <w:tcW w:w="1070" w:type="dxa"/>
            <w:tcBorders>
              <w:top w:val="nil"/>
              <w:left w:val="nil"/>
              <w:bottom w:val="nil"/>
              <w:right w:val="nil"/>
            </w:tcBorders>
            <w:shd w:val="clear" w:color="auto" w:fill="auto"/>
          </w:tcPr>
          <w:p w14:paraId="571B98E8" w14:textId="6B7B29E2" w:rsidR="00CD002A" w:rsidRPr="00CD002A" w:rsidRDefault="00CD002A" w:rsidP="00CD002A">
            <w:pPr>
              <w:ind w:left="240"/>
              <w:rPr>
                <w:rFonts w:ascii="Times New Roman" w:hAnsi="Times New Roman" w:cs="Times New Roman"/>
              </w:rPr>
            </w:pPr>
            <w:r w:rsidRPr="00CD002A">
              <w:rPr>
                <w:rFonts w:ascii="Times New Roman" w:hAnsi="Times New Roman" w:cs="Times New Roman"/>
              </w:rPr>
              <w:t>S50</w:t>
            </w:r>
          </w:p>
        </w:tc>
        <w:tc>
          <w:tcPr>
            <w:tcW w:w="921" w:type="dxa"/>
            <w:tcBorders>
              <w:top w:val="nil"/>
              <w:left w:val="nil"/>
              <w:bottom w:val="nil"/>
              <w:right w:val="nil"/>
            </w:tcBorders>
            <w:shd w:val="clear" w:color="auto" w:fill="auto"/>
          </w:tcPr>
          <w:p w14:paraId="58C5E10F"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3A57E20D" w14:textId="77777777" w:rsidR="00CD002A" w:rsidRPr="00CD002A" w:rsidRDefault="00CD002A"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5887F240" w14:textId="77777777" w:rsidR="00CD002A" w:rsidRPr="00CD002A" w:rsidRDefault="00CD002A" w:rsidP="00CD002A">
            <w:pPr>
              <w:rPr>
                <w:rFonts w:ascii="Times New Roman" w:hAnsi="Times New Roman" w:cs="Times New Roman"/>
              </w:rPr>
            </w:pPr>
          </w:p>
        </w:tc>
        <w:tc>
          <w:tcPr>
            <w:tcW w:w="921" w:type="dxa"/>
            <w:tcBorders>
              <w:top w:val="nil"/>
              <w:left w:val="nil"/>
              <w:bottom w:val="nil"/>
              <w:right w:val="nil"/>
            </w:tcBorders>
          </w:tcPr>
          <w:p w14:paraId="72655FCF" w14:textId="0CB526AC" w:rsidR="00CD002A" w:rsidRPr="00CD002A" w:rsidRDefault="00CD002A" w:rsidP="00CD002A">
            <w:pPr>
              <w:rPr>
                <w:rFonts w:ascii="Times New Roman" w:hAnsi="Times New Roman" w:cs="Times New Roman"/>
              </w:rPr>
            </w:pPr>
            <w:r w:rsidRPr="00CD002A">
              <w:rPr>
                <w:rFonts w:ascii="Times New Roman" w:hAnsi="Times New Roman" w:cs="Times New Roman"/>
              </w:rPr>
              <w:t>0.027</w:t>
            </w:r>
          </w:p>
        </w:tc>
        <w:tc>
          <w:tcPr>
            <w:tcW w:w="921" w:type="dxa"/>
            <w:tcBorders>
              <w:top w:val="nil"/>
              <w:left w:val="nil"/>
              <w:bottom w:val="nil"/>
              <w:right w:val="nil"/>
            </w:tcBorders>
          </w:tcPr>
          <w:p w14:paraId="36196AE1" w14:textId="1450FF8F" w:rsidR="00CD002A" w:rsidRPr="00CD002A" w:rsidRDefault="00CD002A" w:rsidP="00CD002A">
            <w:pPr>
              <w:rPr>
                <w:rFonts w:ascii="Times New Roman" w:hAnsi="Times New Roman" w:cs="Times New Roman"/>
              </w:rPr>
            </w:pPr>
            <w:r w:rsidRPr="00CD002A">
              <w:rPr>
                <w:rFonts w:ascii="Times New Roman" w:hAnsi="Times New Roman" w:cs="Times New Roman"/>
              </w:rPr>
              <w:t>0.071</w:t>
            </w:r>
          </w:p>
        </w:tc>
        <w:tc>
          <w:tcPr>
            <w:tcW w:w="921" w:type="dxa"/>
            <w:tcBorders>
              <w:top w:val="nil"/>
              <w:left w:val="nil"/>
              <w:bottom w:val="nil"/>
              <w:right w:val="nil"/>
            </w:tcBorders>
          </w:tcPr>
          <w:p w14:paraId="08261C1F" w14:textId="51B1C71E"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0.053</w:t>
            </w:r>
          </w:p>
        </w:tc>
        <w:tc>
          <w:tcPr>
            <w:tcW w:w="921" w:type="dxa"/>
            <w:tcBorders>
              <w:top w:val="nil"/>
              <w:left w:val="nil"/>
              <w:bottom w:val="nil"/>
              <w:right w:val="nil"/>
            </w:tcBorders>
          </w:tcPr>
          <w:p w14:paraId="391197B2" w14:textId="7E75D893" w:rsidR="00CD002A" w:rsidRPr="00CD002A" w:rsidRDefault="00CD002A" w:rsidP="00CD002A">
            <w:pPr>
              <w:rPr>
                <w:rFonts w:ascii="Times New Roman" w:hAnsi="Times New Roman" w:cs="Times New Roman"/>
              </w:rPr>
            </w:pPr>
            <w:r w:rsidRPr="00CD002A">
              <w:rPr>
                <w:rFonts w:ascii="Times New Roman" w:hAnsi="Times New Roman" w:cs="Times New Roman"/>
              </w:rPr>
              <w:t>0</w:t>
            </w:r>
          </w:p>
        </w:tc>
        <w:tc>
          <w:tcPr>
            <w:tcW w:w="921" w:type="dxa"/>
            <w:tcBorders>
              <w:top w:val="nil"/>
              <w:left w:val="nil"/>
              <w:bottom w:val="nil"/>
              <w:right w:val="nil"/>
            </w:tcBorders>
          </w:tcPr>
          <w:p w14:paraId="72F5579C" w14:textId="0ED8FCDF"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0.099</w:t>
            </w:r>
          </w:p>
        </w:tc>
        <w:tc>
          <w:tcPr>
            <w:tcW w:w="922" w:type="dxa"/>
            <w:tcBorders>
              <w:top w:val="nil"/>
              <w:left w:val="nil"/>
              <w:bottom w:val="nil"/>
              <w:right w:val="nil"/>
            </w:tcBorders>
          </w:tcPr>
          <w:p w14:paraId="492EF49B" w14:textId="3569B19B" w:rsidR="00CD002A" w:rsidRPr="00CD002A" w:rsidRDefault="00CD002A" w:rsidP="00CD002A">
            <w:pPr>
              <w:rPr>
                <w:rFonts w:ascii="Times New Roman" w:hAnsi="Times New Roman" w:cs="Times New Roman"/>
              </w:rPr>
            </w:pPr>
            <w:r w:rsidRPr="00CD002A">
              <w:rPr>
                <w:rFonts w:ascii="Times New Roman" w:hAnsi="Times New Roman" w:cs="Times New Roman"/>
                <w:color w:val="000000"/>
              </w:rPr>
              <w:t>0.052</w:t>
            </w:r>
          </w:p>
        </w:tc>
      </w:tr>
      <w:tr w:rsidR="00CF1A59" w:rsidRPr="00CD002A" w14:paraId="3BCC5FCE" w14:textId="77777777" w:rsidTr="002C4239">
        <w:trPr>
          <w:trHeight w:val="432"/>
        </w:trPr>
        <w:tc>
          <w:tcPr>
            <w:tcW w:w="1991" w:type="dxa"/>
            <w:gridSpan w:val="2"/>
            <w:tcBorders>
              <w:top w:val="nil"/>
              <w:left w:val="nil"/>
              <w:bottom w:val="nil"/>
              <w:right w:val="nil"/>
            </w:tcBorders>
            <w:shd w:val="clear" w:color="auto" w:fill="auto"/>
          </w:tcPr>
          <w:p w14:paraId="06F9DD24" w14:textId="517A3DED"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S80-E49</w:t>
            </w:r>
          </w:p>
        </w:tc>
        <w:tc>
          <w:tcPr>
            <w:tcW w:w="921" w:type="dxa"/>
            <w:tcBorders>
              <w:top w:val="nil"/>
              <w:left w:val="nil"/>
              <w:bottom w:val="nil"/>
              <w:right w:val="nil"/>
            </w:tcBorders>
            <w:shd w:val="clear" w:color="auto" w:fill="auto"/>
          </w:tcPr>
          <w:p w14:paraId="3AA571BD"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nil"/>
              <w:right w:val="nil"/>
            </w:tcBorders>
            <w:shd w:val="clear" w:color="auto" w:fill="auto"/>
          </w:tcPr>
          <w:p w14:paraId="78093A52" w14:textId="77777777" w:rsidR="00CF1A59" w:rsidRPr="00CD002A" w:rsidRDefault="00CF1A59" w:rsidP="00CD002A">
            <w:pPr>
              <w:rPr>
                <w:rFonts w:ascii="Times New Roman" w:hAnsi="Times New Roman" w:cs="Times New Roman"/>
              </w:rPr>
            </w:pPr>
          </w:p>
        </w:tc>
        <w:tc>
          <w:tcPr>
            <w:tcW w:w="921" w:type="dxa"/>
            <w:tcBorders>
              <w:top w:val="nil"/>
              <w:left w:val="nil"/>
              <w:bottom w:val="nil"/>
              <w:right w:val="nil"/>
            </w:tcBorders>
          </w:tcPr>
          <w:p w14:paraId="150F53C1" w14:textId="1C994F4E" w:rsidR="00CF1A59" w:rsidRPr="00CD002A" w:rsidRDefault="00CF1A59" w:rsidP="00CD002A">
            <w:pPr>
              <w:rPr>
                <w:rFonts w:ascii="Times New Roman" w:hAnsi="Times New Roman" w:cs="Times New Roman"/>
              </w:rPr>
            </w:pPr>
            <w:r w:rsidRPr="00CD002A">
              <w:rPr>
                <w:rFonts w:ascii="Times New Roman" w:hAnsi="Times New Roman" w:cs="Times New Roman"/>
              </w:rPr>
              <w:t>0.020</w:t>
            </w:r>
          </w:p>
        </w:tc>
        <w:tc>
          <w:tcPr>
            <w:tcW w:w="921" w:type="dxa"/>
            <w:tcBorders>
              <w:top w:val="nil"/>
              <w:left w:val="nil"/>
              <w:bottom w:val="nil"/>
              <w:right w:val="nil"/>
            </w:tcBorders>
          </w:tcPr>
          <w:p w14:paraId="080CBF40" w14:textId="0268DDC1" w:rsidR="00CF1A59" w:rsidRPr="00CD002A" w:rsidRDefault="00CF1A59" w:rsidP="00CD002A">
            <w:pPr>
              <w:rPr>
                <w:rFonts w:ascii="Times New Roman" w:hAnsi="Times New Roman" w:cs="Times New Roman"/>
              </w:rPr>
            </w:pPr>
            <w:r w:rsidRPr="00CD002A">
              <w:rPr>
                <w:rFonts w:ascii="Times New Roman" w:hAnsi="Times New Roman" w:cs="Times New Roman"/>
              </w:rPr>
              <w:t>0.051</w:t>
            </w:r>
          </w:p>
        </w:tc>
        <w:tc>
          <w:tcPr>
            <w:tcW w:w="921" w:type="dxa"/>
            <w:tcBorders>
              <w:top w:val="nil"/>
              <w:left w:val="nil"/>
              <w:bottom w:val="nil"/>
              <w:right w:val="nil"/>
            </w:tcBorders>
          </w:tcPr>
          <w:p w14:paraId="6C11AD33" w14:textId="2C30ADE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0.068</w:t>
            </w:r>
          </w:p>
        </w:tc>
        <w:tc>
          <w:tcPr>
            <w:tcW w:w="921" w:type="dxa"/>
            <w:tcBorders>
              <w:top w:val="nil"/>
              <w:left w:val="nil"/>
              <w:bottom w:val="nil"/>
              <w:right w:val="nil"/>
            </w:tcBorders>
          </w:tcPr>
          <w:p w14:paraId="7D2E6B25" w14:textId="260125F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0.171</w:t>
            </w:r>
          </w:p>
        </w:tc>
        <w:tc>
          <w:tcPr>
            <w:tcW w:w="921" w:type="dxa"/>
            <w:tcBorders>
              <w:top w:val="nil"/>
              <w:left w:val="nil"/>
              <w:bottom w:val="nil"/>
              <w:right w:val="nil"/>
            </w:tcBorders>
          </w:tcPr>
          <w:p w14:paraId="78D160C0" w14:textId="0A027E69"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c>
          <w:tcPr>
            <w:tcW w:w="922" w:type="dxa"/>
            <w:tcBorders>
              <w:top w:val="nil"/>
              <w:left w:val="nil"/>
              <w:bottom w:val="nil"/>
              <w:right w:val="nil"/>
            </w:tcBorders>
          </w:tcPr>
          <w:p w14:paraId="13799EC3" w14:textId="052F10F1"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0.144</w:t>
            </w:r>
          </w:p>
        </w:tc>
      </w:tr>
      <w:tr w:rsidR="00CF1A59" w:rsidRPr="00CD002A" w14:paraId="18F6DE79" w14:textId="77777777" w:rsidTr="002C4239">
        <w:trPr>
          <w:trHeight w:val="432"/>
        </w:trPr>
        <w:tc>
          <w:tcPr>
            <w:tcW w:w="1991" w:type="dxa"/>
            <w:gridSpan w:val="2"/>
            <w:tcBorders>
              <w:top w:val="nil"/>
              <w:left w:val="nil"/>
              <w:bottom w:val="single" w:sz="4" w:space="0" w:color="auto"/>
              <w:right w:val="nil"/>
            </w:tcBorders>
            <w:shd w:val="clear" w:color="auto" w:fill="auto"/>
          </w:tcPr>
          <w:p w14:paraId="4105C9DC" w14:textId="6ABD0920" w:rsidR="00CF1A59" w:rsidRPr="00CD002A" w:rsidRDefault="00CF1A59" w:rsidP="00CF1A59">
            <w:pPr>
              <w:ind w:left="225"/>
              <w:rPr>
                <w:rFonts w:ascii="Times New Roman" w:eastAsia="Times New Roman" w:hAnsi="Times New Roman" w:cs="Times New Roman"/>
                <w:color w:val="000000"/>
              </w:rPr>
            </w:pPr>
            <w:r w:rsidRPr="00CD002A">
              <w:rPr>
                <w:rFonts w:ascii="Times New Roman" w:hAnsi="Times New Roman" w:cs="Times New Roman"/>
              </w:rPr>
              <w:t>S80-N50</w:t>
            </w:r>
          </w:p>
        </w:tc>
        <w:tc>
          <w:tcPr>
            <w:tcW w:w="921" w:type="dxa"/>
            <w:tcBorders>
              <w:top w:val="nil"/>
              <w:left w:val="nil"/>
              <w:bottom w:val="single" w:sz="4" w:space="0" w:color="auto"/>
              <w:right w:val="nil"/>
            </w:tcBorders>
            <w:shd w:val="clear" w:color="auto" w:fill="auto"/>
          </w:tcPr>
          <w:p w14:paraId="161DDB56" w14:textId="77777777" w:rsidR="00CF1A59" w:rsidRPr="00CD002A" w:rsidRDefault="00CF1A59" w:rsidP="00CD002A">
            <w:pPr>
              <w:rPr>
                <w:rFonts w:ascii="Times New Roman" w:eastAsia="Times New Roman" w:hAnsi="Times New Roman" w:cs="Times New Roman"/>
                <w:color w:val="000000"/>
              </w:rPr>
            </w:pPr>
          </w:p>
        </w:tc>
        <w:tc>
          <w:tcPr>
            <w:tcW w:w="921" w:type="dxa"/>
            <w:tcBorders>
              <w:top w:val="nil"/>
              <w:left w:val="nil"/>
              <w:bottom w:val="single" w:sz="4" w:space="0" w:color="auto"/>
              <w:right w:val="nil"/>
            </w:tcBorders>
            <w:shd w:val="clear" w:color="auto" w:fill="auto"/>
          </w:tcPr>
          <w:p w14:paraId="127420A0" w14:textId="77777777" w:rsidR="00CF1A59" w:rsidRPr="00CD002A" w:rsidRDefault="00CF1A59" w:rsidP="00CD002A">
            <w:pPr>
              <w:rPr>
                <w:rFonts w:ascii="Times New Roman" w:hAnsi="Times New Roman" w:cs="Times New Roman"/>
              </w:rPr>
            </w:pPr>
          </w:p>
        </w:tc>
        <w:tc>
          <w:tcPr>
            <w:tcW w:w="921" w:type="dxa"/>
            <w:tcBorders>
              <w:top w:val="nil"/>
              <w:left w:val="nil"/>
              <w:bottom w:val="single" w:sz="4" w:space="0" w:color="auto"/>
              <w:right w:val="nil"/>
            </w:tcBorders>
          </w:tcPr>
          <w:p w14:paraId="0C145E50" w14:textId="40842D5E" w:rsidR="00CF1A59" w:rsidRPr="00CD002A" w:rsidRDefault="00CF1A59" w:rsidP="00CD002A">
            <w:pPr>
              <w:rPr>
                <w:rFonts w:ascii="Times New Roman" w:hAnsi="Times New Roman" w:cs="Times New Roman"/>
              </w:rPr>
            </w:pPr>
            <w:r w:rsidRPr="00CD002A">
              <w:rPr>
                <w:rFonts w:ascii="Times New Roman" w:hAnsi="Times New Roman" w:cs="Times New Roman"/>
              </w:rPr>
              <w:t>0.010</w:t>
            </w:r>
          </w:p>
        </w:tc>
        <w:tc>
          <w:tcPr>
            <w:tcW w:w="921" w:type="dxa"/>
            <w:tcBorders>
              <w:top w:val="nil"/>
              <w:left w:val="nil"/>
              <w:bottom w:val="single" w:sz="4" w:space="0" w:color="auto"/>
              <w:right w:val="nil"/>
            </w:tcBorders>
          </w:tcPr>
          <w:p w14:paraId="0472E1C8" w14:textId="0C0FEF90" w:rsidR="00CF1A59" w:rsidRPr="00CD002A" w:rsidRDefault="00CF1A59" w:rsidP="00CD002A">
            <w:pPr>
              <w:rPr>
                <w:rFonts w:ascii="Times New Roman" w:hAnsi="Times New Roman" w:cs="Times New Roman"/>
              </w:rPr>
            </w:pPr>
            <w:r w:rsidRPr="00CD002A">
              <w:rPr>
                <w:rFonts w:ascii="Times New Roman" w:hAnsi="Times New Roman" w:cs="Times New Roman"/>
              </w:rPr>
              <w:t>0.028</w:t>
            </w:r>
          </w:p>
        </w:tc>
        <w:tc>
          <w:tcPr>
            <w:tcW w:w="921" w:type="dxa"/>
            <w:tcBorders>
              <w:top w:val="nil"/>
              <w:left w:val="nil"/>
              <w:bottom w:val="single" w:sz="4" w:space="0" w:color="auto"/>
              <w:right w:val="nil"/>
            </w:tcBorders>
          </w:tcPr>
          <w:p w14:paraId="464C6A68" w14:textId="628D49BE"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0.034</w:t>
            </w:r>
          </w:p>
        </w:tc>
        <w:tc>
          <w:tcPr>
            <w:tcW w:w="921" w:type="dxa"/>
            <w:tcBorders>
              <w:top w:val="nil"/>
              <w:left w:val="nil"/>
              <w:bottom w:val="single" w:sz="4" w:space="0" w:color="auto"/>
              <w:right w:val="nil"/>
            </w:tcBorders>
          </w:tcPr>
          <w:p w14:paraId="7C9AECD2" w14:textId="151B54D2" w:rsidR="00CF1A59" w:rsidRPr="00CD002A" w:rsidRDefault="00CF1A59" w:rsidP="00CD002A">
            <w:pPr>
              <w:rPr>
                <w:rFonts w:ascii="Times New Roman" w:hAnsi="Times New Roman" w:cs="Times New Roman"/>
              </w:rPr>
            </w:pPr>
            <w:r w:rsidRPr="00CD002A">
              <w:rPr>
                <w:rFonts w:ascii="Times New Roman" w:hAnsi="Times New Roman" w:cs="Times New Roman"/>
                <w:color w:val="000000"/>
              </w:rPr>
              <w:t>0.063</w:t>
            </w:r>
          </w:p>
        </w:tc>
        <w:tc>
          <w:tcPr>
            <w:tcW w:w="921" w:type="dxa"/>
            <w:tcBorders>
              <w:top w:val="nil"/>
              <w:left w:val="nil"/>
              <w:bottom w:val="single" w:sz="4" w:space="0" w:color="auto"/>
              <w:right w:val="nil"/>
            </w:tcBorders>
          </w:tcPr>
          <w:p w14:paraId="5E7C3AB5" w14:textId="6DF7B939" w:rsidR="00CF1A59" w:rsidRPr="00CD002A" w:rsidRDefault="00CF1A59" w:rsidP="00CD002A">
            <w:pPr>
              <w:rPr>
                <w:rFonts w:ascii="Times New Roman" w:hAnsi="Times New Roman" w:cs="Times New Roman"/>
                <w:color w:val="000000"/>
              </w:rPr>
            </w:pPr>
            <w:r w:rsidRPr="00CD002A">
              <w:rPr>
                <w:rFonts w:ascii="Times New Roman" w:hAnsi="Times New Roman" w:cs="Times New Roman"/>
                <w:color w:val="000000"/>
              </w:rPr>
              <w:t>0.047</w:t>
            </w:r>
          </w:p>
        </w:tc>
        <w:tc>
          <w:tcPr>
            <w:tcW w:w="922" w:type="dxa"/>
            <w:tcBorders>
              <w:top w:val="nil"/>
              <w:left w:val="nil"/>
              <w:bottom w:val="single" w:sz="4" w:space="0" w:color="auto"/>
              <w:right w:val="nil"/>
            </w:tcBorders>
          </w:tcPr>
          <w:p w14:paraId="5EE52CDC" w14:textId="1CB83121" w:rsidR="00CF1A59" w:rsidRPr="00CD002A" w:rsidRDefault="00CF1A59" w:rsidP="00CD002A">
            <w:pPr>
              <w:rPr>
                <w:rFonts w:ascii="Times New Roman" w:hAnsi="Times New Roman" w:cs="Times New Roman"/>
              </w:rPr>
            </w:pPr>
            <w:r w:rsidRPr="00CD002A">
              <w:rPr>
                <w:rFonts w:ascii="Times New Roman" w:hAnsi="Times New Roman" w:cs="Times New Roman"/>
              </w:rPr>
              <w:t>0</w:t>
            </w:r>
          </w:p>
        </w:tc>
      </w:tr>
    </w:tbl>
    <w:p w14:paraId="72531AE4" w14:textId="430A1A47" w:rsidR="00C07F7F" w:rsidRDefault="00C07F7F" w:rsidP="00C07F7F">
      <w:pPr>
        <w:spacing w:line="480" w:lineRule="auto"/>
        <w:rPr>
          <w:rFonts w:ascii="Times New Roman" w:hAnsi="Times New Roman" w:cs="Times New Roman"/>
        </w:rPr>
      </w:pPr>
    </w:p>
    <w:p w14:paraId="759EFA6B" w14:textId="6EF9D8E6" w:rsidR="006618E2" w:rsidRDefault="006618E2" w:rsidP="00C07F7F">
      <w:pPr>
        <w:spacing w:line="480" w:lineRule="auto"/>
        <w:rPr>
          <w:rFonts w:ascii="Times New Roman" w:hAnsi="Times New Roman" w:cs="Times New Roman"/>
        </w:rPr>
      </w:pPr>
    </w:p>
    <w:p w14:paraId="0202DD7B" w14:textId="42F756C7" w:rsidR="006618E2" w:rsidRDefault="006618E2" w:rsidP="00C07F7F">
      <w:pPr>
        <w:spacing w:line="480" w:lineRule="auto"/>
        <w:rPr>
          <w:rFonts w:ascii="Times New Roman" w:hAnsi="Times New Roman" w:cs="Times New Roman"/>
        </w:rPr>
      </w:pPr>
    </w:p>
    <w:p w14:paraId="25C8F8BF" w14:textId="29FB89CF" w:rsidR="006618E2" w:rsidRDefault="006618E2" w:rsidP="00C07F7F">
      <w:pPr>
        <w:spacing w:line="480" w:lineRule="auto"/>
        <w:rPr>
          <w:rFonts w:ascii="Times New Roman" w:hAnsi="Times New Roman" w:cs="Times New Roman"/>
        </w:rPr>
      </w:pPr>
    </w:p>
    <w:p w14:paraId="31E29C8C" w14:textId="5D9C723C" w:rsidR="006618E2" w:rsidRDefault="006618E2" w:rsidP="00C07F7F">
      <w:pPr>
        <w:spacing w:line="480" w:lineRule="auto"/>
        <w:rPr>
          <w:rFonts w:ascii="Times New Roman" w:hAnsi="Times New Roman" w:cs="Times New Roman"/>
        </w:rPr>
      </w:pPr>
    </w:p>
    <w:p w14:paraId="55D75DA8" w14:textId="4230EB85" w:rsidR="006618E2" w:rsidRDefault="006618E2" w:rsidP="00C07F7F">
      <w:pPr>
        <w:spacing w:line="480" w:lineRule="auto"/>
        <w:rPr>
          <w:rFonts w:ascii="Times New Roman" w:hAnsi="Times New Roman" w:cs="Times New Roman"/>
        </w:rPr>
      </w:pPr>
    </w:p>
    <w:p w14:paraId="69C81FF6" w14:textId="3D7F079E" w:rsidR="006618E2" w:rsidRDefault="006618E2" w:rsidP="00C07F7F">
      <w:pPr>
        <w:spacing w:line="480" w:lineRule="auto"/>
        <w:rPr>
          <w:rFonts w:ascii="Times New Roman" w:hAnsi="Times New Roman" w:cs="Times New Roman"/>
        </w:rPr>
      </w:pPr>
    </w:p>
    <w:p w14:paraId="4D541DC7" w14:textId="6956453D" w:rsidR="006618E2" w:rsidRDefault="006618E2" w:rsidP="00C07F7F">
      <w:pPr>
        <w:spacing w:line="480" w:lineRule="auto"/>
        <w:rPr>
          <w:rFonts w:ascii="Times New Roman" w:hAnsi="Times New Roman" w:cs="Times New Roman"/>
        </w:rPr>
      </w:pPr>
    </w:p>
    <w:p w14:paraId="2DAB1871" w14:textId="77777777" w:rsidR="006618E2" w:rsidRPr="004B4B74" w:rsidRDefault="006618E2" w:rsidP="00C07F7F">
      <w:pPr>
        <w:spacing w:line="480" w:lineRule="auto"/>
        <w:rPr>
          <w:rFonts w:ascii="Times New Roman" w:hAnsi="Times New Roman" w:cs="Times New Roman"/>
        </w:rPr>
      </w:pPr>
    </w:p>
    <w:p w14:paraId="3D5C8120" w14:textId="5B97C537" w:rsidR="006618E2" w:rsidRPr="00A30917" w:rsidRDefault="00AE72A5" w:rsidP="006618E2">
      <w:pPr>
        <w:spacing w:line="480" w:lineRule="auto"/>
        <w:rPr>
          <w:rFonts w:ascii="Times New Roman" w:hAnsi="Times New Roman" w:cs="Times New Roman"/>
        </w:rPr>
      </w:pPr>
      <w:r>
        <w:rPr>
          <w:rFonts w:ascii="Times New Roman" w:hAnsi="Times New Roman" w:cs="Times New Roman"/>
        </w:rPr>
        <w:lastRenderedPageBreak/>
        <w:t xml:space="preserve">Table 3 - </w:t>
      </w:r>
      <w:r w:rsidRPr="00AE72A5">
        <w:rPr>
          <w:rFonts w:ascii="Times New Roman" w:hAnsi="Times New Roman" w:cs="Times New Roman"/>
        </w:rPr>
        <w:t>Model selection results for linear mixed-effects models</w:t>
      </w:r>
      <w:r>
        <w:rPr>
          <w:rFonts w:ascii="Times New Roman" w:hAnsi="Times New Roman" w:cs="Times New Roman"/>
        </w:rPr>
        <w:t xml:space="preserve">. </w:t>
      </w:r>
      <w:r w:rsidRPr="00AE72A5">
        <w:rPr>
          <w:rFonts w:ascii="Times New Roman" w:hAnsi="Times New Roman" w:cs="Times New Roman"/>
        </w:rPr>
        <w:t xml:space="preserve">AIC is the Akaike information </w:t>
      </w:r>
      <w:r w:rsidR="006618E2">
        <w:rPr>
          <w:rFonts w:ascii="Times New Roman" w:hAnsi="Times New Roman" w:cs="Times New Roman"/>
        </w:rPr>
        <w:t>c</w:t>
      </w:r>
      <w:r w:rsidR="006618E2" w:rsidRPr="00AE72A5">
        <w:rPr>
          <w:rFonts w:ascii="Times New Roman" w:hAnsi="Times New Roman" w:cs="Times New Roman"/>
        </w:rPr>
        <w:t xml:space="preserve">riterion, </w:t>
      </w:r>
      <w:commentRangeStart w:id="116"/>
      <w:r w:rsidR="006618E2" w:rsidRPr="006618E2">
        <w:rPr>
          <w:rFonts w:ascii="Symbol" w:hAnsi="Symbol" w:cs="Times New Roman"/>
        </w:rPr>
        <w:t>D</w:t>
      </w:r>
      <w:r w:rsidR="006618E2" w:rsidRPr="00AE72A5">
        <w:rPr>
          <w:rFonts w:ascii="Times New Roman" w:hAnsi="Times New Roman" w:cs="Times New Roman"/>
        </w:rPr>
        <w:t>AIC</w:t>
      </w:r>
      <w:commentRangeEnd w:id="116"/>
      <w:r w:rsidR="006C79FB">
        <w:rPr>
          <w:rStyle w:val="CommentReference"/>
        </w:rPr>
        <w:commentReference w:id="116"/>
      </w:r>
      <w:r w:rsidR="006618E2" w:rsidRPr="00AE72A5">
        <w:rPr>
          <w:rFonts w:ascii="Times New Roman" w:hAnsi="Times New Roman" w:cs="Times New Roman"/>
        </w:rPr>
        <w:t xml:space="preserve"> is the difference in AIC between the best model and each competing model</w:t>
      </w:r>
      <w:r w:rsidR="00306FB5">
        <w:rPr>
          <w:rFonts w:ascii="Times New Roman" w:hAnsi="Times New Roman" w:cs="Times New Roman"/>
        </w:rPr>
        <w:t xml:space="preserve">. The best supported model for each region and species is bolded. For all but the East Bay, the highways have no </w:t>
      </w:r>
      <w:ins w:id="117" w:author=" " w:date="2021-01-20T16:25:00Z">
        <w:r w:rsidR="006C79FB">
          <w:rPr>
            <w:rFonts w:ascii="Times New Roman" w:hAnsi="Times New Roman" w:cs="Times New Roman"/>
          </w:rPr>
          <w:t>e</w:t>
        </w:r>
      </w:ins>
      <w:del w:id="118" w:author=" " w:date="2021-01-20T16:25:00Z">
        <w:r w:rsidR="00306FB5" w:rsidDel="006C79FB">
          <w:rPr>
            <w:rFonts w:ascii="Times New Roman" w:hAnsi="Times New Roman" w:cs="Times New Roman"/>
          </w:rPr>
          <w:delText>a</w:delText>
        </w:r>
      </w:del>
      <w:r w:rsidR="00306FB5">
        <w:rPr>
          <w:rFonts w:ascii="Times New Roman" w:hAnsi="Times New Roman" w:cs="Times New Roman"/>
        </w:rPr>
        <w:t>ffect. In the East Bay, traffic rates influence patterns of genetic distance</w:t>
      </w:r>
      <w:ins w:id="119" w:author=" " w:date="2021-01-20T16:25:00Z">
        <w:r w:rsidR="006C79FB">
          <w:rPr>
            <w:rFonts w:ascii="Times New Roman" w:hAnsi="Times New Roman" w:cs="Times New Roman"/>
          </w:rPr>
          <w:t xml:space="preserve"> for coyotes</w:t>
        </w:r>
      </w:ins>
      <w:r w:rsidR="00306FB5">
        <w:rPr>
          <w:rFonts w:ascii="Times New Roman" w:hAnsi="Times New Roman" w:cs="Times New Roman"/>
        </w:rPr>
        <w:t>.</w:t>
      </w:r>
    </w:p>
    <w:tbl>
      <w:tblPr>
        <w:tblStyle w:val="TableGrid"/>
        <w:tblW w:w="9355" w:type="dxa"/>
        <w:tblCellMar>
          <w:left w:w="115" w:type="dxa"/>
          <w:right w:w="43" w:type="dxa"/>
        </w:tblCellMar>
        <w:tblLook w:val="04A0" w:firstRow="1" w:lastRow="0" w:firstColumn="1" w:lastColumn="0" w:noHBand="0" w:noVBand="1"/>
      </w:tblPr>
      <w:tblGrid>
        <w:gridCol w:w="1345"/>
        <w:gridCol w:w="6012"/>
        <w:gridCol w:w="999"/>
        <w:gridCol w:w="999"/>
      </w:tblGrid>
      <w:tr w:rsidR="00101E80" w:rsidRPr="00306FB5" w14:paraId="7F1A1A0C" w14:textId="77777777" w:rsidTr="00306FB5">
        <w:tc>
          <w:tcPr>
            <w:tcW w:w="1345" w:type="dxa"/>
            <w:tcBorders>
              <w:left w:val="nil"/>
              <w:bottom w:val="single" w:sz="4" w:space="0" w:color="auto"/>
              <w:right w:val="nil"/>
            </w:tcBorders>
          </w:tcPr>
          <w:p w14:paraId="36E565FC" w14:textId="097BCC48" w:rsidR="006618E2" w:rsidRPr="00306FB5" w:rsidRDefault="006618E2" w:rsidP="00306FB5">
            <w:pPr>
              <w:rPr>
                <w:rFonts w:ascii="Times New Roman" w:hAnsi="Times New Roman" w:cs="Times New Roman"/>
              </w:rPr>
            </w:pPr>
          </w:p>
        </w:tc>
        <w:tc>
          <w:tcPr>
            <w:tcW w:w="6012" w:type="dxa"/>
            <w:tcBorders>
              <w:left w:val="nil"/>
              <w:bottom w:val="single" w:sz="4" w:space="0" w:color="auto"/>
              <w:right w:val="nil"/>
            </w:tcBorders>
          </w:tcPr>
          <w:p w14:paraId="198647CB" w14:textId="56EEB343" w:rsidR="006618E2" w:rsidRPr="00306FB5" w:rsidRDefault="006618E2" w:rsidP="00306FB5">
            <w:pPr>
              <w:rPr>
                <w:rFonts w:ascii="Times New Roman" w:hAnsi="Times New Roman" w:cs="Times New Roman"/>
              </w:rPr>
            </w:pPr>
            <w:r w:rsidRPr="00306FB5">
              <w:rPr>
                <w:rFonts w:ascii="Times New Roman" w:hAnsi="Times New Roman" w:cs="Times New Roman"/>
              </w:rPr>
              <w:t>Surface</w:t>
            </w:r>
          </w:p>
        </w:tc>
        <w:tc>
          <w:tcPr>
            <w:tcW w:w="999" w:type="dxa"/>
            <w:tcBorders>
              <w:left w:val="nil"/>
              <w:bottom w:val="single" w:sz="4" w:space="0" w:color="auto"/>
              <w:right w:val="nil"/>
            </w:tcBorders>
          </w:tcPr>
          <w:p w14:paraId="4F7D0904" w14:textId="01B503E7" w:rsidR="006618E2" w:rsidRPr="00306FB5" w:rsidRDefault="006618E2" w:rsidP="00306FB5">
            <w:pPr>
              <w:rPr>
                <w:rFonts w:ascii="Times New Roman" w:hAnsi="Times New Roman" w:cs="Times New Roman"/>
              </w:rPr>
            </w:pPr>
            <w:r w:rsidRPr="00306FB5">
              <w:rPr>
                <w:rFonts w:ascii="Times New Roman" w:hAnsi="Times New Roman" w:cs="Times New Roman"/>
              </w:rPr>
              <w:t>AIC</w:t>
            </w:r>
          </w:p>
        </w:tc>
        <w:tc>
          <w:tcPr>
            <w:tcW w:w="999" w:type="dxa"/>
            <w:tcBorders>
              <w:left w:val="nil"/>
              <w:bottom w:val="single" w:sz="4" w:space="0" w:color="auto"/>
              <w:right w:val="nil"/>
            </w:tcBorders>
          </w:tcPr>
          <w:p w14:paraId="0ACFC93B" w14:textId="6C92A035" w:rsidR="006618E2" w:rsidRPr="00306FB5" w:rsidRDefault="006618E2" w:rsidP="00306FB5">
            <w:pPr>
              <w:rPr>
                <w:rFonts w:ascii="Times New Roman" w:hAnsi="Times New Roman" w:cs="Times New Roman"/>
              </w:rPr>
            </w:pPr>
            <w:r w:rsidRPr="00306FB5">
              <w:rPr>
                <w:rFonts w:ascii="Times New Roman" w:hAnsi="Times New Roman" w:cs="Times New Roman"/>
              </w:rPr>
              <w:t>DAIC</w:t>
            </w:r>
          </w:p>
        </w:tc>
      </w:tr>
      <w:tr w:rsidR="00306FB5" w:rsidRPr="00306FB5" w14:paraId="4F7E8897" w14:textId="77777777" w:rsidTr="00306FB5">
        <w:trPr>
          <w:trHeight w:val="302"/>
        </w:trPr>
        <w:tc>
          <w:tcPr>
            <w:tcW w:w="1345" w:type="dxa"/>
            <w:tcBorders>
              <w:left w:val="nil"/>
              <w:bottom w:val="nil"/>
              <w:right w:val="nil"/>
            </w:tcBorders>
          </w:tcPr>
          <w:p w14:paraId="4244593E" w14:textId="2FB2582F" w:rsidR="006618E2" w:rsidRPr="00306FB5" w:rsidRDefault="006618E2" w:rsidP="00306FB5">
            <w:pPr>
              <w:rPr>
                <w:rFonts w:ascii="Times New Roman" w:hAnsi="Times New Roman" w:cs="Times New Roman"/>
              </w:rPr>
            </w:pPr>
            <w:r w:rsidRPr="00306FB5">
              <w:rPr>
                <w:rFonts w:ascii="Times New Roman" w:hAnsi="Times New Roman" w:cs="Times New Roman"/>
              </w:rPr>
              <w:t>East Bay</w:t>
            </w:r>
          </w:p>
        </w:tc>
        <w:tc>
          <w:tcPr>
            <w:tcW w:w="6012" w:type="dxa"/>
            <w:tcBorders>
              <w:left w:val="nil"/>
              <w:bottom w:val="nil"/>
              <w:right w:val="nil"/>
            </w:tcBorders>
          </w:tcPr>
          <w:p w14:paraId="1D1F5604"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56339292" w14:textId="77777777" w:rsidR="006618E2" w:rsidRPr="00306FB5" w:rsidRDefault="006618E2" w:rsidP="00306FB5">
            <w:pPr>
              <w:rPr>
                <w:rFonts w:ascii="Times New Roman" w:hAnsi="Times New Roman" w:cs="Times New Roman"/>
              </w:rPr>
            </w:pPr>
          </w:p>
        </w:tc>
        <w:tc>
          <w:tcPr>
            <w:tcW w:w="999" w:type="dxa"/>
            <w:tcBorders>
              <w:left w:val="nil"/>
              <w:bottom w:val="nil"/>
              <w:right w:val="nil"/>
            </w:tcBorders>
          </w:tcPr>
          <w:p w14:paraId="138AD0F2" w14:textId="77777777" w:rsidR="006618E2" w:rsidRPr="00306FB5" w:rsidRDefault="006618E2" w:rsidP="00306FB5">
            <w:pPr>
              <w:rPr>
                <w:rFonts w:ascii="Times New Roman" w:hAnsi="Times New Roman" w:cs="Times New Roman"/>
              </w:rPr>
            </w:pPr>
          </w:p>
        </w:tc>
      </w:tr>
      <w:tr w:rsidR="00306FB5" w:rsidRPr="00306FB5" w14:paraId="348480A4" w14:textId="77777777" w:rsidTr="00306FB5">
        <w:trPr>
          <w:trHeight w:val="302"/>
        </w:trPr>
        <w:tc>
          <w:tcPr>
            <w:tcW w:w="1345" w:type="dxa"/>
            <w:tcBorders>
              <w:top w:val="nil"/>
              <w:left w:val="nil"/>
              <w:bottom w:val="nil"/>
              <w:right w:val="nil"/>
            </w:tcBorders>
          </w:tcPr>
          <w:p w14:paraId="27663AE4" w14:textId="5DD0CFFE"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17EE1279" w14:textId="61B40B09"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w:t>
            </w:r>
          </w:p>
        </w:tc>
        <w:tc>
          <w:tcPr>
            <w:tcW w:w="999" w:type="dxa"/>
            <w:tcBorders>
              <w:top w:val="nil"/>
              <w:left w:val="nil"/>
              <w:bottom w:val="nil"/>
              <w:right w:val="nil"/>
            </w:tcBorders>
          </w:tcPr>
          <w:p w14:paraId="2347770A" w14:textId="726C28BA"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07AE6E43" w14:textId="002C9E2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C1B6FA1" w14:textId="77777777" w:rsidTr="00306FB5">
        <w:trPr>
          <w:trHeight w:val="302"/>
        </w:trPr>
        <w:tc>
          <w:tcPr>
            <w:tcW w:w="1345" w:type="dxa"/>
            <w:tcBorders>
              <w:top w:val="nil"/>
              <w:left w:val="nil"/>
              <w:bottom w:val="nil"/>
              <w:right w:val="nil"/>
            </w:tcBorders>
          </w:tcPr>
          <w:p w14:paraId="5A47E28D"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12CB264C" w14:textId="648BD3B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688FABE" w14:textId="0F57EDB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711.63</w:t>
            </w:r>
          </w:p>
        </w:tc>
        <w:tc>
          <w:tcPr>
            <w:tcW w:w="999" w:type="dxa"/>
            <w:tcBorders>
              <w:top w:val="nil"/>
              <w:left w:val="nil"/>
              <w:bottom w:val="nil"/>
              <w:right w:val="nil"/>
            </w:tcBorders>
          </w:tcPr>
          <w:p w14:paraId="2008094B" w14:textId="65B231C7" w:rsidR="00306FB5" w:rsidRPr="00306FB5" w:rsidRDefault="00306FB5" w:rsidP="00306FB5">
            <w:pPr>
              <w:rPr>
                <w:rFonts w:ascii="Times New Roman" w:hAnsi="Times New Roman" w:cs="Times New Roman"/>
              </w:rPr>
            </w:pPr>
            <w:r w:rsidRPr="00306FB5">
              <w:rPr>
                <w:rFonts w:ascii="Times New Roman" w:hAnsi="Times New Roman" w:cs="Times New Roman"/>
              </w:rPr>
              <w:t>0.010</w:t>
            </w:r>
          </w:p>
        </w:tc>
      </w:tr>
      <w:tr w:rsidR="00306FB5" w:rsidRPr="00306FB5" w14:paraId="48F558B8" w14:textId="77777777" w:rsidTr="00306FB5">
        <w:trPr>
          <w:trHeight w:val="302"/>
        </w:trPr>
        <w:tc>
          <w:tcPr>
            <w:tcW w:w="1345" w:type="dxa"/>
            <w:tcBorders>
              <w:top w:val="nil"/>
              <w:left w:val="nil"/>
              <w:bottom w:val="nil"/>
              <w:right w:val="nil"/>
            </w:tcBorders>
          </w:tcPr>
          <w:p w14:paraId="5396515F" w14:textId="77777777" w:rsidR="00306FB5" w:rsidRPr="00306FB5" w:rsidRDefault="00306FB5" w:rsidP="00306FB5">
            <w:pPr>
              <w:rPr>
                <w:rFonts w:ascii="Times New Roman" w:hAnsi="Times New Roman" w:cs="Times New Roman"/>
              </w:rPr>
            </w:pPr>
          </w:p>
        </w:tc>
        <w:tc>
          <w:tcPr>
            <w:tcW w:w="6012" w:type="dxa"/>
            <w:tcBorders>
              <w:top w:val="nil"/>
              <w:left w:val="nil"/>
              <w:bottom w:val="nil"/>
              <w:right w:val="nil"/>
            </w:tcBorders>
          </w:tcPr>
          <w:p w14:paraId="48BC9A34" w14:textId="14175F1C"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 + highway permeability binned to traffic</w:t>
            </w:r>
          </w:p>
        </w:tc>
        <w:tc>
          <w:tcPr>
            <w:tcW w:w="999" w:type="dxa"/>
            <w:tcBorders>
              <w:top w:val="nil"/>
              <w:left w:val="nil"/>
              <w:bottom w:val="nil"/>
              <w:right w:val="nil"/>
            </w:tcBorders>
          </w:tcPr>
          <w:p w14:paraId="06749DED" w14:textId="40D50846"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711.64</w:t>
            </w:r>
          </w:p>
        </w:tc>
        <w:tc>
          <w:tcPr>
            <w:tcW w:w="999" w:type="dxa"/>
            <w:tcBorders>
              <w:top w:val="nil"/>
              <w:left w:val="nil"/>
              <w:bottom w:val="nil"/>
              <w:right w:val="nil"/>
            </w:tcBorders>
          </w:tcPr>
          <w:p w14:paraId="42DB4931" w14:textId="77B7EAA8" w:rsidR="00306FB5" w:rsidRPr="00306FB5" w:rsidRDefault="00306FB5" w:rsidP="00306FB5">
            <w:pPr>
              <w:rPr>
                <w:rFonts w:ascii="Times New Roman" w:hAnsi="Times New Roman" w:cs="Times New Roman"/>
              </w:rPr>
            </w:pPr>
            <w:r w:rsidRPr="00306FB5">
              <w:rPr>
                <w:rFonts w:ascii="Times New Roman" w:hAnsi="Times New Roman" w:cs="Times New Roman"/>
              </w:rPr>
              <w:t>0.000</w:t>
            </w:r>
          </w:p>
        </w:tc>
      </w:tr>
      <w:tr w:rsidR="006618E2" w:rsidRPr="00306FB5" w14:paraId="51CB1445" w14:textId="77777777" w:rsidTr="00306FB5">
        <w:trPr>
          <w:trHeight w:val="302"/>
        </w:trPr>
        <w:tc>
          <w:tcPr>
            <w:tcW w:w="7357" w:type="dxa"/>
            <w:gridSpan w:val="2"/>
            <w:tcBorders>
              <w:top w:val="nil"/>
              <w:left w:val="nil"/>
              <w:bottom w:val="nil"/>
              <w:right w:val="nil"/>
            </w:tcBorders>
          </w:tcPr>
          <w:p w14:paraId="5345DC6F" w14:textId="3B849CD5" w:rsidR="006618E2" w:rsidRPr="00306FB5" w:rsidRDefault="006618E2" w:rsidP="00306FB5">
            <w:pPr>
              <w:rPr>
                <w:rFonts w:ascii="Times New Roman" w:hAnsi="Times New Roman" w:cs="Times New Roman"/>
              </w:rPr>
            </w:pPr>
            <w:r w:rsidRPr="00306FB5">
              <w:rPr>
                <w:rFonts w:ascii="Times New Roman" w:hAnsi="Times New Roman" w:cs="Times New Roman"/>
              </w:rPr>
              <w:t>Sierra Nevada Foothills</w:t>
            </w:r>
          </w:p>
        </w:tc>
        <w:tc>
          <w:tcPr>
            <w:tcW w:w="999" w:type="dxa"/>
            <w:tcBorders>
              <w:top w:val="nil"/>
              <w:left w:val="nil"/>
              <w:bottom w:val="nil"/>
              <w:right w:val="nil"/>
            </w:tcBorders>
          </w:tcPr>
          <w:p w14:paraId="3A26834A" w14:textId="77777777" w:rsidR="006618E2" w:rsidRPr="00306FB5" w:rsidRDefault="006618E2" w:rsidP="00306FB5">
            <w:pPr>
              <w:rPr>
                <w:rFonts w:ascii="Times New Roman" w:hAnsi="Times New Roman" w:cs="Times New Roman"/>
              </w:rPr>
            </w:pPr>
          </w:p>
        </w:tc>
        <w:tc>
          <w:tcPr>
            <w:tcW w:w="999" w:type="dxa"/>
            <w:tcBorders>
              <w:top w:val="nil"/>
              <w:left w:val="nil"/>
              <w:bottom w:val="nil"/>
              <w:right w:val="nil"/>
            </w:tcBorders>
          </w:tcPr>
          <w:p w14:paraId="7287761C" w14:textId="77777777" w:rsidR="006618E2" w:rsidRPr="00306FB5" w:rsidRDefault="006618E2" w:rsidP="00306FB5">
            <w:pPr>
              <w:rPr>
                <w:rFonts w:ascii="Times New Roman" w:hAnsi="Times New Roman" w:cs="Times New Roman"/>
              </w:rPr>
            </w:pPr>
          </w:p>
        </w:tc>
      </w:tr>
      <w:tr w:rsidR="00306FB5" w:rsidRPr="00306FB5" w14:paraId="2A40BAA1" w14:textId="77777777" w:rsidTr="00306FB5">
        <w:trPr>
          <w:trHeight w:val="302"/>
        </w:trPr>
        <w:tc>
          <w:tcPr>
            <w:tcW w:w="1345" w:type="dxa"/>
            <w:tcBorders>
              <w:top w:val="nil"/>
              <w:left w:val="nil"/>
              <w:bottom w:val="nil"/>
              <w:right w:val="nil"/>
            </w:tcBorders>
          </w:tcPr>
          <w:p w14:paraId="07595DCB" w14:textId="4175AD55" w:rsidR="00306FB5" w:rsidRPr="00306FB5" w:rsidRDefault="00306FB5" w:rsidP="00306FB5">
            <w:pPr>
              <w:ind w:left="330"/>
              <w:rPr>
                <w:rFonts w:ascii="Times New Roman" w:hAnsi="Times New Roman" w:cs="Times New Roman"/>
              </w:rPr>
            </w:pPr>
            <w:r w:rsidRPr="00306FB5">
              <w:rPr>
                <w:rFonts w:ascii="Times New Roman" w:hAnsi="Times New Roman" w:cs="Times New Roman"/>
              </w:rPr>
              <w:t>Coyote</w:t>
            </w:r>
          </w:p>
        </w:tc>
        <w:tc>
          <w:tcPr>
            <w:tcW w:w="6012" w:type="dxa"/>
            <w:tcBorders>
              <w:top w:val="nil"/>
              <w:left w:val="nil"/>
              <w:bottom w:val="nil"/>
              <w:right w:val="nil"/>
            </w:tcBorders>
          </w:tcPr>
          <w:p w14:paraId="0A6FEB26" w14:textId="3EA76FCE"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29CBF57" w14:textId="59739E40"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2371.77</w:t>
            </w:r>
          </w:p>
        </w:tc>
        <w:tc>
          <w:tcPr>
            <w:tcW w:w="999" w:type="dxa"/>
            <w:tcBorders>
              <w:top w:val="nil"/>
              <w:left w:val="nil"/>
              <w:bottom w:val="nil"/>
              <w:right w:val="nil"/>
            </w:tcBorders>
          </w:tcPr>
          <w:p w14:paraId="5265185D" w14:textId="76B8494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21B4A1A" w14:textId="77777777" w:rsidTr="00306FB5">
        <w:trPr>
          <w:trHeight w:val="302"/>
        </w:trPr>
        <w:tc>
          <w:tcPr>
            <w:tcW w:w="1345" w:type="dxa"/>
            <w:tcBorders>
              <w:top w:val="nil"/>
              <w:left w:val="nil"/>
              <w:bottom w:val="nil"/>
              <w:right w:val="nil"/>
            </w:tcBorders>
          </w:tcPr>
          <w:p w14:paraId="545F3CA7"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688290EA" w14:textId="3878F91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73FE53B8" w14:textId="438AEDB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2370.78</w:t>
            </w:r>
          </w:p>
        </w:tc>
        <w:tc>
          <w:tcPr>
            <w:tcW w:w="999" w:type="dxa"/>
            <w:tcBorders>
              <w:top w:val="nil"/>
              <w:left w:val="nil"/>
              <w:bottom w:val="nil"/>
              <w:right w:val="nil"/>
            </w:tcBorders>
          </w:tcPr>
          <w:p w14:paraId="7EDEBD90" w14:textId="7BD7D4A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0.987</w:t>
            </w:r>
          </w:p>
        </w:tc>
      </w:tr>
      <w:tr w:rsidR="00306FB5" w:rsidRPr="00306FB5" w14:paraId="6F799115" w14:textId="77777777" w:rsidTr="00306FB5">
        <w:trPr>
          <w:trHeight w:val="302"/>
        </w:trPr>
        <w:tc>
          <w:tcPr>
            <w:tcW w:w="1345" w:type="dxa"/>
            <w:tcBorders>
              <w:top w:val="nil"/>
              <w:left w:val="nil"/>
              <w:bottom w:val="nil"/>
              <w:right w:val="nil"/>
            </w:tcBorders>
          </w:tcPr>
          <w:p w14:paraId="6DEF556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015A187F" w14:textId="13F8DD98"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bottom w:val="nil"/>
              <w:right w:val="nil"/>
            </w:tcBorders>
          </w:tcPr>
          <w:p w14:paraId="786A6E97" w14:textId="43CE77F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2371.02</w:t>
            </w:r>
          </w:p>
        </w:tc>
        <w:tc>
          <w:tcPr>
            <w:tcW w:w="999" w:type="dxa"/>
            <w:tcBorders>
              <w:top w:val="nil"/>
              <w:left w:val="nil"/>
              <w:bottom w:val="nil"/>
              <w:right w:val="nil"/>
            </w:tcBorders>
          </w:tcPr>
          <w:p w14:paraId="26218860" w14:textId="220535ED"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0.743</w:t>
            </w:r>
          </w:p>
        </w:tc>
      </w:tr>
      <w:tr w:rsidR="00101E80" w:rsidRPr="00306FB5" w14:paraId="782565C7" w14:textId="77777777" w:rsidTr="00306FB5">
        <w:trPr>
          <w:trHeight w:val="302"/>
        </w:trPr>
        <w:tc>
          <w:tcPr>
            <w:tcW w:w="1345" w:type="dxa"/>
            <w:tcBorders>
              <w:top w:val="nil"/>
              <w:left w:val="nil"/>
              <w:bottom w:val="nil"/>
              <w:right w:val="nil"/>
            </w:tcBorders>
          </w:tcPr>
          <w:p w14:paraId="6D26F7A3" w14:textId="77777777" w:rsidR="00101E80" w:rsidRPr="00306FB5" w:rsidRDefault="00101E80" w:rsidP="00306FB5">
            <w:pPr>
              <w:ind w:left="330"/>
              <w:rPr>
                <w:rFonts w:ascii="Times New Roman" w:hAnsi="Times New Roman" w:cs="Times New Roman"/>
              </w:rPr>
            </w:pPr>
          </w:p>
        </w:tc>
        <w:tc>
          <w:tcPr>
            <w:tcW w:w="6012" w:type="dxa"/>
            <w:tcBorders>
              <w:top w:val="nil"/>
              <w:left w:val="nil"/>
              <w:bottom w:val="nil"/>
              <w:right w:val="nil"/>
            </w:tcBorders>
          </w:tcPr>
          <w:p w14:paraId="0AF72580"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46664796" w14:textId="77777777" w:rsidR="00101E80" w:rsidRPr="00306FB5" w:rsidRDefault="00101E80" w:rsidP="00306FB5">
            <w:pPr>
              <w:rPr>
                <w:rFonts w:ascii="Times New Roman" w:hAnsi="Times New Roman" w:cs="Times New Roman"/>
              </w:rPr>
            </w:pPr>
          </w:p>
        </w:tc>
        <w:tc>
          <w:tcPr>
            <w:tcW w:w="999" w:type="dxa"/>
            <w:tcBorders>
              <w:top w:val="nil"/>
              <w:left w:val="nil"/>
              <w:bottom w:val="nil"/>
              <w:right w:val="nil"/>
            </w:tcBorders>
          </w:tcPr>
          <w:p w14:paraId="5CD52626" w14:textId="77777777" w:rsidR="00101E80" w:rsidRPr="00306FB5" w:rsidRDefault="00101E80" w:rsidP="00306FB5">
            <w:pPr>
              <w:rPr>
                <w:rFonts w:ascii="Times New Roman" w:hAnsi="Times New Roman" w:cs="Times New Roman"/>
              </w:rPr>
            </w:pPr>
          </w:p>
        </w:tc>
      </w:tr>
      <w:tr w:rsidR="00306FB5" w:rsidRPr="00306FB5" w14:paraId="0842D12F" w14:textId="77777777" w:rsidTr="00306FB5">
        <w:trPr>
          <w:trHeight w:val="302"/>
        </w:trPr>
        <w:tc>
          <w:tcPr>
            <w:tcW w:w="1345" w:type="dxa"/>
            <w:tcBorders>
              <w:top w:val="nil"/>
              <w:left w:val="nil"/>
              <w:bottom w:val="nil"/>
              <w:right w:val="nil"/>
            </w:tcBorders>
          </w:tcPr>
          <w:p w14:paraId="31222AA1" w14:textId="440EE05B" w:rsidR="00306FB5" w:rsidRPr="00306FB5" w:rsidRDefault="00306FB5" w:rsidP="00306FB5">
            <w:pPr>
              <w:ind w:left="330"/>
              <w:rPr>
                <w:rFonts w:ascii="Times New Roman" w:hAnsi="Times New Roman" w:cs="Times New Roman"/>
              </w:rPr>
            </w:pPr>
            <w:r w:rsidRPr="00306FB5">
              <w:rPr>
                <w:rFonts w:ascii="Times New Roman" w:hAnsi="Times New Roman" w:cs="Times New Roman"/>
              </w:rPr>
              <w:t>Gray Fox</w:t>
            </w:r>
          </w:p>
        </w:tc>
        <w:tc>
          <w:tcPr>
            <w:tcW w:w="6012" w:type="dxa"/>
            <w:tcBorders>
              <w:top w:val="nil"/>
              <w:left w:val="nil"/>
              <w:bottom w:val="nil"/>
              <w:right w:val="nil"/>
            </w:tcBorders>
          </w:tcPr>
          <w:p w14:paraId="17A7321F" w14:textId="39E895D6" w:rsidR="00306FB5" w:rsidRPr="00306FB5" w:rsidRDefault="00306FB5" w:rsidP="00306FB5">
            <w:pPr>
              <w:rPr>
                <w:rFonts w:ascii="Times New Roman" w:hAnsi="Times New Roman" w:cs="Times New Roman"/>
                <w:b/>
                <w:bCs/>
              </w:rPr>
            </w:pPr>
            <w:r w:rsidRPr="00306FB5">
              <w:rPr>
                <w:rFonts w:ascii="Times New Roman" w:hAnsi="Times New Roman" w:cs="Times New Roman"/>
                <w:b/>
                <w:bCs/>
              </w:rPr>
              <w:t>Permeable landscape</w:t>
            </w:r>
          </w:p>
        </w:tc>
        <w:tc>
          <w:tcPr>
            <w:tcW w:w="999" w:type="dxa"/>
            <w:tcBorders>
              <w:top w:val="nil"/>
              <w:left w:val="nil"/>
              <w:bottom w:val="nil"/>
              <w:right w:val="nil"/>
            </w:tcBorders>
          </w:tcPr>
          <w:p w14:paraId="043A8D15" w14:textId="62DD53E9"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2780.15</w:t>
            </w:r>
          </w:p>
        </w:tc>
        <w:tc>
          <w:tcPr>
            <w:tcW w:w="999" w:type="dxa"/>
            <w:tcBorders>
              <w:top w:val="nil"/>
              <w:left w:val="nil"/>
              <w:bottom w:val="nil"/>
              <w:right w:val="nil"/>
            </w:tcBorders>
          </w:tcPr>
          <w:p w14:paraId="55430C7C" w14:textId="34AC5A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0.000</w:t>
            </w:r>
          </w:p>
        </w:tc>
      </w:tr>
      <w:tr w:rsidR="00306FB5" w:rsidRPr="00306FB5" w14:paraId="48F4BD80" w14:textId="77777777" w:rsidTr="00306FB5">
        <w:trPr>
          <w:trHeight w:val="302"/>
        </w:trPr>
        <w:tc>
          <w:tcPr>
            <w:tcW w:w="1345" w:type="dxa"/>
            <w:tcBorders>
              <w:top w:val="nil"/>
              <w:left w:val="nil"/>
              <w:bottom w:val="nil"/>
              <w:right w:val="nil"/>
            </w:tcBorders>
          </w:tcPr>
          <w:p w14:paraId="45DF2043" w14:textId="77777777" w:rsidR="00306FB5" w:rsidRPr="00306FB5" w:rsidRDefault="00306FB5" w:rsidP="00306FB5">
            <w:pPr>
              <w:ind w:left="330"/>
              <w:rPr>
                <w:rFonts w:ascii="Times New Roman" w:hAnsi="Times New Roman" w:cs="Times New Roman"/>
              </w:rPr>
            </w:pPr>
          </w:p>
        </w:tc>
        <w:tc>
          <w:tcPr>
            <w:tcW w:w="6012" w:type="dxa"/>
            <w:tcBorders>
              <w:top w:val="nil"/>
              <w:left w:val="nil"/>
              <w:bottom w:val="nil"/>
              <w:right w:val="nil"/>
            </w:tcBorders>
          </w:tcPr>
          <w:p w14:paraId="4CB6C548" w14:textId="2AC900AB"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all highway impermeable</w:t>
            </w:r>
          </w:p>
        </w:tc>
        <w:tc>
          <w:tcPr>
            <w:tcW w:w="999" w:type="dxa"/>
            <w:tcBorders>
              <w:top w:val="nil"/>
              <w:left w:val="nil"/>
              <w:bottom w:val="nil"/>
              <w:right w:val="nil"/>
            </w:tcBorders>
          </w:tcPr>
          <w:p w14:paraId="1ABB41BC" w14:textId="4C1EE70B"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2779.74</w:t>
            </w:r>
          </w:p>
        </w:tc>
        <w:tc>
          <w:tcPr>
            <w:tcW w:w="999" w:type="dxa"/>
            <w:tcBorders>
              <w:top w:val="nil"/>
              <w:left w:val="nil"/>
              <w:bottom w:val="nil"/>
              <w:right w:val="nil"/>
            </w:tcBorders>
          </w:tcPr>
          <w:p w14:paraId="1CD59653" w14:textId="701BB8F2"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0.414</w:t>
            </w:r>
          </w:p>
        </w:tc>
      </w:tr>
      <w:tr w:rsidR="00306FB5" w:rsidRPr="00306FB5" w14:paraId="1184A3E0" w14:textId="77777777" w:rsidTr="00306FB5">
        <w:trPr>
          <w:trHeight w:val="302"/>
        </w:trPr>
        <w:tc>
          <w:tcPr>
            <w:tcW w:w="1345" w:type="dxa"/>
            <w:tcBorders>
              <w:top w:val="nil"/>
              <w:left w:val="nil"/>
              <w:right w:val="nil"/>
            </w:tcBorders>
          </w:tcPr>
          <w:p w14:paraId="1044776D" w14:textId="77777777" w:rsidR="00306FB5" w:rsidRPr="00306FB5" w:rsidRDefault="00306FB5" w:rsidP="00306FB5">
            <w:pPr>
              <w:rPr>
                <w:rFonts w:ascii="Times New Roman" w:hAnsi="Times New Roman" w:cs="Times New Roman"/>
              </w:rPr>
            </w:pPr>
          </w:p>
        </w:tc>
        <w:tc>
          <w:tcPr>
            <w:tcW w:w="6012" w:type="dxa"/>
            <w:tcBorders>
              <w:top w:val="nil"/>
              <w:left w:val="nil"/>
              <w:right w:val="nil"/>
            </w:tcBorders>
          </w:tcPr>
          <w:p w14:paraId="2DA64845" w14:textId="7C2B765C" w:rsidR="00306FB5" w:rsidRPr="00306FB5" w:rsidRDefault="00306FB5" w:rsidP="00306FB5">
            <w:pPr>
              <w:rPr>
                <w:rFonts w:ascii="Times New Roman" w:hAnsi="Times New Roman" w:cs="Times New Roman"/>
              </w:rPr>
            </w:pPr>
            <w:r w:rsidRPr="00306FB5">
              <w:rPr>
                <w:rFonts w:ascii="Times New Roman" w:hAnsi="Times New Roman" w:cs="Times New Roman"/>
              </w:rPr>
              <w:t>Permeable landscape + highway permeability binned to traffic</w:t>
            </w:r>
          </w:p>
        </w:tc>
        <w:tc>
          <w:tcPr>
            <w:tcW w:w="999" w:type="dxa"/>
            <w:tcBorders>
              <w:top w:val="nil"/>
              <w:left w:val="nil"/>
              <w:right w:val="nil"/>
            </w:tcBorders>
          </w:tcPr>
          <w:p w14:paraId="5F2F5755" w14:textId="5B6D88D5"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2779.92</w:t>
            </w:r>
          </w:p>
        </w:tc>
        <w:tc>
          <w:tcPr>
            <w:tcW w:w="999" w:type="dxa"/>
            <w:tcBorders>
              <w:top w:val="nil"/>
              <w:left w:val="nil"/>
              <w:right w:val="nil"/>
            </w:tcBorders>
          </w:tcPr>
          <w:p w14:paraId="363630AB" w14:textId="7292FC58" w:rsidR="00306FB5" w:rsidRPr="00306FB5" w:rsidRDefault="00306FB5" w:rsidP="00306FB5">
            <w:pPr>
              <w:rPr>
                <w:rFonts w:ascii="Times New Roman" w:hAnsi="Times New Roman" w:cs="Times New Roman"/>
              </w:rPr>
            </w:pPr>
            <w:r w:rsidRPr="00306FB5">
              <w:rPr>
                <w:rFonts w:ascii="Times New Roman" w:hAnsi="Times New Roman" w:cs="Times New Roman"/>
                <w:color w:val="000000"/>
              </w:rPr>
              <w:t>0.238</w:t>
            </w:r>
          </w:p>
        </w:tc>
      </w:tr>
    </w:tbl>
    <w:p w14:paraId="302F4C53" w14:textId="77777777" w:rsidR="006618E2" w:rsidRDefault="006618E2" w:rsidP="00C07F7F">
      <w:pPr>
        <w:spacing w:line="480" w:lineRule="auto"/>
        <w:rPr>
          <w:rFonts w:ascii="Times New Roman" w:hAnsi="Times New Roman" w:cs="Times New Roman"/>
        </w:rPr>
      </w:pPr>
    </w:p>
    <w:p w14:paraId="2806F7FE" w14:textId="77777777" w:rsidR="006618E2" w:rsidRDefault="006618E2" w:rsidP="00C07F7F">
      <w:pPr>
        <w:spacing w:line="480" w:lineRule="auto"/>
        <w:rPr>
          <w:rFonts w:ascii="Times New Roman" w:hAnsi="Times New Roman" w:cs="Times New Roman"/>
        </w:rPr>
      </w:pPr>
    </w:p>
    <w:p w14:paraId="6164F1A7" w14:textId="4F1EE034" w:rsidR="006618E2" w:rsidRDefault="006618E2" w:rsidP="00C07F7F">
      <w:pPr>
        <w:spacing w:line="480" w:lineRule="auto"/>
        <w:rPr>
          <w:rFonts w:ascii="Times New Roman" w:hAnsi="Times New Roman" w:cs="Times New Roman"/>
        </w:rPr>
      </w:pPr>
    </w:p>
    <w:p w14:paraId="6E8C0314" w14:textId="0C5F0E74" w:rsidR="003216BC" w:rsidRDefault="003216BC" w:rsidP="00C07F7F">
      <w:pPr>
        <w:spacing w:line="480" w:lineRule="auto"/>
        <w:rPr>
          <w:rFonts w:ascii="Times New Roman" w:hAnsi="Times New Roman" w:cs="Times New Roman"/>
        </w:rPr>
      </w:pPr>
    </w:p>
    <w:p w14:paraId="35BA391B" w14:textId="442D86CB" w:rsidR="003216BC" w:rsidRDefault="003216BC" w:rsidP="00C07F7F">
      <w:pPr>
        <w:spacing w:line="480" w:lineRule="auto"/>
        <w:rPr>
          <w:rFonts w:ascii="Times New Roman" w:hAnsi="Times New Roman" w:cs="Times New Roman"/>
        </w:rPr>
      </w:pPr>
    </w:p>
    <w:p w14:paraId="2198E640" w14:textId="01C5EA30" w:rsidR="003216BC" w:rsidRDefault="003216BC" w:rsidP="00C07F7F">
      <w:pPr>
        <w:spacing w:line="480" w:lineRule="auto"/>
        <w:rPr>
          <w:rFonts w:ascii="Times New Roman" w:hAnsi="Times New Roman" w:cs="Times New Roman"/>
        </w:rPr>
      </w:pPr>
    </w:p>
    <w:p w14:paraId="20B5EB1D" w14:textId="7E096970" w:rsidR="003216BC" w:rsidRDefault="003216BC" w:rsidP="00C07F7F">
      <w:pPr>
        <w:spacing w:line="480" w:lineRule="auto"/>
        <w:rPr>
          <w:rFonts w:ascii="Times New Roman" w:hAnsi="Times New Roman" w:cs="Times New Roman"/>
        </w:rPr>
      </w:pPr>
    </w:p>
    <w:p w14:paraId="4A1EDD7B" w14:textId="1D2391D3" w:rsidR="003216BC" w:rsidRDefault="003216BC" w:rsidP="00C07F7F">
      <w:pPr>
        <w:spacing w:line="480" w:lineRule="auto"/>
        <w:rPr>
          <w:rFonts w:ascii="Times New Roman" w:hAnsi="Times New Roman" w:cs="Times New Roman"/>
        </w:rPr>
      </w:pPr>
    </w:p>
    <w:p w14:paraId="789E12D5" w14:textId="634564A5" w:rsidR="003216BC" w:rsidRDefault="003216BC" w:rsidP="00C07F7F">
      <w:pPr>
        <w:spacing w:line="480" w:lineRule="auto"/>
        <w:rPr>
          <w:rFonts w:ascii="Times New Roman" w:hAnsi="Times New Roman" w:cs="Times New Roman"/>
        </w:rPr>
      </w:pPr>
    </w:p>
    <w:p w14:paraId="7833041A" w14:textId="58314471" w:rsidR="003216BC" w:rsidRDefault="003216BC" w:rsidP="00C07F7F">
      <w:pPr>
        <w:spacing w:line="480" w:lineRule="auto"/>
        <w:rPr>
          <w:rFonts w:ascii="Times New Roman" w:hAnsi="Times New Roman" w:cs="Times New Roman"/>
        </w:rPr>
      </w:pPr>
    </w:p>
    <w:p w14:paraId="751B8B93" w14:textId="3E7C2D7A" w:rsidR="003216BC" w:rsidRDefault="003216BC" w:rsidP="00C07F7F">
      <w:pPr>
        <w:spacing w:line="480" w:lineRule="auto"/>
        <w:rPr>
          <w:rFonts w:ascii="Times New Roman" w:hAnsi="Times New Roman" w:cs="Times New Roman"/>
        </w:rPr>
      </w:pPr>
      <w:r>
        <w:rPr>
          <w:rFonts w:asciiTheme="majorHAnsi" w:hAnsiTheme="majorHAnsi"/>
          <w:noProof/>
        </w:rPr>
        <w:lastRenderedPageBreak/>
        <w:drawing>
          <wp:anchor distT="0" distB="0" distL="114300" distR="114300" simplePos="0" relativeHeight="251658240" behindDoc="1" locked="0" layoutInCell="1" allowOverlap="1" wp14:anchorId="479BD55E" wp14:editId="5B1F0F7A">
            <wp:simplePos x="0" y="0"/>
            <wp:positionH relativeFrom="column">
              <wp:posOffset>0</wp:posOffset>
            </wp:positionH>
            <wp:positionV relativeFrom="paragraph">
              <wp:posOffset>1209675</wp:posOffset>
            </wp:positionV>
            <wp:extent cx="3105150" cy="3276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 Traffic heat map with culverts.jpeg"/>
                    <pic:cNvPicPr/>
                  </pic:nvPicPr>
                  <pic:blipFill rotWithShape="1">
                    <a:blip r:embed="rId10">
                      <a:extLst>
                        <a:ext uri="{28A0092B-C50C-407E-A947-70E740481C1C}">
                          <a14:useLocalDpi xmlns:a14="http://schemas.microsoft.com/office/drawing/2010/main" val="0"/>
                        </a:ext>
                      </a:extLst>
                    </a:blip>
                    <a:srcRect l="3315" t="4972" r="6629"/>
                    <a:stretch/>
                  </pic:blipFill>
                  <pic:spPr bwMode="auto">
                    <a:xfrm>
                      <a:off x="0" y="0"/>
                      <a:ext cx="310515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b/>
          <w:noProof/>
        </w:rPr>
        <w:drawing>
          <wp:anchor distT="0" distB="0" distL="114300" distR="114300" simplePos="0" relativeHeight="251659264" behindDoc="0" locked="0" layoutInCell="1" allowOverlap="1" wp14:anchorId="3361DE27" wp14:editId="0F2009A7">
            <wp:simplePos x="0" y="0"/>
            <wp:positionH relativeFrom="column">
              <wp:posOffset>2962275</wp:posOffset>
            </wp:positionH>
            <wp:positionV relativeFrom="paragraph">
              <wp:posOffset>1266825</wp:posOffset>
            </wp:positionV>
            <wp:extent cx="3019425" cy="337375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 Study Location Map S80-N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9425" cy="3373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Figure 1</w:t>
      </w:r>
      <w:commentRangeStart w:id="120"/>
      <w:commentRangeStart w:id="121"/>
      <w:commentRangeEnd w:id="120"/>
      <w:r>
        <w:rPr>
          <w:rStyle w:val="CommentReference"/>
        </w:rPr>
        <w:commentReference w:id="120"/>
      </w:r>
      <w:commentRangeEnd w:id="121"/>
      <w:r w:rsidR="006C79FB">
        <w:rPr>
          <w:rStyle w:val="CommentReference"/>
        </w:rPr>
        <w:commentReference w:id="121"/>
      </w:r>
      <w:r>
        <w:rPr>
          <w:rFonts w:ascii="Times New Roman" w:hAnsi="Times New Roman" w:cs="Times New Roman"/>
        </w:rPr>
        <w:t xml:space="preserve"> - </w:t>
      </w:r>
      <w:r w:rsidRPr="003216BC">
        <w:rPr>
          <w:rFonts w:ascii="Times New Roman" w:hAnsi="Times New Roman" w:cs="Times New Roman"/>
        </w:rPr>
        <w:t>Map of study area and coyote sampling locations (in green). A) Bay Area sampling locations along I-580 and I-680. I-580 runs West-East, I-680 runs North-South. B) Sierra Nevada Foothill sampling locations along SR 50 and I-80. SR 50 runs West-East and I-80 runs Southwest-Northeast.</w:t>
      </w:r>
      <w:r>
        <w:rPr>
          <w:rFonts w:ascii="Times New Roman" w:hAnsi="Times New Roman" w:cs="Times New Roman"/>
        </w:rPr>
        <w:t xml:space="preserve"> </w:t>
      </w:r>
      <w:r w:rsidRPr="003216BC">
        <w:rPr>
          <w:rFonts w:ascii="Times New Roman" w:hAnsi="Times New Roman" w:cs="Times New Roman"/>
        </w:rPr>
        <w:t>Map of study area and Annual Average Daily Traffic (AADT) volumes along S</w:t>
      </w:r>
      <w:del w:id="122" w:author=" " w:date="2021-01-20T13:51:00Z">
        <w:r w:rsidRPr="003216BC" w:rsidDel="00AF4EA0">
          <w:rPr>
            <w:rFonts w:ascii="Times New Roman" w:hAnsi="Times New Roman" w:cs="Times New Roman"/>
          </w:rPr>
          <w:delText xml:space="preserve">tate </w:delText>
        </w:r>
      </w:del>
      <w:r w:rsidRPr="003216BC">
        <w:rPr>
          <w:rFonts w:ascii="Times New Roman" w:hAnsi="Times New Roman" w:cs="Times New Roman"/>
        </w:rPr>
        <w:t>R</w:t>
      </w:r>
      <w:del w:id="123" w:author=" " w:date="2021-01-20T13:51:00Z">
        <w:r w:rsidRPr="003216BC" w:rsidDel="00AF4EA0">
          <w:rPr>
            <w:rFonts w:ascii="Times New Roman" w:hAnsi="Times New Roman" w:cs="Times New Roman"/>
          </w:rPr>
          <w:delText>oute</w:delText>
        </w:r>
      </w:del>
      <w:r w:rsidRPr="003216BC">
        <w:rPr>
          <w:rFonts w:ascii="Times New Roman" w:hAnsi="Times New Roman" w:cs="Times New Roman"/>
        </w:rPr>
        <w:t xml:space="preserve"> 49.</w:t>
      </w:r>
    </w:p>
    <w:p w14:paraId="658A37CD" w14:textId="5FCB37E0" w:rsidR="006618E2" w:rsidRDefault="006618E2" w:rsidP="00C07F7F">
      <w:pPr>
        <w:spacing w:line="480" w:lineRule="auto"/>
        <w:rPr>
          <w:rFonts w:ascii="Times New Roman" w:hAnsi="Times New Roman" w:cs="Times New Roman"/>
        </w:rPr>
      </w:pPr>
    </w:p>
    <w:p w14:paraId="4056F51D" w14:textId="4E104726" w:rsidR="006618E2" w:rsidRDefault="006618E2" w:rsidP="00C07F7F">
      <w:pPr>
        <w:spacing w:line="480" w:lineRule="auto"/>
        <w:rPr>
          <w:rFonts w:ascii="Times New Roman" w:hAnsi="Times New Roman" w:cs="Times New Roman"/>
        </w:rPr>
      </w:pPr>
    </w:p>
    <w:p w14:paraId="7D2AB25C" w14:textId="7463175E" w:rsidR="006618E2" w:rsidRDefault="006618E2" w:rsidP="00C07F7F">
      <w:pPr>
        <w:spacing w:line="480" w:lineRule="auto"/>
        <w:rPr>
          <w:rFonts w:ascii="Times New Roman" w:hAnsi="Times New Roman" w:cs="Times New Roman"/>
        </w:rPr>
      </w:pPr>
    </w:p>
    <w:p w14:paraId="08AB272F" w14:textId="5CA9DEBF" w:rsidR="006618E2" w:rsidRDefault="006618E2" w:rsidP="00C07F7F">
      <w:pPr>
        <w:spacing w:line="480" w:lineRule="auto"/>
        <w:rPr>
          <w:rFonts w:ascii="Times New Roman" w:hAnsi="Times New Roman" w:cs="Times New Roman"/>
        </w:rPr>
      </w:pPr>
    </w:p>
    <w:p w14:paraId="203ED3F6" w14:textId="12F019D3" w:rsidR="006618E2" w:rsidRDefault="006618E2" w:rsidP="00C07F7F">
      <w:pPr>
        <w:spacing w:line="480" w:lineRule="auto"/>
        <w:rPr>
          <w:rFonts w:ascii="Times New Roman" w:hAnsi="Times New Roman" w:cs="Times New Roman"/>
        </w:rPr>
      </w:pPr>
    </w:p>
    <w:p w14:paraId="7960F75A" w14:textId="18101299" w:rsidR="006618E2" w:rsidRDefault="006618E2" w:rsidP="00C07F7F">
      <w:pPr>
        <w:spacing w:line="480" w:lineRule="auto"/>
        <w:rPr>
          <w:rFonts w:ascii="Times New Roman" w:hAnsi="Times New Roman" w:cs="Times New Roman"/>
        </w:rPr>
      </w:pPr>
    </w:p>
    <w:p w14:paraId="0C2101FF" w14:textId="07C3F12B" w:rsidR="006618E2" w:rsidRDefault="006618E2" w:rsidP="00C07F7F">
      <w:pPr>
        <w:spacing w:line="480" w:lineRule="auto"/>
        <w:rPr>
          <w:rFonts w:ascii="Times New Roman" w:hAnsi="Times New Roman" w:cs="Times New Roman"/>
        </w:rPr>
      </w:pPr>
    </w:p>
    <w:p w14:paraId="4BA126E9" w14:textId="0328A5C2"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4574643F" w14:textId="77777777" w:rsidR="003216BC" w:rsidRDefault="003216BC" w:rsidP="004B4B74">
      <w:pPr>
        <w:widowControl w:val="0"/>
        <w:autoSpaceDE w:val="0"/>
        <w:autoSpaceDN w:val="0"/>
        <w:adjustRightInd w:val="0"/>
        <w:spacing w:line="480" w:lineRule="auto"/>
        <w:ind w:left="480" w:hanging="480"/>
        <w:rPr>
          <w:rFonts w:ascii="Times New Roman" w:hAnsi="Times New Roman" w:cs="Times New Roman"/>
        </w:rPr>
      </w:pPr>
    </w:p>
    <w:p w14:paraId="54A7B7CA" w14:textId="7F1A4E11" w:rsidR="003216BC" w:rsidRDefault="003216BC" w:rsidP="003216BC">
      <w:pPr>
        <w:widowControl w:val="0"/>
        <w:autoSpaceDE w:val="0"/>
        <w:autoSpaceDN w:val="0"/>
        <w:adjustRightInd w:val="0"/>
        <w:spacing w:line="240" w:lineRule="auto"/>
        <w:rPr>
          <w:rFonts w:ascii="Times New Roman" w:hAnsi="Times New Roman" w:cs="Times New Roman"/>
        </w:rPr>
      </w:pPr>
      <w:commentRangeStart w:id="124"/>
      <w:commentRangeStart w:id="125"/>
      <w:r>
        <w:rPr>
          <w:noProof/>
        </w:rPr>
        <w:lastRenderedPageBreak/>
        <w:drawing>
          <wp:anchor distT="0" distB="0" distL="114300" distR="114300" simplePos="0" relativeHeight="251660288" behindDoc="0" locked="0" layoutInCell="1" allowOverlap="1" wp14:anchorId="03A80CFE" wp14:editId="27CC34BA">
            <wp:simplePos x="0" y="0"/>
            <wp:positionH relativeFrom="column">
              <wp:posOffset>0</wp:posOffset>
            </wp:positionH>
            <wp:positionV relativeFrom="paragraph">
              <wp:posOffset>714375</wp:posOffset>
            </wp:positionV>
            <wp:extent cx="3933825" cy="2209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Sorted BA K2 for report.png"/>
                    <pic:cNvPicPr/>
                  </pic:nvPicPr>
                  <pic:blipFill rotWithShape="1">
                    <a:blip r:embed="rId12">
                      <a:extLst>
                        <a:ext uri="{28A0092B-C50C-407E-A947-70E740481C1C}">
                          <a14:useLocalDpi xmlns:a14="http://schemas.microsoft.com/office/drawing/2010/main" val="0"/>
                        </a:ext>
                      </a:extLst>
                    </a:blip>
                    <a:srcRect l="6521" t="9548"/>
                    <a:stretch/>
                  </pic:blipFill>
                  <pic:spPr bwMode="auto">
                    <a:xfrm>
                      <a:off x="0" y="0"/>
                      <a:ext cx="3933825" cy="22099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anchor>
        </w:drawing>
      </w:r>
      <w:r w:rsidRPr="003216BC">
        <w:rPr>
          <w:rFonts w:ascii="Times New Roman" w:hAnsi="Times New Roman" w:cs="Times New Roman"/>
        </w:rPr>
        <w:t xml:space="preserve">Figure 2. </w:t>
      </w:r>
      <w:commentRangeEnd w:id="124"/>
      <w:r>
        <w:rPr>
          <w:rStyle w:val="CommentReference"/>
        </w:rPr>
        <w:commentReference w:id="124"/>
      </w:r>
      <w:commentRangeEnd w:id="125"/>
      <w:r w:rsidR="006C79FB">
        <w:rPr>
          <w:rStyle w:val="CommentReference"/>
        </w:rPr>
        <w:commentReference w:id="125"/>
      </w:r>
      <w:r w:rsidRPr="003216BC">
        <w:rPr>
          <w:rFonts w:ascii="Times New Roman" w:hAnsi="Times New Roman" w:cs="Times New Roman"/>
        </w:rPr>
        <w:t>Bar plot depicting individual assignments for coyotes sampled in the Bay Area. Each color corresponds to a genetic cluster identified by STRUCTURE, each bar corresponds to an individual sample, and the proportion of color in each bar depicts an individual’s proportional ancestry in each genetic cluster.</w:t>
      </w:r>
    </w:p>
    <w:p w14:paraId="1361909A" w14:textId="4997A14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6A7B0E" w14:textId="222A8794"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18FEA44A"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789AC01D" w14:textId="77777777" w:rsidR="003216BC" w:rsidRDefault="003216BC" w:rsidP="003216BC">
      <w:pPr>
        <w:widowControl w:val="0"/>
        <w:autoSpaceDE w:val="0"/>
        <w:autoSpaceDN w:val="0"/>
        <w:adjustRightInd w:val="0"/>
        <w:spacing w:line="240" w:lineRule="auto"/>
        <w:ind w:left="480" w:hanging="480"/>
        <w:rPr>
          <w:rFonts w:ascii="Times New Roman" w:hAnsi="Times New Roman" w:cs="Times New Roman"/>
        </w:rPr>
      </w:pPr>
    </w:p>
    <w:p w14:paraId="21D8D491"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66FB9037" w14:textId="7695B6EE" w:rsidR="003216BC" w:rsidRDefault="003216BC" w:rsidP="003216BC">
      <w:pPr>
        <w:widowControl w:val="0"/>
        <w:autoSpaceDE w:val="0"/>
        <w:autoSpaceDN w:val="0"/>
        <w:adjustRightInd w:val="0"/>
        <w:spacing w:line="240" w:lineRule="auto"/>
        <w:rPr>
          <w:rFonts w:ascii="Times New Roman" w:hAnsi="Times New Roman" w:cs="Times New Roman"/>
        </w:rPr>
      </w:pPr>
    </w:p>
    <w:p w14:paraId="1DB6B40B"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143E987E"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2C357D74" w14:textId="77777777" w:rsidR="003216BC" w:rsidRDefault="003216BC" w:rsidP="003216BC">
      <w:pPr>
        <w:widowControl w:val="0"/>
        <w:autoSpaceDE w:val="0"/>
        <w:autoSpaceDN w:val="0"/>
        <w:adjustRightInd w:val="0"/>
        <w:spacing w:line="240" w:lineRule="auto"/>
        <w:rPr>
          <w:rFonts w:ascii="Times New Roman" w:hAnsi="Times New Roman" w:cs="Times New Roman"/>
        </w:rPr>
      </w:pPr>
    </w:p>
    <w:p w14:paraId="5D48FD09" w14:textId="5AB5E5A8" w:rsidR="003216BC" w:rsidRDefault="003216BC" w:rsidP="003216BC">
      <w:pPr>
        <w:widowControl w:val="0"/>
        <w:autoSpaceDE w:val="0"/>
        <w:autoSpaceDN w:val="0"/>
        <w:adjustRightInd w:val="0"/>
        <w:spacing w:line="240" w:lineRule="auto"/>
        <w:rPr>
          <w:rFonts w:ascii="Times New Roman" w:hAnsi="Times New Roman" w:cs="Times New Roman"/>
        </w:rPr>
      </w:pPr>
      <w:commentRangeStart w:id="126"/>
      <w:r w:rsidRPr="003216BC">
        <w:rPr>
          <w:rFonts w:ascii="Times New Roman" w:hAnsi="Times New Roman" w:cs="Times New Roman"/>
        </w:rPr>
        <w:t>Figure 3. Bar plots depicting individual assignments for coyotes sampled in the study region. Each color corresponds to a genetic cluster identified by STRUCTURE, each bar corresponds to an individual sample, and the proportion of color in each bar depicts an individual’s proportional ancestry in each genetic cluster.</w:t>
      </w:r>
    </w:p>
    <w:p w14:paraId="481E8D98" w14:textId="0DC92BEE"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hAnsiTheme="majorHAnsi"/>
          <w:noProof/>
        </w:rPr>
        <w:drawing>
          <wp:anchor distT="0" distB="0" distL="114300" distR="114300" simplePos="0" relativeHeight="251661312" behindDoc="0" locked="0" layoutInCell="1" allowOverlap="1" wp14:anchorId="606E342A" wp14:editId="7E34EFB4">
            <wp:simplePos x="0" y="0"/>
            <wp:positionH relativeFrom="column">
              <wp:posOffset>2895600</wp:posOffset>
            </wp:positionH>
            <wp:positionV relativeFrom="paragraph">
              <wp:posOffset>742315</wp:posOffset>
            </wp:positionV>
            <wp:extent cx="2743200" cy="289179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 - GFox K2 for 57 Individuals.jpeg"/>
                    <pic:cNvPicPr/>
                  </pic:nvPicPr>
                  <pic:blipFill rotWithShape="1">
                    <a:blip r:embed="rId13">
                      <a:extLst>
                        <a:ext uri="{28A0092B-C50C-407E-A947-70E740481C1C}">
                          <a14:useLocalDpi xmlns:a14="http://schemas.microsoft.com/office/drawing/2010/main" val="0"/>
                        </a:ext>
                      </a:extLst>
                    </a:blip>
                    <a:srcRect l="5128"/>
                    <a:stretch/>
                  </pic:blipFill>
                  <pic:spPr bwMode="auto">
                    <a:xfrm>
                      <a:off x="0" y="0"/>
                      <a:ext cx="2743200" cy="28917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16BC">
        <w:rPr>
          <w:rFonts w:ascii="Times New Roman" w:hAnsi="Times New Roman" w:cs="Times New Roman"/>
        </w:rPr>
        <w:t>Figure 4. Bar plots depicting individual assignments for gray fox sampled in the study region. Each color corresponds to a genetic cluster identified by STRUCTURE, each bar corresponds to an individual sample, and the proportion of color in each bar depicts an individual’s proportional ancestry in each genetic cluster</w:t>
      </w:r>
      <w:commentRangeEnd w:id="126"/>
      <w:r w:rsidR="006C79FB">
        <w:rPr>
          <w:rStyle w:val="CommentReference"/>
        </w:rPr>
        <w:commentReference w:id="126"/>
      </w:r>
      <w:r w:rsidRPr="003216BC">
        <w:rPr>
          <w:rFonts w:ascii="Times New Roman" w:hAnsi="Times New Roman" w:cs="Times New Roman"/>
        </w:rPr>
        <w:t>.</w:t>
      </w:r>
    </w:p>
    <w:p w14:paraId="59618B74" w14:textId="0103E732" w:rsidR="003216BC" w:rsidRDefault="003216BC" w:rsidP="003216BC">
      <w:pPr>
        <w:widowControl w:val="0"/>
        <w:autoSpaceDE w:val="0"/>
        <w:autoSpaceDN w:val="0"/>
        <w:adjustRightInd w:val="0"/>
        <w:spacing w:line="240" w:lineRule="auto"/>
        <w:rPr>
          <w:rFonts w:ascii="Times New Roman" w:hAnsi="Times New Roman" w:cs="Times New Roman"/>
        </w:rPr>
      </w:pPr>
      <w:r>
        <w:rPr>
          <w:rFonts w:asciiTheme="majorHAnsi" w:eastAsia="MS Gothic" w:hAnsiTheme="majorHAnsi"/>
          <w:b/>
          <w:bCs/>
          <w:noProof/>
          <w:color w:val="002855"/>
        </w:rPr>
        <w:drawing>
          <wp:anchor distT="0" distB="0" distL="114300" distR="114300" simplePos="0" relativeHeight="251662336" behindDoc="0" locked="0" layoutInCell="1" allowOverlap="1" wp14:anchorId="0C6BCB4A" wp14:editId="7DA3819C">
            <wp:simplePos x="0" y="0"/>
            <wp:positionH relativeFrom="column">
              <wp:posOffset>0</wp:posOffset>
            </wp:positionH>
            <wp:positionV relativeFrom="paragraph">
              <wp:posOffset>-1905</wp:posOffset>
            </wp:positionV>
            <wp:extent cx="2822575"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 - Coy K2 for 14 individuals.jpeg"/>
                    <pic:cNvPicPr/>
                  </pic:nvPicPr>
                  <pic:blipFill rotWithShape="1">
                    <a:blip r:embed="rId14">
                      <a:extLst>
                        <a:ext uri="{28A0092B-C50C-407E-A947-70E740481C1C}">
                          <a14:useLocalDpi xmlns:a14="http://schemas.microsoft.com/office/drawing/2010/main" val="0"/>
                        </a:ext>
                      </a:extLst>
                    </a:blip>
                    <a:srcRect l="4701"/>
                    <a:stretch/>
                  </pic:blipFill>
                  <pic:spPr bwMode="auto">
                    <a:xfrm>
                      <a:off x="0" y="0"/>
                      <a:ext cx="2822575" cy="27432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83FD17" w14:textId="516709E7" w:rsidR="003216BC" w:rsidRDefault="003216BC" w:rsidP="003216BC">
      <w:pPr>
        <w:widowControl w:val="0"/>
        <w:autoSpaceDE w:val="0"/>
        <w:autoSpaceDN w:val="0"/>
        <w:adjustRightInd w:val="0"/>
        <w:spacing w:line="480" w:lineRule="auto"/>
        <w:rPr>
          <w:rFonts w:ascii="Times New Roman" w:hAnsi="Times New Roman" w:cs="Times New Roman"/>
        </w:rPr>
      </w:pPr>
    </w:p>
    <w:p w14:paraId="6A1115B2" w14:textId="5F5D79BC" w:rsidR="003216BC" w:rsidRDefault="003216BC" w:rsidP="003216BC">
      <w:pPr>
        <w:widowControl w:val="0"/>
        <w:autoSpaceDE w:val="0"/>
        <w:autoSpaceDN w:val="0"/>
        <w:adjustRightInd w:val="0"/>
        <w:spacing w:line="480" w:lineRule="auto"/>
        <w:rPr>
          <w:rFonts w:ascii="Times New Roman" w:hAnsi="Times New Roman" w:cs="Times New Roman"/>
        </w:rPr>
      </w:pPr>
    </w:p>
    <w:p w14:paraId="693B4424" w14:textId="29F35236" w:rsidR="003216BC" w:rsidRDefault="00E73778" w:rsidP="003216BC">
      <w:pPr>
        <w:widowControl w:val="0"/>
        <w:autoSpaceDE w:val="0"/>
        <w:autoSpaceDN w:val="0"/>
        <w:adjustRightInd w:val="0"/>
        <w:spacing w:line="480" w:lineRule="auto"/>
        <w:rPr>
          <w:rFonts w:ascii="Times New Roman" w:hAnsi="Times New Roman" w:cs="Times New Roman"/>
        </w:rPr>
      </w:pPr>
      <w:commentRangeStart w:id="127"/>
      <w:r w:rsidRPr="00E73778">
        <w:rPr>
          <w:rFonts w:ascii="Times New Roman" w:hAnsi="Times New Roman" w:cs="Times New Roman"/>
        </w:rPr>
        <w:lastRenderedPageBreak/>
        <w:t>Figure 5. Map of sample collection locations of genotyped coyotes. Colors indicate the genetic cluster they assigned to during STRUCTURE analysis.</w:t>
      </w:r>
    </w:p>
    <w:p w14:paraId="298A3E41" w14:textId="313799A5"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eastAsia="Times New Roman" w:hAnsiTheme="majorHAnsi"/>
          <w:noProof/>
        </w:rPr>
        <w:drawing>
          <wp:anchor distT="0" distB="0" distL="114300" distR="114300" simplePos="0" relativeHeight="251664384" behindDoc="0" locked="0" layoutInCell="1" allowOverlap="1" wp14:anchorId="172BADBD" wp14:editId="39FCD9A6">
            <wp:simplePos x="0" y="0"/>
            <wp:positionH relativeFrom="column">
              <wp:posOffset>3181350</wp:posOffset>
            </wp:positionH>
            <wp:positionV relativeFrom="paragraph">
              <wp:posOffset>684530</wp:posOffset>
            </wp:positionV>
            <wp:extent cx="3219450" cy="32194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 - Gfox Sample map, genotypes only.jpeg"/>
                    <pic:cNvPicPr/>
                  </pic:nvPicPr>
                  <pic:blipFill>
                    <a:blip r:embed="rId15">
                      <a:extLst>
                        <a:ext uri="{28A0092B-C50C-407E-A947-70E740481C1C}">
                          <a14:useLocalDpi xmlns:a14="http://schemas.microsoft.com/office/drawing/2010/main" val="0"/>
                        </a:ext>
                      </a:extLst>
                    </a:blip>
                    <a:stretch>
                      <a:fillRect/>
                    </a:stretch>
                  </pic:blipFill>
                  <pic:spPr>
                    <a:xfrm>
                      <a:off x="0" y="0"/>
                      <a:ext cx="3219450" cy="32194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rPr>
        <w:drawing>
          <wp:anchor distT="0" distB="0" distL="114300" distR="114300" simplePos="0" relativeHeight="251663360" behindDoc="0" locked="0" layoutInCell="1" allowOverlap="1" wp14:anchorId="601094A0" wp14:editId="3D0E2FAD">
            <wp:simplePos x="0" y="0"/>
            <wp:positionH relativeFrom="column">
              <wp:posOffset>0</wp:posOffset>
            </wp:positionH>
            <wp:positionV relativeFrom="paragraph">
              <wp:posOffset>741680</wp:posOffset>
            </wp:positionV>
            <wp:extent cx="3162300" cy="31623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 - Coy Sample map, genotypes only.jpeg"/>
                    <pic:cNvPicPr/>
                  </pic:nvPicPr>
                  <pic:blipFill>
                    <a:blip r:embed="rId16">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14:sizeRelH relativeFrom="margin">
              <wp14:pctWidth>0</wp14:pctWidth>
            </wp14:sizeRelH>
            <wp14:sizeRelV relativeFrom="margin">
              <wp14:pctHeight>0</wp14:pctHeight>
            </wp14:sizeRelV>
          </wp:anchor>
        </w:drawing>
      </w:r>
      <w:r w:rsidRPr="00E73778">
        <w:rPr>
          <w:rFonts w:ascii="Times New Roman" w:hAnsi="Times New Roman" w:cs="Times New Roman"/>
        </w:rPr>
        <w:t>Figure 6. Map of sample collection locations of genotyped gray foxes. Colors indicate the genetic cluster to which they assigned during STRUCTURE analysis</w:t>
      </w:r>
      <w:commentRangeEnd w:id="127"/>
      <w:r w:rsidR="006C79FB">
        <w:rPr>
          <w:rStyle w:val="CommentReference"/>
        </w:rPr>
        <w:commentReference w:id="127"/>
      </w:r>
      <w:r w:rsidRPr="00E73778">
        <w:rPr>
          <w:rFonts w:ascii="Times New Roman" w:hAnsi="Times New Roman" w:cs="Times New Roman"/>
        </w:rPr>
        <w:t>.</w:t>
      </w:r>
    </w:p>
    <w:p w14:paraId="4461C04A" w14:textId="14B7D605" w:rsidR="003216BC" w:rsidRDefault="003216BC" w:rsidP="003216BC">
      <w:pPr>
        <w:widowControl w:val="0"/>
        <w:autoSpaceDE w:val="0"/>
        <w:autoSpaceDN w:val="0"/>
        <w:adjustRightInd w:val="0"/>
        <w:spacing w:line="480" w:lineRule="auto"/>
        <w:rPr>
          <w:rFonts w:ascii="Times New Roman" w:hAnsi="Times New Roman" w:cs="Times New Roman"/>
        </w:rPr>
      </w:pPr>
    </w:p>
    <w:p w14:paraId="1E58FF98"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062731DF"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272CE1BD"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557B8D43" w14:textId="3231894E" w:rsidR="003216BC" w:rsidRDefault="003216BC" w:rsidP="003216BC">
      <w:pPr>
        <w:widowControl w:val="0"/>
        <w:autoSpaceDE w:val="0"/>
        <w:autoSpaceDN w:val="0"/>
        <w:adjustRightInd w:val="0"/>
        <w:spacing w:line="480" w:lineRule="auto"/>
        <w:rPr>
          <w:rFonts w:ascii="Times New Roman" w:hAnsi="Times New Roman" w:cs="Times New Roman"/>
        </w:rPr>
      </w:pPr>
    </w:p>
    <w:p w14:paraId="316D5505" w14:textId="4A6378EF" w:rsidR="003216BC" w:rsidRDefault="003216BC" w:rsidP="003216BC">
      <w:pPr>
        <w:widowControl w:val="0"/>
        <w:autoSpaceDE w:val="0"/>
        <w:autoSpaceDN w:val="0"/>
        <w:adjustRightInd w:val="0"/>
        <w:spacing w:line="480" w:lineRule="auto"/>
        <w:rPr>
          <w:rFonts w:ascii="Times New Roman" w:hAnsi="Times New Roman" w:cs="Times New Roman"/>
        </w:rPr>
      </w:pPr>
    </w:p>
    <w:p w14:paraId="652333AD" w14:textId="12825F4C" w:rsidR="003216BC" w:rsidRDefault="003216BC" w:rsidP="003216BC">
      <w:pPr>
        <w:widowControl w:val="0"/>
        <w:autoSpaceDE w:val="0"/>
        <w:autoSpaceDN w:val="0"/>
        <w:adjustRightInd w:val="0"/>
        <w:spacing w:line="480" w:lineRule="auto"/>
        <w:rPr>
          <w:rFonts w:ascii="Times New Roman" w:hAnsi="Times New Roman" w:cs="Times New Roman"/>
        </w:rPr>
      </w:pPr>
    </w:p>
    <w:p w14:paraId="2E8EAC38" w14:textId="3271B05E" w:rsidR="003216BC" w:rsidRDefault="003216BC" w:rsidP="003216BC">
      <w:pPr>
        <w:widowControl w:val="0"/>
        <w:autoSpaceDE w:val="0"/>
        <w:autoSpaceDN w:val="0"/>
        <w:adjustRightInd w:val="0"/>
        <w:spacing w:line="480" w:lineRule="auto"/>
        <w:rPr>
          <w:rFonts w:ascii="Times New Roman" w:hAnsi="Times New Roman" w:cs="Times New Roman"/>
        </w:rPr>
      </w:pPr>
    </w:p>
    <w:p w14:paraId="4E87DFB0" w14:textId="401950C1" w:rsidR="003216BC" w:rsidRDefault="003216BC" w:rsidP="003216BC">
      <w:pPr>
        <w:widowControl w:val="0"/>
        <w:autoSpaceDE w:val="0"/>
        <w:autoSpaceDN w:val="0"/>
        <w:adjustRightInd w:val="0"/>
        <w:spacing w:line="480" w:lineRule="auto"/>
        <w:rPr>
          <w:rFonts w:ascii="Times New Roman" w:hAnsi="Times New Roman" w:cs="Times New Roman"/>
        </w:rPr>
      </w:pPr>
    </w:p>
    <w:p w14:paraId="248A8BF5" w14:textId="76D173D8" w:rsidR="003216BC" w:rsidRDefault="00E73778" w:rsidP="003216BC">
      <w:pPr>
        <w:widowControl w:val="0"/>
        <w:autoSpaceDE w:val="0"/>
        <w:autoSpaceDN w:val="0"/>
        <w:adjustRightInd w:val="0"/>
        <w:spacing w:line="480" w:lineRule="auto"/>
        <w:rPr>
          <w:rFonts w:ascii="Times New Roman" w:hAnsi="Times New Roman" w:cs="Times New Roman"/>
        </w:rPr>
      </w:pPr>
      <w:commentRangeStart w:id="128"/>
      <w:commentRangeStart w:id="129"/>
      <w:r w:rsidRPr="00E73778">
        <w:rPr>
          <w:rFonts w:ascii="Times New Roman" w:hAnsi="Times New Roman" w:cs="Times New Roman"/>
        </w:rPr>
        <w:lastRenderedPageBreak/>
        <w:t xml:space="preserve">Figure 2. Map </w:t>
      </w:r>
      <w:commentRangeEnd w:id="128"/>
      <w:r>
        <w:rPr>
          <w:rStyle w:val="CommentReference"/>
        </w:rPr>
        <w:commentReference w:id="128"/>
      </w:r>
      <w:commentRangeEnd w:id="129"/>
      <w:r w:rsidR="006C79FB">
        <w:rPr>
          <w:rStyle w:val="CommentReference"/>
        </w:rPr>
        <w:commentReference w:id="129"/>
      </w:r>
      <w:r w:rsidRPr="00E73778">
        <w:rPr>
          <w:rFonts w:ascii="Times New Roman" w:hAnsi="Times New Roman" w:cs="Times New Roman"/>
        </w:rPr>
        <w:t>of sample locations for related pairs. All samples from related pairs originated from the same side of the highway with the exception of one gray fox pair (pink circle), which was sampled across SR 49 approximately 9 km apart.</w:t>
      </w:r>
    </w:p>
    <w:p w14:paraId="5C5626DE" w14:textId="3119C53F" w:rsidR="00E73778" w:rsidRDefault="00E73778" w:rsidP="003216BC">
      <w:pPr>
        <w:widowControl w:val="0"/>
        <w:autoSpaceDE w:val="0"/>
        <w:autoSpaceDN w:val="0"/>
        <w:adjustRightInd w:val="0"/>
        <w:spacing w:line="480" w:lineRule="auto"/>
        <w:rPr>
          <w:rFonts w:ascii="Times New Roman" w:hAnsi="Times New Roman" w:cs="Times New Roman"/>
        </w:rPr>
      </w:pPr>
      <w:r>
        <w:rPr>
          <w:rFonts w:asciiTheme="majorHAnsi" w:hAnsiTheme="majorHAnsi"/>
          <w:noProof/>
        </w:rPr>
        <w:drawing>
          <wp:inline distT="0" distB="0" distL="0" distR="0" wp14:anchorId="44B0C9F8" wp14:editId="7E782518">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 Relative Pairs.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3FD99C7" w14:textId="330112AD" w:rsidR="003216BC" w:rsidRDefault="003216BC" w:rsidP="003216BC">
      <w:pPr>
        <w:widowControl w:val="0"/>
        <w:autoSpaceDE w:val="0"/>
        <w:autoSpaceDN w:val="0"/>
        <w:adjustRightInd w:val="0"/>
        <w:spacing w:line="480" w:lineRule="auto"/>
        <w:rPr>
          <w:rFonts w:ascii="Times New Roman" w:hAnsi="Times New Roman" w:cs="Times New Roman"/>
        </w:rPr>
      </w:pPr>
    </w:p>
    <w:p w14:paraId="4B365735" w14:textId="7EBC565B" w:rsidR="003216BC" w:rsidRDefault="003216BC" w:rsidP="003216BC">
      <w:pPr>
        <w:widowControl w:val="0"/>
        <w:autoSpaceDE w:val="0"/>
        <w:autoSpaceDN w:val="0"/>
        <w:adjustRightInd w:val="0"/>
        <w:spacing w:line="480" w:lineRule="auto"/>
        <w:rPr>
          <w:rFonts w:ascii="Times New Roman" w:hAnsi="Times New Roman" w:cs="Times New Roman"/>
        </w:rPr>
      </w:pPr>
    </w:p>
    <w:p w14:paraId="1A49D38D" w14:textId="1D4590AE" w:rsidR="003216BC" w:rsidRDefault="003216BC" w:rsidP="003216BC">
      <w:pPr>
        <w:widowControl w:val="0"/>
        <w:autoSpaceDE w:val="0"/>
        <w:autoSpaceDN w:val="0"/>
        <w:adjustRightInd w:val="0"/>
        <w:spacing w:line="480" w:lineRule="auto"/>
        <w:rPr>
          <w:rFonts w:ascii="Times New Roman" w:hAnsi="Times New Roman" w:cs="Times New Roman"/>
        </w:rPr>
      </w:pPr>
    </w:p>
    <w:p w14:paraId="10CC2F7E" w14:textId="0446A4CE" w:rsidR="003216BC" w:rsidRDefault="003216BC" w:rsidP="003216BC">
      <w:pPr>
        <w:widowControl w:val="0"/>
        <w:autoSpaceDE w:val="0"/>
        <w:autoSpaceDN w:val="0"/>
        <w:adjustRightInd w:val="0"/>
        <w:spacing w:line="480" w:lineRule="auto"/>
        <w:rPr>
          <w:rFonts w:ascii="Times New Roman" w:hAnsi="Times New Roman" w:cs="Times New Roman"/>
        </w:rPr>
      </w:pPr>
    </w:p>
    <w:p w14:paraId="252D36DF" w14:textId="529EE027" w:rsidR="003216BC" w:rsidRDefault="003216BC" w:rsidP="003216BC">
      <w:pPr>
        <w:widowControl w:val="0"/>
        <w:autoSpaceDE w:val="0"/>
        <w:autoSpaceDN w:val="0"/>
        <w:adjustRightInd w:val="0"/>
        <w:spacing w:line="480" w:lineRule="auto"/>
        <w:rPr>
          <w:rFonts w:ascii="Times New Roman" w:hAnsi="Times New Roman" w:cs="Times New Roman"/>
        </w:rPr>
      </w:pPr>
    </w:p>
    <w:p w14:paraId="340A1B86" w14:textId="02CEB7FA" w:rsidR="003216BC" w:rsidRDefault="003216BC" w:rsidP="003216BC">
      <w:pPr>
        <w:widowControl w:val="0"/>
        <w:autoSpaceDE w:val="0"/>
        <w:autoSpaceDN w:val="0"/>
        <w:adjustRightInd w:val="0"/>
        <w:spacing w:line="480" w:lineRule="auto"/>
        <w:rPr>
          <w:rFonts w:ascii="Times New Roman" w:hAnsi="Times New Roman" w:cs="Times New Roman"/>
        </w:rPr>
      </w:pPr>
    </w:p>
    <w:p w14:paraId="4F74B28F" w14:textId="4AF2EF64" w:rsidR="003216BC" w:rsidRDefault="003216BC" w:rsidP="003216BC">
      <w:pPr>
        <w:widowControl w:val="0"/>
        <w:autoSpaceDE w:val="0"/>
        <w:autoSpaceDN w:val="0"/>
        <w:adjustRightInd w:val="0"/>
        <w:spacing w:line="480" w:lineRule="auto"/>
        <w:rPr>
          <w:rFonts w:ascii="Times New Roman" w:hAnsi="Times New Roman" w:cs="Times New Roman"/>
        </w:rPr>
      </w:pPr>
    </w:p>
    <w:p w14:paraId="64D6BF32" w14:textId="1D71C246" w:rsidR="003216BC" w:rsidRDefault="003216BC" w:rsidP="003216BC">
      <w:pPr>
        <w:widowControl w:val="0"/>
        <w:autoSpaceDE w:val="0"/>
        <w:autoSpaceDN w:val="0"/>
        <w:adjustRightInd w:val="0"/>
        <w:spacing w:line="480" w:lineRule="auto"/>
        <w:rPr>
          <w:rFonts w:ascii="Times New Roman" w:hAnsi="Times New Roman" w:cs="Times New Roman"/>
        </w:rPr>
      </w:pPr>
    </w:p>
    <w:p w14:paraId="3036BA7E" w14:textId="3E9D3D0E" w:rsidR="003216BC" w:rsidRDefault="003216BC" w:rsidP="003216BC">
      <w:pPr>
        <w:widowControl w:val="0"/>
        <w:autoSpaceDE w:val="0"/>
        <w:autoSpaceDN w:val="0"/>
        <w:adjustRightInd w:val="0"/>
        <w:spacing w:line="480" w:lineRule="auto"/>
        <w:rPr>
          <w:rFonts w:ascii="Times New Roman" w:hAnsi="Times New Roman" w:cs="Times New Roman"/>
        </w:rPr>
      </w:pPr>
    </w:p>
    <w:p w14:paraId="313C0E4A" w14:textId="67FCFC4E" w:rsidR="003216BC" w:rsidRDefault="003216BC" w:rsidP="003216BC">
      <w:pPr>
        <w:widowControl w:val="0"/>
        <w:autoSpaceDE w:val="0"/>
        <w:autoSpaceDN w:val="0"/>
        <w:adjustRightInd w:val="0"/>
        <w:spacing w:line="480" w:lineRule="auto"/>
        <w:rPr>
          <w:rFonts w:ascii="Times New Roman" w:hAnsi="Times New Roman" w:cs="Times New Roman"/>
        </w:rPr>
      </w:pPr>
    </w:p>
    <w:p w14:paraId="6F682ADA" w14:textId="0A40EA54" w:rsidR="003216BC" w:rsidRDefault="003216BC" w:rsidP="003216BC">
      <w:pPr>
        <w:widowControl w:val="0"/>
        <w:autoSpaceDE w:val="0"/>
        <w:autoSpaceDN w:val="0"/>
        <w:adjustRightInd w:val="0"/>
        <w:spacing w:line="480" w:lineRule="auto"/>
        <w:rPr>
          <w:rFonts w:ascii="Times New Roman" w:hAnsi="Times New Roman" w:cs="Times New Roman"/>
        </w:rPr>
      </w:pPr>
    </w:p>
    <w:p w14:paraId="776A592D" w14:textId="45EC0A2F" w:rsidR="003216BC" w:rsidRDefault="003216BC" w:rsidP="003216BC">
      <w:pPr>
        <w:widowControl w:val="0"/>
        <w:autoSpaceDE w:val="0"/>
        <w:autoSpaceDN w:val="0"/>
        <w:adjustRightInd w:val="0"/>
        <w:spacing w:line="480" w:lineRule="auto"/>
        <w:rPr>
          <w:rFonts w:ascii="Times New Roman" w:hAnsi="Times New Roman" w:cs="Times New Roman"/>
        </w:rPr>
      </w:pPr>
    </w:p>
    <w:p w14:paraId="0B4F8A37" w14:textId="05760AFE" w:rsidR="003216BC" w:rsidRDefault="003216BC" w:rsidP="003216BC">
      <w:pPr>
        <w:widowControl w:val="0"/>
        <w:autoSpaceDE w:val="0"/>
        <w:autoSpaceDN w:val="0"/>
        <w:adjustRightInd w:val="0"/>
        <w:spacing w:line="480" w:lineRule="auto"/>
        <w:rPr>
          <w:rFonts w:ascii="Times New Roman" w:hAnsi="Times New Roman" w:cs="Times New Roman"/>
        </w:rPr>
      </w:pPr>
    </w:p>
    <w:p w14:paraId="1C906FCB" w14:textId="77777777" w:rsidR="003216BC" w:rsidRDefault="003216BC" w:rsidP="003216BC">
      <w:pPr>
        <w:widowControl w:val="0"/>
        <w:autoSpaceDE w:val="0"/>
        <w:autoSpaceDN w:val="0"/>
        <w:adjustRightInd w:val="0"/>
        <w:spacing w:line="480" w:lineRule="auto"/>
        <w:rPr>
          <w:rFonts w:ascii="Times New Roman" w:hAnsi="Times New Roman" w:cs="Times New Roman"/>
        </w:rPr>
      </w:pPr>
    </w:p>
    <w:p w14:paraId="4BAF3398" w14:textId="77777777" w:rsidR="003216BC" w:rsidRDefault="003216BC">
      <w:pPr>
        <w:rPr>
          <w:rFonts w:ascii="Times New Roman" w:hAnsi="Times New Roman" w:cs="Times New Roman"/>
        </w:rPr>
      </w:pPr>
      <w:r>
        <w:rPr>
          <w:rFonts w:ascii="Times New Roman" w:hAnsi="Times New Roman" w:cs="Times New Roman"/>
        </w:rPr>
        <w:br w:type="page"/>
      </w:r>
    </w:p>
    <w:p w14:paraId="0518FBFE" w14:textId="5156519D" w:rsidR="00E04ED8" w:rsidRPr="00E04ED8" w:rsidRDefault="004B4B74" w:rsidP="00E04ED8">
      <w:pPr>
        <w:widowControl w:val="0"/>
        <w:autoSpaceDE w:val="0"/>
        <w:autoSpaceDN w:val="0"/>
        <w:adjustRightInd w:val="0"/>
        <w:spacing w:line="480" w:lineRule="auto"/>
        <w:ind w:left="480" w:hanging="480"/>
        <w:rPr>
          <w:rFonts w:ascii="Times New Roman" w:hAnsi="Times New Roman" w:cs="Times New Roman"/>
          <w:noProof/>
          <w:szCs w:val="24"/>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E04ED8" w:rsidRPr="00E04ED8">
        <w:rPr>
          <w:rFonts w:ascii="Times New Roman" w:hAnsi="Times New Roman" w:cs="Times New Roman"/>
          <w:noProof/>
          <w:szCs w:val="24"/>
        </w:rPr>
        <w:t>Alexander, S. M., N. M. Waters, and P. C. Paquet. 2005. Traffic volume and highway permeability for a mammalian community in the Canadian Rocky Mountains. Canadian Geographer 49:321–331.</w:t>
      </w:r>
    </w:p>
    <w:p w14:paraId="2A87ED5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Andrews, K. M., and J. W. Gibbons. 2016. How Do Highways Influence Snake Movement ? Behavioral Responses to Roads and Vehicles Published by : American Society of Ichthyologists and Herpetologists ( ASIH ) Stable URL : http://www.jstor.org/stable/4098651 REFERENCES Linked references are available 2005:772–782.</w:t>
      </w:r>
    </w:p>
    <w:p w14:paraId="3BA98ABC"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Atkinson, K. T., and D. M. Shackleton. 1991. Traffic Volumne and highway permeability for a mammaliam community in the Canadian Rocky Mountians. The Canadian Field-Naturalist 105:49–54.</w:t>
      </w:r>
    </w:p>
    <w:p w14:paraId="723C1D7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Benítez-López, A., R. Alkemade, and P. A. Verweij. 2010. The impacts of roads and other infrastructure on mammal and bird populations: A meta-analysis. Biological Conservation 143:1307–1316.</w:t>
      </w:r>
    </w:p>
    <w:p w14:paraId="07446AC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Caltrans. 2015. 2015 Traffic Volumes on California State Highways.</w:t>
      </w:r>
    </w:p>
    <w:p w14:paraId="66C02AE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Center for Strategic Econimic Research. 2014. Placer County Economic and Demographic Profile 2013.</w:t>
      </w:r>
    </w:p>
    <w:p w14:paraId="7539DF7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Charry, B., and J. Jones. 2009. Traffic Volume as a Primary Road Characteristic Impacting Wildlife: A Tool for Land Use and Transportation Planning. Proceedings of the 2009 International Conference on Ecology and Transportation:159–205.</w:t>
      </w:r>
    </w:p>
    <w:p w14:paraId="483FB1E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Clarke, R. T., P. Rothery, and A. F. Raybould. 2002. Confidence limits for regression relationships between distance matrices: Estimating gene flow with distance. Journal of Agricultural, Biological, and Environmental Statistics 7:361–372.</w:t>
      </w:r>
    </w:p>
    <w:p w14:paraId="4E97B4C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Clevenger, A. P., and N. Waltho. 2005. Performance indices to identify attributes of highway crossing structures facilitating movement of large mammals. Biological Conservation 121:453–464.</w:t>
      </w:r>
    </w:p>
    <w:p w14:paraId="2CFEAD9A"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Coffin, A. W. 2007. From roadkill to road ecology: A review of the ecological effects of roads. Journal of Transport Geography 15:396–406.</w:t>
      </w:r>
    </w:p>
    <w:p w14:paraId="4156C416"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lastRenderedPageBreak/>
        <w:t>Crooks, K. R. 2002. Relative Sensitivities of Mammalian Carnivores to Habitat Fragmentation. Conservation Biology 16:488–502.</w:t>
      </w:r>
    </w:p>
    <w:p w14:paraId="38AD6359"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Crooks, K. R., and M. E. Soulé. 1999. Mesopredator release and avifaunal extinctions in a fragmented system. Nature 400:563–566.</w:t>
      </w:r>
    </w:p>
    <w:p w14:paraId="6EC921A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Delaney, K. S., S. P. D. Riley, and R. N. Fisher. 2010. A Rapid, Strong, and Convergent Genetic Response to Urban Habitat Fragmentation in Four Divergent and Widespread Vertebrates. PLoS ONE 5:e12767.</w:t>
      </w:r>
    </w:p>
    <w:p w14:paraId="351BDE3A"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Deyoung, R. W., A. Zamorano, B. T. Mesenbrink, T. A. Campbell, B. R. Leland, G. M. Moore, R. L. Honeycutt, and J. J. Root. 2009. Landscape-Genetic Analysis of Population Structure in the Texas Gray Fox Oral Rabies Vaccination Zone. Journal of Wildlife Management 73:1292–1299.</w:t>
      </w:r>
    </w:p>
    <w:p w14:paraId="09292E8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Distance, G., P. Author, M. N. Source, C. Press, A. Society, and N. S. Url. 2016. Genetic Distance between Populations Author ( s ): Masatoshi Nei Source : The American Naturalist , Vol . 106 , No . 949 ( May - Jun ., 1972 ), pp . 283-292 Published by : University of Chicago Press for American Society of Naturalists Stable URL : http:/ 106:283–292.</w:t>
      </w:r>
    </w:p>
    <w:p w14:paraId="0BEA3075"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Dixon, P. 2003. VEGAN, a package of R functions for community ecology. Journal of Vegetation Science 14:927–930.</w:t>
      </w:r>
    </w:p>
    <w:p w14:paraId="3251BC5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Epps, C. W., and N. Keyghobadi. 2015. Landscape genetics in a changing world: Disentangling historical and contemporary influences and inferring change. Molecular Ecology 24:6021–6040.</w:t>
      </w:r>
    </w:p>
    <w:p w14:paraId="04B231A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Epps, C. W., P. J. Palsboll, J. D. Wehausen, G. K. Roderick, R. R. Ramey, and D. R. McCullough. 2005. Highways block gene flow and cause a rapid decline in genetic diversity of desert bighorn sheep. Ecology Letters 8:1029–1038.</w:t>
      </w:r>
    </w:p>
    <w:p w14:paraId="4328101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Fahrig, L., and T. Rytwinski. 2009. Effects of roads on animal abundance: An empirical review and synthesis. Ecology and Society 14.</w:t>
      </w:r>
    </w:p>
    <w:p w14:paraId="72FEFBB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lastRenderedPageBreak/>
        <w:t>Faigin, D. P. 2020. Interstate Highway Types and the History of California’s Interstates. Available from: https://cahighways.org/itypes.html. https://cahighways.org/itypes.html.</w:t>
      </w:r>
    </w:p>
    <w:p w14:paraId="3B0B1A0F"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Farias, V., T. K. Fuller, R. K. Wayne, and R. M. Sauvajot. 2005. Survival and cause-specific mortality of gray foxes (Urocyon cinereoargenteus) in southern California. Journal of Zoology 266:249–254.</w:t>
      </w:r>
    </w:p>
    <w:p w14:paraId="33F37A0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Fedriani, J. M., T. K. Fuller, R. M. Sauvajot, and E. C. York. 2000. Competition and intraguild predation among three sympatric carnivores. Oecologia 125:258–270.</w:t>
      </w:r>
    </w:p>
    <w:p w14:paraId="1E9E454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Frankham, R. 1996. Relationship of Genetic Variation to Population Size in Wildlife. Conservation Biology 10:1500–1508.</w:t>
      </w:r>
    </w:p>
    <w:p w14:paraId="38D5692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Galpern, P., M. Manseau, P. Hettinga, K. Smith, and P. Wilson. 2012. Allelematch: An R package for identifying unique multilocus genotypes where genotyping error and missing data may be present. Molecular Ecology Resources 12:771–778.</w:t>
      </w:r>
    </w:p>
    <w:p w14:paraId="6E2EB56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Grinder, M. I., and P. R. Krausman. 2001. Home range, habitat use, and nocturnal activity of coyotes in an urban environment. Journal of Wildlife Management 65:887–898.</w:t>
      </w:r>
    </w:p>
    <w:p w14:paraId="10F24D3F"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Grubbs, S. E., and P. R. Krausman. 2009. Use of Urban Landscape by Coyotes. The Southwestern Naturalists 54:1–12.</w:t>
      </w:r>
    </w:p>
    <w:p w14:paraId="3A8A241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Harrison, R. L. 1997. A Comparison of Gray Fox Ecology between Residential and Undeveloped Rural Landscapes. Journal of Wildlife Management 61:112–122.</w:t>
      </w:r>
    </w:p>
    <w:p w14:paraId="6097FED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Holderegger, R., and M. Di Giulio. 2010. The genetic effects of roads: A review of empirical evidence. Basic and Applied Ecology 11:522–531.</w:t>
      </w:r>
    </w:p>
    <w:p w14:paraId="42177E0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Hubisz, M. J., D. Falush, M. Stephens, and J. K. Pritchard. 2009. Inferring weak population structure with the assistance of sample group information. Molecular Ecology Resources 9:1322–1332.</w:t>
      </w:r>
    </w:p>
    <w:p w14:paraId="1A4BA8A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Jaeger, J. A. G., J. Bowman, J. Brennan, L. Fahrig, D. Bert, J. Bouchard, N. Charbonneau, K. Frank, B. </w:t>
      </w:r>
      <w:r w:rsidRPr="00E04ED8">
        <w:rPr>
          <w:rFonts w:ascii="Times New Roman" w:hAnsi="Times New Roman" w:cs="Times New Roman"/>
          <w:noProof/>
          <w:szCs w:val="24"/>
        </w:rPr>
        <w:lastRenderedPageBreak/>
        <w:t>Gruber, and K. T. Von Toschanowitz. 2005. Predicting when animal populations are at risk from roads: An interactive model of road avoidance behavior. Ecological Modelling 185:329–348.</w:t>
      </w:r>
    </w:p>
    <w:p w14:paraId="639269D5"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Kalinowski, S. T. 2005. HP-RARE 1.0: a computer program for performing rarefaction on measures of allelic richness. Molecular Ecology Notes 5:187–189.</w:t>
      </w:r>
    </w:p>
    <w:p w14:paraId="02F2F5B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Kopelman, N. M., J. Mayzel, M. Jakobsson, N. A. Rosenberg, and I. Mayrose. 2015. Clumpak: A program for identifying clustering modes and packaging population structure inferences across K. Molecular Ecology Resources 15:1179–1191.</w:t>
      </w:r>
    </w:p>
    <w:p w14:paraId="3DC8043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Kowalski, B., F. Watson, C. Garza, and B. Delgado. 2015. Effects of landscape covariates on the distribution and detection probabilities of mammalian carnivores. Journal of Mammalogy 96:511–521.</w:t>
      </w:r>
    </w:p>
    <w:p w14:paraId="3D57141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Lande, R. 1988. Genetics and biological demography in conservation. Science 241:1455–1460.</w:t>
      </w:r>
    </w:p>
    <w:p w14:paraId="50AB94B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Lombardi, J. V., C. E. Comer, D. G. Scognamillo, and W. C. Conway. 2017. Coyote, fox, and bobcat response to anthropogenic and natural landscape features in a small urban area. Urban Ecosystems 20:1239–1248.</w:t>
      </w:r>
    </w:p>
    <w:p w14:paraId="61753E2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Marsh, D. M., G. S. Milam, N. P. Gorham, and N. G. Beckman. 2005. Forest roads as partial barriers to terrestrial salamander movement. Conservation Biology 19:2004–2008.</w:t>
      </w:r>
    </w:p>
    <w:p w14:paraId="69DEE3F7"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McRae, B. H. 2006. Isolation By Resistance. Evolution 60:1551.</w:t>
      </w:r>
    </w:p>
    <w:p w14:paraId="26DC6D99"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Moore, M., S. K. Brown, and B. N. Sacks. 2010. Thirty-one short red fox (Vulpes vulpes) microsatellite markers. Molecular Ecology Resources 10:404–408.</w:t>
      </w:r>
    </w:p>
    <w:p w14:paraId="71654B83"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Nei, M. 1978. Estimation of average heterozygosity and genetic distance from a small number of individuals. Genetics 89:583–590.</w:t>
      </w:r>
    </w:p>
    <w:p w14:paraId="560EE4F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Peakall, R., and P. E. Smouse. 2006. GenAlEx 6: Genetic analysis in Excel. Population genetic software </w:t>
      </w:r>
      <w:r w:rsidRPr="00E04ED8">
        <w:rPr>
          <w:rFonts w:ascii="Times New Roman" w:hAnsi="Times New Roman" w:cs="Times New Roman"/>
          <w:noProof/>
          <w:szCs w:val="24"/>
        </w:rPr>
        <w:lastRenderedPageBreak/>
        <w:t>for teaching and research. Molecular Ecology Notes 6:288–295.</w:t>
      </w:r>
    </w:p>
    <w:p w14:paraId="1473964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Peakall, R., and P. E. Smouse. 2012. GenAlEx 6.5: genetic analysis in Excel. Population genetic software for teaching and research-an update. Bioinformatics 28:2537–2539.</w:t>
      </w:r>
    </w:p>
    <w:p w14:paraId="3157F502"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Peterman, W. E. 2018. ResistanceGA: An R package for the optimization of resistance surfaces using genetic algorithms. Methods in Ecology and Evolution 9:1638–1647.</w:t>
      </w:r>
    </w:p>
    <w:p w14:paraId="165F2CD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Peterman, W. E., G. M. Connette, R. D. Semlitsch, and L. S. Eggert. 2014. Ecological resistance surfaces predict fine-scale genetic differentiation in a terrestrial woodland salamander. Molecular Ecology 23:2402–2413.</w:t>
      </w:r>
    </w:p>
    <w:p w14:paraId="5C46EE4B"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Poessel, S. A., E. M. Gese, and J. K. Young. 2017. Environmental factors influencing the occurrence of coyotes and conflicts in urban areas. Landscape and Urban Planning 157:259–269.</w:t>
      </w:r>
    </w:p>
    <w:p w14:paraId="28309F12"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Pritchard, J. K., M. Stephens, and P. Donnelly. 2000. Inference of Population Structure Using Multilocus Genotype Data. Genetics 155:945–959.</w:t>
      </w:r>
    </w:p>
    <w:p w14:paraId="6C5337A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Rice, W. R. 1989. Analyzing Tables of Statistical Tests. Evolution 43:223–225.</w:t>
      </w:r>
    </w:p>
    <w:p w14:paraId="4F89D6E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RILEY, S. P. D. 2006. Spatial Ecology of Bobcats and Gray Foxes in Urban and Rural Zones of a National Park. Journal of Wildlife Management 70:1425–1435.</w:t>
      </w:r>
    </w:p>
    <w:p w14:paraId="76065DC4"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Riley, S. P. D., J. L. Brown, J. A. Sikich, C. M. Schoonmaker, and E. E. Boydston. 2014a. Wildlife Friendly Roads: The Impacts of Roads on Wildlife in Urban Areas and Potential Remedies. Pages 323–360 Urban Wildlife Conservation: Theory and Practice. Springer Science+Business Media.</w:t>
      </w:r>
    </w:p>
    <w:p w14:paraId="6D482016"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Riley, S. P. D. P. D., L. E. K. E. K. Serieys, J. P. P. Pollinger, J. A. a Sikich, L. Dalbeck, R. K. K. Wayne, and H. B. B. Ernest. 2014b. Individual Behaviors Dominate the Dynamics of an Urban Mountain Lion Population Isolated by Roads. Current Biology 24:1989–1994.</w:t>
      </w:r>
    </w:p>
    <w:p w14:paraId="0303DDD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Riley, S. P. D., J. P. Pollinger, R. M. Sauvajot, E. C. York, C. Bromley, T. K. Fuller, and R. K. Wayne. </w:t>
      </w:r>
      <w:r w:rsidRPr="00E04ED8">
        <w:rPr>
          <w:rFonts w:ascii="Times New Roman" w:hAnsi="Times New Roman" w:cs="Times New Roman"/>
          <w:noProof/>
          <w:szCs w:val="24"/>
        </w:rPr>
        <w:lastRenderedPageBreak/>
        <w:t>2006. A southern California freeway is a physical and social barrier to gene flow in carnivores. Molecular Ecology 15:1733–1741.</w:t>
      </w:r>
    </w:p>
    <w:p w14:paraId="466124BE"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Rountree, G. H. I. 2004. Comparative study of the home range and habitat usage of red foxes and gray foxes in an urban setting: a preliminary report. Pages 238–244 Proceedings 4th International Urban Wildlife Symposium.</w:t>
      </w:r>
    </w:p>
    <w:p w14:paraId="17CB5F0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Sacks, B. N., D. L. Bannasch, B. B. Chomel, and H. B. Ernest. 2008. Coyotes demonstrate how habitat specialization by individuals of a generalist species can diversify populations in a heterogeneous ecoregion. Molecular Biology and Evolution 25:1384–1394.</w:t>
      </w:r>
    </w:p>
    <w:p w14:paraId="70084289"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Sacks, B. N., B. R. Mitchell, C. L. Williams, and H. B. Ernest. 2005. Coyote movements and social structure along a cryptic population genetic subdivision. Molecular Ecology 14:1241–1249.</w:t>
      </w:r>
    </w:p>
    <w:p w14:paraId="07ED832D"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Sawaya, M. a, S. T. Kalinowski, and A. P. Clevenger. 2014. Genetic connectivity for two bear species at wildlife crossing structures in Banff National Park. Proceedings. Biological sciences / The Royal Society 281:20131705.</w:t>
      </w:r>
    </w:p>
    <w:p w14:paraId="3DCDFD23"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Van Strien, M. J., D. Keller, and R. Holderegger. 2012. A new analytical approach to landscape genetic modelling: Least-cost transect analysis and linear mixed models. Molecular Ecology 21:4010–4023.</w:t>
      </w:r>
    </w:p>
    <w:p w14:paraId="2274EC8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Taylor, B. D., and R. L. Goldingay. 2010. Roads and wildlife: Impacts, mitigation and implications for wildlife management in Australia. Wildlife Research 37:320–331.</w:t>
      </w:r>
    </w:p>
    <w:p w14:paraId="7AA1BA98"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Temple, D. L., M. J. Chamberlain, and L. M. Conner. 2010. Spatial ecology, survival and cause-specific mortality of gray foxes (urocyon cinereoargenteus) in a longleaf pine ecosystem. American Midland Naturalist 163:413–422.</w:t>
      </w:r>
    </w:p>
    <w:p w14:paraId="29806017"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Toonen, R. J., and S. Hughes. 2001. Increased Throughput for Fragment Analysis on an ABI PRISM® 377 Automated Sequencer Using a Membrane Comb and STRand Software 31:1320–1324.</w:t>
      </w:r>
    </w:p>
    <w:p w14:paraId="3CF32A66"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 xml:space="preserve">WAITS, L. P., and D. PAETKAU. 2005. Noninvasive Genetic Sampling Tools for Wildlife Biologists: a </w:t>
      </w:r>
      <w:r w:rsidRPr="00E04ED8">
        <w:rPr>
          <w:rFonts w:ascii="Times New Roman" w:hAnsi="Times New Roman" w:cs="Times New Roman"/>
          <w:noProof/>
          <w:szCs w:val="24"/>
        </w:rPr>
        <w:lastRenderedPageBreak/>
        <w:t>Review of Applications and Recommendations for Accurate Data Collection. Journal of Wildlife Management 69:1419–1433.</w:t>
      </w:r>
    </w:p>
    <w:p w14:paraId="57AE4EF0"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szCs w:val="24"/>
        </w:rPr>
      </w:pPr>
      <w:r w:rsidRPr="00E04ED8">
        <w:rPr>
          <w:rFonts w:ascii="Times New Roman" w:hAnsi="Times New Roman" w:cs="Times New Roman"/>
          <w:noProof/>
          <w:szCs w:val="24"/>
        </w:rPr>
        <w:t>Wickham, H. 2016. ggplot2: Elegant Graphics for Data Analysis. Springer-Verlag New York. ISBN 978-3-319-24277-4, https://ggplot2.tidyverse.org.:98140.</w:t>
      </w:r>
    </w:p>
    <w:p w14:paraId="55173CC1" w14:textId="77777777" w:rsidR="00E04ED8" w:rsidRPr="00E04ED8" w:rsidRDefault="00E04ED8" w:rsidP="00E04ED8">
      <w:pPr>
        <w:widowControl w:val="0"/>
        <w:autoSpaceDE w:val="0"/>
        <w:autoSpaceDN w:val="0"/>
        <w:adjustRightInd w:val="0"/>
        <w:spacing w:line="480" w:lineRule="auto"/>
        <w:ind w:left="480" w:hanging="480"/>
        <w:rPr>
          <w:rFonts w:ascii="Times New Roman" w:hAnsi="Times New Roman" w:cs="Times New Roman"/>
          <w:noProof/>
        </w:rPr>
      </w:pPr>
      <w:r w:rsidRPr="00E04ED8">
        <w:rPr>
          <w:rFonts w:ascii="Times New Roman" w:hAnsi="Times New Roman" w:cs="Times New Roman"/>
          <w:noProof/>
          <w:szCs w:val="24"/>
        </w:rPr>
        <w:t>Wright, L., and W. Wright. 2017. Effects of Interstate 95 on Breeding Birds in Northern Maine Author ( s ): Craig R . Ferris Source : The Journal of Wildlife Management , Vol . 43 , No . 2 ( Apr ., 1979 ), pp . 421-427 Published by : Wiley on behalf of the Wildlife Society Stable URL : h 43:421–427.</w:t>
      </w:r>
    </w:p>
    <w:p w14:paraId="11C47A67" w14:textId="6C1D7717" w:rsidR="00C07F7F" w:rsidRPr="00A30917" w:rsidRDefault="004B4B74">
      <w:pPr>
        <w:spacing w:line="480" w:lineRule="auto"/>
        <w:rPr>
          <w:rFonts w:ascii="Times New Roman" w:hAnsi="Times New Roman" w:cs="Times New Roman"/>
        </w:rPr>
      </w:pPr>
      <w:r>
        <w:rPr>
          <w:rFonts w:ascii="Times New Roman" w:hAnsi="Times New Roman" w:cs="Times New Roman"/>
        </w:rPr>
        <w:fldChar w:fldCharType="end"/>
      </w:r>
    </w:p>
    <w:sectPr w:rsidR="00C07F7F"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amandacoenfry@gmail.com" w:date="2021-01-18T17:50:00Z" w:initials="a">
    <w:p w14:paraId="437DFBDD" w14:textId="376FA8FB" w:rsidR="00A5741D" w:rsidRDefault="00A5741D">
      <w:pPr>
        <w:pStyle w:val="CommentText"/>
      </w:pPr>
      <w:r>
        <w:rPr>
          <w:rStyle w:val="CommentReference"/>
        </w:rPr>
        <w:annotationRef/>
      </w:r>
      <w:r>
        <w:t>Need this source from Ben/Cate</w:t>
      </w:r>
    </w:p>
  </w:comment>
  <w:comment w:id="27" w:author=" " w:date="2021-01-20T13:53:00Z" w:initials="AMS">
    <w:p w14:paraId="1CC5D046" w14:textId="6B7D746D" w:rsidR="00AF4EA0" w:rsidRDefault="00AF4EA0">
      <w:pPr>
        <w:pStyle w:val="CommentText"/>
      </w:pPr>
      <w:r>
        <w:rPr>
          <w:rStyle w:val="CommentReference"/>
        </w:rPr>
        <w:annotationRef/>
      </w:r>
      <w:r>
        <w:t>Was this a report not a paper? Should be ok to send to him for comment with the reference and he can provide it when he gives you feedback.</w:t>
      </w:r>
    </w:p>
  </w:comment>
  <w:comment w:id="29" w:author=" " w:date="2021-01-20T13:55:00Z" w:initials="AMS">
    <w:p w14:paraId="5C8D6223" w14:textId="768B2BBB" w:rsidR="00AF4EA0" w:rsidRDefault="00AF4EA0">
      <w:pPr>
        <w:pStyle w:val="CommentText"/>
      </w:pPr>
      <w:r>
        <w:rPr>
          <w:rStyle w:val="CommentReference"/>
        </w:rPr>
        <w:annotationRef/>
      </w:r>
      <w:r>
        <w:t>Shouldn’t be capitalized, right? Might need to edit entry in Mendeley.</w:t>
      </w:r>
    </w:p>
  </w:comment>
  <w:comment w:id="31" w:author="Amanda Elise Coen" w:date="2021-01-16T17:02:00Z" w:initials="AEC">
    <w:p w14:paraId="75CC11B5" w14:textId="5CCB1312" w:rsidR="002C4239" w:rsidRDefault="002C4239">
      <w:pPr>
        <w:pStyle w:val="CommentText"/>
      </w:pPr>
      <w:r>
        <w:rPr>
          <w:rStyle w:val="CommentReference"/>
        </w:rPr>
        <w:annotationRef/>
      </w:r>
      <w:r>
        <w:t xml:space="preserve">Need to input AADT GIS file source from </w:t>
      </w:r>
      <w:proofErr w:type="spellStart"/>
      <w:r>
        <w:t>Clatrans</w:t>
      </w:r>
      <w:proofErr w:type="spellEnd"/>
    </w:p>
  </w:comment>
  <w:comment w:id="36" w:author=" " w:date="2021-01-20T15:31:00Z" w:initials="AMS">
    <w:p w14:paraId="3C356D79" w14:textId="30166118" w:rsidR="002F4B35" w:rsidRDefault="002F4B35">
      <w:pPr>
        <w:pStyle w:val="CommentText"/>
      </w:pPr>
      <w:r>
        <w:rPr>
          <w:rStyle w:val="CommentReference"/>
        </w:rPr>
        <w:annotationRef/>
      </w:r>
      <w:r>
        <w:t>I would reorder this paragraph to state that there was no deviation from linkage equilibrium but eight loci each were out of HWE for coyote and gray fox. Then you can end with “For both species, this was likely due to family structure…(see below).”</w:t>
      </w:r>
    </w:p>
  </w:comment>
  <w:comment w:id="37" w:author=" " w:date="2021-01-20T15:37:00Z" w:initials="AMS">
    <w:p w14:paraId="481F54F1" w14:textId="1EBBD8F1" w:rsidR="002F4B35" w:rsidRDefault="002F4B35">
      <w:pPr>
        <w:pStyle w:val="CommentText"/>
      </w:pPr>
      <w:r>
        <w:rPr>
          <w:rStyle w:val="CommentReference"/>
        </w:rPr>
        <w:annotationRef/>
      </w:r>
      <w:r>
        <w:t xml:space="preserve">Need to make sure that directions are used consistently (spelled out or indicated with single letter) throughout document. I made some edits to the paragraph below to make it consistent with this paragraph but you may want to change back and edit this paragraph. </w:t>
      </w:r>
    </w:p>
  </w:comment>
  <w:comment w:id="61" w:author="amandacoenfry@gmail.com" w:date="2021-01-18T09:20:00Z" w:initials="a">
    <w:p w14:paraId="3BDBEE21" w14:textId="77777777" w:rsidR="002C4239" w:rsidRDefault="002C4239">
      <w:pPr>
        <w:pStyle w:val="CommentText"/>
      </w:pPr>
      <w:r>
        <w:rPr>
          <w:rStyle w:val="CommentReference"/>
        </w:rPr>
        <w:annotationRef/>
      </w:r>
      <w:r>
        <w:t>Original report contained a figure with the different related pairs highlighted Including in Figures below, please let me know if you think it is necessary to include</w:t>
      </w:r>
    </w:p>
    <w:p w14:paraId="04DE770E" w14:textId="77777777" w:rsidR="002C4239" w:rsidRDefault="002C4239">
      <w:pPr>
        <w:pStyle w:val="CommentText"/>
      </w:pPr>
    </w:p>
    <w:p w14:paraId="182829D5" w14:textId="77777777" w:rsidR="002C4239" w:rsidRDefault="002C4239" w:rsidP="00892D42">
      <w:pPr>
        <w:pStyle w:val="CommentText"/>
        <w:numPr>
          <w:ilvl w:val="0"/>
          <w:numId w:val="1"/>
        </w:numPr>
      </w:pPr>
      <w:r>
        <w:t xml:space="preserve"> Need one for East Bay region pairs</w:t>
      </w:r>
    </w:p>
    <w:p w14:paraId="5B2F968A" w14:textId="45A36FA3" w:rsidR="002C4239" w:rsidRDefault="002C4239" w:rsidP="00892D42">
      <w:pPr>
        <w:pStyle w:val="CommentText"/>
        <w:numPr>
          <w:ilvl w:val="0"/>
          <w:numId w:val="1"/>
        </w:numPr>
      </w:pPr>
      <w:r>
        <w:t xml:space="preserve"> Need to update SNF Coyote with whole data set</w:t>
      </w:r>
    </w:p>
  </w:comment>
  <w:comment w:id="62" w:author=" " w:date="2021-01-20T15:41:00Z" w:initials="AMS">
    <w:p w14:paraId="733BDAD7" w14:textId="27E058DE" w:rsidR="002F4B35" w:rsidRDefault="006C79FB">
      <w:pPr>
        <w:pStyle w:val="CommentText"/>
      </w:pPr>
      <w:r>
        <w:t xml:space="preserve">How long would it take to make additional figures? If it won’t be too terribly time consuming, go ahead and make them so you don’t have to add them and send the chapter out for review again if Ben or Peter requests them. If they will take a long time, you can always chance it that your committee won’t ask for it and make the figures while they are reviewing the chapter just in case. </w:t>
      </w:r>
      <w:r w:rsidR="002F4B35">
        <w:rPr>
          <w:rStyle w:val="CommentReference"/>
        </w:rPr>
        <w:annotationRef/>
      </w:r>
      <w:r w:rsidR="002F4B35">
        <w:t xml:space="preserve"> </w:t>
      </w:r>
    </w:p>
  </w:comment>
  <w:comment w:id="66" w:author="amandacoenfry@gmail.com" w:date="2021-01-18T09:21:00Z" w:initials="a">
    <w:p w14:paraId="1BC31D19" w14:textId="38E92C4D" w:rsidR="002C4239" w:rsidRDefault="002C4239">
      <w:pPr>
        <w:pStyle w:val="CommentText"/>
      </w:pPr>
      <w:r>
        <w:rPr>
          <w:rStyle w:val="CommentReference"/>
        </w:rPr>
        <w:annotationRef/>
      </w:r>
      <w:r>
        <w:t>Same as above</w:t>
      </w:r>
    </w:p>
  </w:comment>
  <w:comment w:id="67" w:author=" " w:date="2021-01-20T15:42:00Z" w:initials="AMS">
    <w:p w14:paraId="00B77CAD" w14:textId="57763E98" w:rsidR="002F4B35" w:rsidRDefault="002F4B35">
      <w:pPr>
        <w:pStyle w:val="CommentText"/>
      </w:pPr>
      <w:r>
        <w:rPr>
          <w:rStyle w:val="CommentReference"/>
        </w:rPr>
        <w:annotationRef/>
      </w:r>
      <w:r>
        <w:t>See comment above.</w:t>
      </w:r>
    </w:p>
  </w:comment>
  <w:comment w:id="68" w:author="amandacoenfry@gmail.com" w:date="2021-01-18T09:23:00Z" w:initials="a">
    <w:p w14:paraId="1EAB2902" w14:textId="537AC47F" w:rsidR="002C4239" w:rsidRDefault="002C4239">
      <w:pPr>
        <w:pStyle w:val="CommentText"/>
      </w:pPr>
      <w:r>
        <w:rPr>
          <w:rStyle w:val="CommentReference"/>
        </w:rPr>
        <w:annotationRef/>
      </w:r>
      <w:r>
        <w:t>Including figure from report, but not sure if needed as this was false clustering. Keep or discard?</w:t>
      </w:r>
    </w:p>
  </w:comment>
  <w:comment w:id="69" w:author=" " w:date="2021-01-20T15:44:00Z" w:initials="AMS">
    <w:p w14:paraId="5A22F947" w14:textId="1B7E19E2" w:rsidR="002F4B35" w:rsidRDefault="002F4B35">
      <w:pPr>
        <w:pStyle w:val="CommentText"/>
      </w:pPr>
      <w:r>
        <w:rPr>
          <w:rStyle w:val="CommentReference"/>
        </w:rPr>
        <w:annotationRef/>
      </w:r>
      <w:r>
        <w:t>Let’s keep it. Better to have it and have your committee say you don’t need it than to not have it and have them ask for it (and want to see the chapter again with the figure in it).</w:t>
      </w:r>
    </w:p>
  </w:comment>
  <w:comment w:id="73" w:author=" " w:date="2021-01-20T15:47:00Z" w:initials="AMS">
    <w:p w14:paraId="4FB3C047" w14:textId="155C7CC3" w:rsidR="002F4B35" w:rsidRDefault="002F4B35">
      <w:pPr>
        <w:pStyle w:val="CommentText"/>
      </w:pPr>
      <w:r>
        <w:rPr>
          <w:rStyle w:val="CommentReference"/>
        </w:rPr>
        <w:annotationRef/>
      </w:r>
      <w:r>
        <w:t>Should probably indicate that this is for coyote.</w:t>
      </w:r>
    </w:p>
  </w:comment>
  <w:comment w:id="74" w:author=" " w:date="2021-01-20T15:49:00Z" w:initials="AMS">
    <w:p w14:paraId="182B0222" w14:textId="004F5D7D" w:rsidR="002F4B35" w:rsidRDefault="002F4B35">
      <w:pPr>
        <w:pStyle w:val="CommentText"/>
      </w:pPr>
      <w:r>
        <w:rPr>
          <w:rStyle w:val="CommentReference"/>
        </w:rPr>
        <w:annotationRef/>
      </w:r>
      <w:r>
        <w:t>I would pair the coyote bar plot and map (make them figures 3, 4) and then make the fox bar plots figures 5, 6.</w:t>
      </w:r>
    </w:p>
  </w:comment>
  <w:comment w:id="75" w:author=" " w:date="2021-01-20T15:50:00Z" w:initials="AMS">
    <w:p w14:paraId="7FC226B9" w14:textId="49205AFA" w:rsidR="002F4B35" w:rsidRDefault="002F4B35">
      <w:pPr>
        <w:pStyle w:val="CommentText"/>
      </w:pPr>
      <w:r>
        <w:rPr>
          <w:rStyle w:val="CommentReference"/>
        </w:rPr>
        <w:annotationRef/>
      </w:r>
      <w:r>
        <w:t>See above.</w:t>
      </w:r>
    </w:p>
  </w:comment>
  <w:comment w:id="79" w:author=" " w:date="2021-01-20T15:51:00Z" w:initials="AMS">
    <w:p w14:paraId="2BBE7123" w14:textId="47A40C4E" w:rsidR="002F4B35" w:rsidRDefault="002F4B35">
      <w:pPr>
        <w:pStyle w:val="CommentText"/>
      </w:pPr>
      <w:r>
        <w:rPr>
          <w:rStyle w:val="CommentReference"/>
        </w:rPr>
        <w:annotationRef/>
      </w:r>
      <w:r>
        <w:t>Could be discussion material.</w:t>
      </w:r>
    </w:p>
  </w:comment>
  <w:comment w:id="85" w:author=" " w:date="2021-01-20T16:21:00Z" w:initials="AMS">
    <w:p w14:paraId="3892FEDB" w14:textId="1B8FA6FA" w:rsidR="006C79FB" w:rsidRDefault="006C79FB">
      <w:pPr>
        <w:pStyle w:val="CommentText"/>
      </w:pPr>
      <w:r>
        <w:rPr>
          <w:rStyle w:val="CommentReference"/>
        </w:rPr>
        <w:annotationRef/>
      </w:r>
      <w:r>
        <w:t>Can you include a sentence or two in Discussion about your model results, namely, that traffic rates did have an influence on coyote gene flow across highways in the Bay Area?</w:t>
      </w:r>
    </w:p>
  </w:comment>
  <w:comment w:id="86" w:author="amandacoenfry@gmail.com" w:date="2021-01-18T18:15:00Z" w:initials="a">
    <w:p w14:paraId="218F3AFA" w14:textId="5B78E112" w:rsidR="00505E77" w:rsidRDefault="00505E77">
      <w:pPr>
        <w:pStyle w:val="CommentText"/>
      </w:pPr>
      <w:r>
        <w:rPr>
          <w:rStyle w:val="CommentReference"/>
        </w:rPr>
        <w:annotationRef/>
      </w:r>
      <w:r>
        <w:t>Pointed out to me that I have set up the argument that generalizations can’t be made across species or highways, so the term “model species” might not be applicable. Suggestion for an alternative?</w:t>
      </w:r>
    </w:p>
  </w:comment>
  <w:comment w:id="87" w:author=" " w:date="2021-01-20T16:05:00Z" w:initials="AMS">
    <w:p w14:paraId="615AA94A" w14:textId="3FE37AC2" w:rsidR="006C79FB" w:rsidRDefault="006C79FB">
      <w:pPr>
        <w:pStyle w:val="CommentText"/>
      </w:pPr>
      <w:r>
        <w:rPr>
          <w:rStyle w:val="CommentReference"/>
        </w:rPr>
        <w:annotationRef/>
      </w:r>
      <w:r>
        <w:t>Ah, an astute reviewer! I’d just make the sentence more general and state that you were testing whether highways disrupt coyote gene flow in the East Bay and SFN.</w:t>
      </w:r>
    </w:p>
  </w:comment>
  <w:comment w:id="88" w:author="Amanda Elise Coen" w:date="2021-01-16T17:23:00Z" w:initials="AEC">
    <w:p w14:paraId="649E8534" w14:textId="77777777" w:rsidR="00BA2616" w:rsidRDefault="00BA2616" w:rsidP="00BA2616">
      <w:pPr>
        <w:pStyle w:val="CommentText"/>
      </w:pPr>
      <w:r>
        <w:rPr>
          <w:rStyle w:val="CommentReference"/>
        </w:rPr>
        <w:annotationRef/>
      </w:r>
      <w:r>
        <w:t>Copied and pasted from Report 2, drop or include citation for report 2 as well?</w:t>
      </w:r>
    </w:p>
  </w:comment>
  <w:comment w:id="89" w:author=" " w:date="2021-01-20T16:07:00Z" w:initials="AMS">
    <w:p w14:paraId="14E940CB" w14:textId="71974674" w:rsidR="006C79FB" w:rsidRDefault="006C79FB">
      <w:pPr>
        <w:pStyle w:val="CommentText"/>
      </w:pPr>
      <w:r>
        <w:rPr>
          <w:rStyle w:val="CommentReference"/>
        </w:rPr>
        <w:annotationRef/>
      </w:r>
      <w:r>
        <w:t>I’d drop this since the info from that citation is included as part of this report.</w:t>
      </w:r>
    </w:p>
  </w:comment>
  <w:comment w:id="91" w:author="amandacoenfry@gmail.com" w:date="2021-01-18T18:18:00Z" w:initials="a">
    <w:p w14:paraId="7657A4F5" w14:textId="14DEE6CD" w:rsidR="00E6452C" w:rsidRDefault="00E6452C">
      <w:pPr>
        <w:pStyle w:val="CommentText"/>
      </w:pPr>
      <w:r>
        <w:rPr>
          <w:rStyle w:val="CommentReference"/>
        </w:rPr>
        <w:annotationRef/>
      </w:r>
      <w:r>
        <w:t>Should we run this chapter past Fraser or turn this into a personal communication statement if he is not going to be on the author list?</w:t>
      </w:r>
    </w:p>
  </w:comment>
  <w:comment w:id="92" w:author=" " w:date="2021-01-20T16:07:00Z" w:initials="AMS">
    <w:p w14:paraId="0E0A09D4" w14:textId="308C0484" w:rsidR="006C79FB" w:rsidRDefault="006C79FB">
      <w:pPr>
        <w:pStyle w:val="CommentText"/>
      </w:pPr>
      <w:r>
        <w:rPr>
          <w:rStyle w:val="CommentReference"/>
        </w:rPr>
        <w:annotationRef/>
      </w:r>
      <w:r>
        <w:t xml:space="preserve">Make it a pers comm </w:t>
      </w:r>
      <w:r>
        <w:rPr>
          <w:noProof/>
        </w:rPr>
        <w:t>for both statements</w:t>
      </w:r>
      <w:r>
        <w:t>. We would only need to worry about including Fraser as an author if the chapter was translated into a publication.</w:t>
      </w:r>
    </w:p>
  </w:comment>
  <w:comment w:id="105" w:author="amandacoenfry@gmail.com" w:date="2021-01-19T05:15:00Z" w:initials="a">
    <w:p w14:paraId="768F0E43" w14:textId="00D055B6" w:rsidR="00AF74AE" w:rsidRDefault="00AF74AE">
      <w:pPr>
        <w:pStyle w:val="CommentText"/>
      </w:pPr>
      <w:r>
        <w:rPr>
          <w:rStyle w:val="CommentReference"/>
        </w:rPr>
        <w:annotationRef/>
      </w:r>
      <w:r>
        <w:t>Have this for both, just need to add in later today</w:t>
      </w:r>
    </w:p>
  </w:comment>
  <w:comment w:id="110" w:author="Amanda Elise Coen" w:date="2021-01-16T17:37:00Z" w:initials="AEC">
    <w:p w14:paraId="6D2FB32F" w14:textId="69104CC2" w:rsidR="002C4239" w:rsidRDefault="002C4239">
      <w:pPr>
        <w:pStyle w:val="CommentText"/>
      </w:pPr>
      <w:r>
        <w:t>2015 or 2016?</w:t>
      </w:r>
    </w:p>
  </w:comment>
  <w:comment w:id="114" w:author="amandacoenfry@gmail.com" w:date="2021-01-18T09:37:00Z" w:initials="a">
    <w:p w14:paraId="778F1029" w14:textId="77777777" w:rsidR="002C4239" w:rsidRDefault="002C4239">
      <w:pPr>
        <w:pStyle w:val="CommentText"/>
      </w:pPr>
      <w:r>
        <w:rPr>
          <w:rStyle w:val="CommentReference"/>
        </w:rPr>
        <w:annotationRef/>
      </w:r>
      <w:r>
        <w:t>Placeholder for FST, will need:</w:t>
      </w:r>
    </w:p>
    <w:p w14:paraId="1B41AA51" w14:textId="0378C17B" w:rsidR="002C4239" w:rsidRDefault="002C4239" w:rsidP="004843A9">
      <w:pPr>
        <w:pStyle w:val="CommentText"/>
        <w:numPr>
          <w:ilvl w:val="0"/>
          <w:numId w:val="1"/>
        </w:numPr>
      </w:pPr>
      <w:r>
        <w:t xml:space="preserve"> Updated pop and study area labels</w:t>
      </w:r>
    </w:p>
    <w:p w14:paraId="42D99527" w14:textId="7891DFD2" w:rsidR="002C4239" w:rsidRDefault="002C4239" w:rsidP="004843A9">
      <w:pPr>
        <w:pStyle w:val="CommentText"/>
        <w:numPr>
          <w:ilvl w:val="0"/>
          <w:numId w:val="1"/>
        </w:numPr>
      </w:pPr>
      <w:r>
        <w:t xml:space="preserve"> Section or separate table for Gray fox</w:t>
      </w:r>
    </w:p>
  </w:comment>
  <w:comment w:id="115" w:author=" " w:date="2021-01-20T16:23:00Z" w:initials="AMS">
    <w:p w14:paraId="49A7273B" w14:textId="437F425A" w:rsidR="006C79FB" w:rsidRDefault="006C79FB">
      <w:pPr>
        <w:pStyle w:val="CommentText"/>
      </w:pPr>
      <w:r>
        <w:rPr>
          <w:rStyle w:val="CommentReference"/>
        </w:rPr>
        <w:annotationRef/>
      </w:r>
      <w:r>
        <w:t xml:space="preserve">Also would be good to put the significant SNF pairwise </w:t>
      </w:r>
      <w:proofErr w:type="spellStart"/>
      <w:r>
        <w:t>Fst</w:t>
      </w:r>
      <w:proofErr w:type="spellEnd"/>
      <w:r>
        <w:t xml:space="preserve"> values in bold (not just their p-values)</w:t>
      </w:r>
    </w:p>
  </w:comment>
  <w:comment w:id="116" w:author=" " w:date="2021-01-20T16:24:00Z" w:initials="AMS">
    <w:p w14:paraId="05C0A809" w14:textId="2B956340" w:rsidR="006C79FB" w:rsidRDefault="006C79FB">
      <w:pPr>
        <w:pStyle w:val="CommentText"/>
      </w:pPr>
      <w:r>
        <w:rPr>
          <w:rStyle w:val="CommentReference"/>
        </w:rPr>
        <w:annotationRef/>
      </w:r>
      <w:r>
        <w:t>Is this the same as DAIC? Does the heading for column four need to be changed?</w:t>
      </w:r>
    </w:p>
  </w:comment>
  <w:comment w:id="120" w:author="amandacoenfry@gmail.com" w:date="2021-01-18T11:36:00Z" w:initials="a">
    <w:p w14:paraId="40EA648F" w14:textId="77777777" w:rsidR="002C4239" w:rsidRDefault="002C4239">
      <w:pPr>
        <w:pStyle w:val="CommentText"/>
      </w:pPr>
      <w:r>
        <w:rPr>
          <w:rStyle w:val="CommentReference"/>
        </w:rPr>
        <w:annotationRef/>
      </w:r>
      <w:r>
        <w:t>Will be working on updating these to bring the Report 1 figure more in line with the Report 2 figure (left)</w:t>
      </w:r>
    </w:p>
    <w:p w14:paraId="2DB1DE4C" w14:textId="77777777" w:rsidR="002C4239" w:rsidRDefault="002C4239">
      <w:pPr>
        <w:pStyle w:val="CommentText"/>
      </w:pPr>
    </w:p>
    <w:p w14:paraId="451CD764" w14:textId="3097C812" w:rsidR="002C4239" w:rsidRDefault="002C4239">
      <w:pPr>
        <w:pStyle w:val="CommentText"/>
      </w:pPr>
      <w:r>
        <w:t>Also will be playing with including samples on maps to see if legible (and one less figure to make)</w:t>
      </w:r>
    </w:p>
  </w:comment>
  <w:comment w:id="121" w:author=" " w:date="2021-01-20T16:25:00Z" w:initials="AMS">
    <w:p w14:paraId="529B7BE6" w14:textId="33EDB894" w:rsidR="006C79FB" w:rsidRDefault="006C79FB">
      <w:pPr>
        <w:pStyle w:val="CommentText"/>
      </w:pPr>
      <w:r>
        <w:rPr>
          <w:rStyle w:val="CommentReference"/>
        </w:rPr>
        <w:annotationRef/>
      </w:r>
      <w:r>
        <w:t>Sounds good. Will want to label panels with A and B and put them in correct order.</w:t>
      </w:r>
    </w:p>
  </w:comment>
  <w:comment w:id="124" w:author="amandacoenfry@gmail.com" w:date="2021-01-18T11:44:00Z" w:initials="a">
    <w:p w14:paraId="464615D9" w14:textId="77777777" w:rsidR="002C4239" w:rsidRDefault="002C4239">
      <w:pPr>
        <w:pStyle w:val="CommentText"/>
      </w:pPr>
      <w:r>
        <w:rPr>
          <w:rStyle w:val="CommentReference"/>
        </w:rPr>
        <w:annotationRef/>
      </w:r>
      <w:r>
        <w:t>How important to show spurious clustering caused by related individuals as structure plots?</w:t>
      </w:r>
    </w:p>
    <w:p w14:paraId="4BD55E64" w14:textId="77777777" w:rsidR="002C4239" w:rsidRDefault="002C4239">
      <w:pPr>
        <w:pStyle w:val="CommentText"/>
      </w:pPr>
    </w:p>
    <w:p w14:paraId="4FDCCF4A" w14:textId="59011C29" w:rsidR="002C4239" w:rsidRDefault="002C4239">
      <w:pPr>
        <w:pStyle w:val="CommentText"/>
      </w:pPr>
      <w:r>
        <w:t>Alternative is showing map placement of related pairs and placement of cluster assignment (see below)</w:t>
      </w:r>
    </w:p>
  </w:comment>
  <w:comment w:id="125" w:author=" " w:date="2021-01-20T16:26:00Z" w:initials="AMS">
    <w:p w14:paraId="3C4F9D49" w14:textId="281F7EDA" w:rsidR="006C79FB" w:rsidRDefault="006C79FB">
      <w:pPr>
        <w:pStyle w:val="CommentText"/>
      </w:pPr>
      <w:r>
        <w:rPr>
          <w:rStyle w:val="CommentReference"/>
        </w:rPr>
        <w:annotationRef/>
      </w:r>
      <w:r>
        <w:t>At this point, I recommend erring on the side of inclusion so that your committee doesn’t need to ask to see your chapter again with additional figures.</w:t>
      </w:r>
    </w:p>
  </w:comment>
  <w:comment w:id="126" w:author=" " w:date="2021-01-20T16:27:00Z" w:initials="AMS">
    <w:p w14:paraId="706BE8F5" w14:textId="77777777" w:rsidR="006C79FB" w:rsidRDefault="006C79FB">
      <w:pPr>
        <w:pStyle w:val="CommentText"/>
      </w:pPr>
      <w:r>
        <w:rPr>
          <w:rStyle w:val="CommentReference"/>
        </w:rPr>
        <w:annotationRef/>
      </w:r>
      <w:r>
        <w:t>See comments in text about changing how results presented, so coyote results are sequential (bar plot and map) and gray fox results are sequential (bar plot and map)</w:t>
      </w:r>
    </w:p>
    <w:p w14:paraId="61D422A8" w14:textId="77777777" w:rsidR="006C79FB" w:rsidRDefault="006C79FB">
      <w:pPr>
        <w:pStyle w:val="CommentText"/>
      </w:pPr>
    </w:p>
    <w:p w14:paraId="3BAE1ED2" w14:textId="1A95CAB7" w:rsidR="006C79FB" w:rsidRDefault="006C79FB">
      <w:pPr>
        <w:pStyle w:val="CommentText"/>
      </w:pPr>
      <w:r>
        <w:t>Also might want to put K on Y axis label. Can include number of samples in the legend.</w:t>
      </w:r>
    </w:p>
  </w:comment>
  <w:comment w:id="127" w:author=" " w:date="2021-01-20T16:29:00Z" w:initials="AMS">
    <w:p w14:paraId="6C994924" w14:textId="639F54BF" w:rsidR="006C79FB" w:rsidRDefault="006C79FB">
      <w:pPr>
        <w:pStyle w:val="CommentText"/>
      </w:pPr>
      <w:r>
        <w:rPr>
          <w:rStyle w:val="CommentReference"/>
        </w:rPr>
        <w:annotationRef/>
      </w:r>
      <w:r>
        <w:t xml:space="preserve">See above, </w:t>
      </w:r>
      <w:proofErr w:type="gramStart"/>
      <w:r>
        <w:t>Also</w:t>
      </w:r>
      <w:proofErr w:type="gramEnd"/>
      <w:r>
        <w:t xml:space="preserve"> need to remind readers what highway this is. Probably can remove figure titles since that info will be in the figure legend.</w:t>
      </w:r>
    </w:p>
  </w:comment>
  <w:comment w:id="128" w:author="amandacoenfry@gmail.com" w:date="2021-01-18T11:49:00Z" w:initials="a">
    <w:p w14:paraId="6234075F" w14:textId="438BA95B" w:rsidR="002C4239" w:rsidRDefault="002C4239">
      <w:pPr>
        <w:pStyle w:val="CommentText"/>
      </w:pPr>
      <w:r>
        <w:rPr>
          <w:rStyle w:val="CommentReference"/>
        </w:rPr>
        <w:annotationRef/>
      </w:r>
      <w:r>
        <w:t>Also not sure if this figure is necessary, would require a similar plot for East Bay</w:t>
      </w:r>
    </w:p>
  </w:comment>
  <w:comment w:id="129" w:author=" " w:date="2021-01-20T16:30:00Z" w:initials="AMS">
    <w:p w14:paraId="3F1AFBC8" w14:textId="01BF82E3" w:rsidR="006C79FB" w:rsidRDefault="006C79FB">
      <w:pPr>
        <w:pStyle w:val="CommentText"/>
      </w:pPr>
      <w:r>
        <w:rPr>
          <w:rStyle w:val="CommentReference"/>
        </w:rPr>
        <w:annotationRef/>
      </w:r>
      <w:r>
        <w:t>My recommendation is based on how long you think it would take. If you think it will take a long time, maybe just send it out and hope the committee doesn’t ask for it? If it won’t take long, makes sense to create and include the East Bay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7DFBDD" w15:done="0"/>
  <w15:commentEx w15:paraId="1CC5D046" w15:paraIdParent="437DFBDD" w15:done="0"/>
  <w15:commentEx w15:paraId="5C8D6223" w15:done="0"/>
  <w15:commentEx w15:paraId="75CC11B5" w15:done="0"/>
  <w15:commentEx w15:paraId="3C356D79" w15:done="0"/>
  <w15:commentEx w15:paraId="481F54F1" w15:done="0"/>
  <w15:commentEx w15:paraId="5B2F968A" w15:done="0"/>
  <w15:commentEx w15:paraId="733BDAD7" w15:paraIdParent="5B2F968A" w15:done="0"/>
  <w15:commentEx w15:paraId="1BC31D19" w15:done="0"/>
  <w15:commentEx w15:paraId="00B77CAD" w15:paraIdParent="1BC31D19" w15:done="0"/>
  <w15:commentEx w15:paraId="1EAB2902" w15:done="0"/>
  <w15:commentEx w15:paraId="5A22F947" w15:paraIdParent="1EAB2902" w15:done="0"/>
  <w15:commentEx w15:paraId="4FB3C047" w15:done="0"/>
  <w15:commentEx w15:paraId="182B0222" w15:done="0"/>
  <w15:commentEx w15:paraId="7FC226B9" w15:done="0"/>
  <w15:commentEx w15:paraId="2BBE7123" w15:done="0"/>
  <w15:commentEx w15:paraId="3892FEDB" w15:done="0"/>
  <w15:commentEx w15:paraId="218F3AFA" w15:done="0"/>
  <w15:commentEx w15:paraId="615AA94A" w15:paraIdParent="218F3AFA" w15:done="0"/>
  <w15:commentEx w15:paraId="649E8534" w15:done="0"/>
  <w15:commentEx w15:paraId="14E940CB" w15:paraIdParent="649E8534" w15:done="0"/>
  <w15:commentEx w15:paraId="7657A4F5" w15:done="0"/>
  <w15:commentEx w15:paraId="0E0A09D4" w15:paraIdParent="7657A4F5" w15:done="0"/>
  <w15:commentEx w15:paraId="768F0E43" w15:done="0"/>
  <w15:commentEx w15:paraId="6D2FB32F" w15:done="0"/>
  <w15:commentEx w15:paraId="42D99527" w15:done="0"/>
  <w15:commentEx w15:paraId="49A7273B" w15:paraIdParent="42D99527" w15:done="0"/>
  <w15:commentEx w15:paraId="05C0A809" w15:done="0"/>
  <w15:commentEx w15:paraId="451CD764" w15:done="0"/>
  <w15:commentEx w15:paraId="529B7BE6" w15:paraIdParent="451CD764" w15:done="0"/>
  <w15:commentEx w15:paraId="4FDCCF4A" w15:done="0"/>
  <w15:commentEx w15:paraId="3C4F9D49" w15:paraIdParent="4FDCCF4A" w15:done="0"/>
  <w15:commentEx w15:paraId="3BAE1ED2" w15:done="0"/>
  <w15:commentEx w15:paraId="6C994924" w15:done="0"/>
  <w15:commentEx w15:paraId="6234075F" w15:done="0"/>
  <w15:commentEx w15:paraId="3F1AFBC8" w15:paraIdParent="623407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48C9" w16cex:dateUtc="2021-01-19T01:50:00Z"/>
  <w16cex:commentExtensible w16cex:durableId="23B2B46B" w16cex:dateUtc="2021-01-20T21:53:00Z"/>
  <w16cex:commentExtensible w16cex:durableId="23B2B4B8" w16cex:dateUtc="2021-01-20T21:55:00Z"/>
  <w16cex:commentExtensible w16cex:durableId="23AD9A9E" w16cex:dateUtc="2021-01-17T01:02:00Z"/>
  <w16cex:commentExtensible w16cex:durableId="23B2CB66" w16cex:dateUtc="2021-01-20T23:31:00Z"/>
  <w16cex:commentExtensible w16cex:durableId="23B2CCB3" w16cex:dateUtc="2021-01-20T23:37:00Z"/>
  <w16cex:commentExtensible w16cex:durableId="23AFD142" w16cex:dateUtc="2021-01-18T17:20:00Z"/>
  <w16cex:commentExtensible w16cex:durableId="23B2CD95" w16cex:dateUtc="2021-01-20T23:41:00Z"/>
  <w16cex:commentExtensible w16cex:durableId="23AFD19A" w16cex:dateUtc="2021-01-18T17:21:00Z"/>
  <w16cex:commentExtensible w16cex:durableId="23B2CDF7" w16cex:dateUtc="2021-01-20T23:42:00Z"/>
  <w16cex:commentExtensible w16cex:durableId="23AFD209" w16cex:dateUtc="2021-01-18T17:23:00Z"/>
  <w16cex:commentExtensible w16cex:durableId="23B2CE45" w16cex:dateUtc="2021-01-20T23:44:00Z"/>
  <w16cex:commentExtensible w16cex:durableId="23B2CF2C" w16cex:dateUtc="2021-01-20T23:47:00Z"/>
  <w16cex:commentExtensible w16cex:durableId="23B2CF86" w16cex:dateUtc="2021-01-20T23:49:00Z"/>
  <w16cex:commentExtensible w16cex:durableId="23B2CFAF" w16cex:dateUtc="2021-01-20T23:50:00Z"/>
  <w16cex:commentExtensible w16cex:durableId="23B2CFF5" w16cex:dateUtc="2021-01-20T23:51:00Z"/>
  <w16cex:commentExtensible w16cex:durableId="23B2D6F2" w16cex:dateUtc="2021-01-21T00:21:00Z"/>
  <w16cex:commentExtensible w16cex:durableId="23B04ED8" w16cex:dateUtc="2021-01-19T02:15:00Z"/>
  <w16cex:commentExtensible w16cex:durableId="23B2D357" w16cex:dateUtc="2021-01-21T00:05:00Z"/>
  <w16cex:commentExtensible w16cex:durableId="23B05F2B" w16cex:dateUtc="2021-01-17T01:23:00Z"/>
  <w16cex:commentExtensible w16cex:durableId="23B2D3A5" w16cex:dateUtc="2021-01-21T00:07:00Z"/>
  <w16cex:commentExtensible w16cex:durableId="23B04F79" w16cex:dateUtc="2021-01-19T02:18:00Z"/>
  <w16cex:commentExtensible w16cex:durableId="23B2D3DF" w16cex:dateUtc="2021-01-21T00:07:00Z"/>
  <w16cex:commentExtensible w16cex:durableId="23B0E989" w16cex:dateUtc="2021-01-19T13:15:00Z"/>
  <w16cex:commentExtensible w16cex:durableId="23ADA2E5" w16cex:dateUtc="2021-01-17T01:37:00Z"/>
  <w16cex:commentExtensible w16cex:durableId="23AFD567" w16cex:dateUtc="2021-01-18T17:37:00Z"/>
  <w16cex:commentExtensible w16cex:durableId="23B2D797" w16cex:dateUtc="2021-01-21T00:23:00Z"/>
  <w16cex:commentExtensible w16cex:durableId="23B2D7C9" w16cex:dateUtc="2021-01-21T00:24:00Z"/>
  <w16cex:commentExtensible w16cex:durableId="23AFF140" w16cex:dateUtc="2021-01-18T19:36:00Z"/>
  <w16cex:commentExtensible w16cex:durableId="23B2D805" w16cex:dateUtc="2021-01-21T00:25:00Z"/>
  <w16cex:commentExtensible w16cex:durableId="23AFF304" w16cex:dateUtc="2021-01-18T19:44:00Z"/>
  <w16cex:commentExtensible w16cex:durableId="23B2D832" w16cex:dateUtc="2021-01-21T00:26:00Z"/>
  <w16cex:commentExtensible w16cex:durableId="23B2D86A" w16cex:dateUtc="2021-01-21T00:27:00Z"/>
  <w16cex:commentExtensible w16cex:durableId="23B2D8D3" w16cex:dateUtc="2021-01-21T00:29:00Z"/>
  <w16cex:commentExtensible w16cex:durableId="23AFF442" w16cex:dateUtc="2021-01-18T19:49:00Z"/>
  <w16cex:commentExtensible w16cex:durableId="23B2D911" w16cex:dateUtc="2021-01-21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7DFBDD" w16cid:durableId="23B048C9"/>
  <w16cid:commentId w16cid:paraId="1CC5D046" w16cid:durableId="23B2B46B"/>
  <w16cid:commentId w16cid:paraId="5C8D6223" w16cid:durableId="23B2B4B8"/>
  <w16cid:commentId w16cid:paraId="75CC11B5" w16cid:durableId="23AD9A9E"/>
  <w16cid:commentId w16cid:paraId="3C356D79" w16cid:durableId="23B2CB66"/>
  <w16cid:commentId w16cid:paraId="481F54F1" w16cid:durableId="23B2CCB3"/>
  <w16cid:commentId w16cid:paraId="5B2F968A" w16cid:durableId="23AFD142"/>
  <w16cid:commentId w16cid:paraId="733BDAD7" w16cid:durableId="23B2CD95"/>
  <w16cid:commentId w16cid:paraId="1BC31D19" w16cid:durableId="23AFD19A"/>
  <w16cid:commentId w16cid:paraId="00B77CAD" w16cid:durableId="23B2CDF7"/>
  <w16cid:commentId w16cid:paraId="1EAB2902" w16cid:durableId="23AFD209"/>
  <w16cid:commentId w16cid:paraId="5A22F947" w16cid:durableId="23B2CE45"/>
  <w16cid:commentId w16cid:paraId="4FB3C047" w16cid:durableId="23B2CF2C"/>
  <w16cid:commentId w16cid:paraId="182B0222" w16cid:durableId="23B2CF86"/>
  <w16cid:commentId w16cid:paraId="7FC226B9" w16cid:durableId="23B2CFAF"/>
  <w16cid:commentId w16cid:paraId="2BBE7123" w16cid:durableId="23B2CFF5"/>
  <w16cid:commentId w16cid:paraId="3892FEDB" w16cid:durableId="23B2D6F2"/>
  <w16cid:commentId w16cid:paraId="218F3AFA" w16cid:durableId="23B04ED8"/>
  <w16cid:commentId w16cid:paraId="615AA94A" w16cid:durableId="23B2D357"/>
  <w16cid:commentId w16cid:paraId="649E8534" w16cid:durableId="23B05F2B"/>
  <w16cid:commentId w16cid:paraId="14E940CB" w16cid:durableId="23B2D3A5"/>
  <w16cid:commentId w16cid:paraId="7657A4F5" w16cid:durableId="23B04F79"/>
  <w16cid:commentId w16cid:paraId="0E0A09D4" w16cid:durableId="23B2D3DF"/>
  <w16cid:commentId w16cid:paraId="768F0E43" w16cid:durableId="23B0E989"/>
  <w16cid:commentId w16cid:paraId="6D2FB32F" w16cid:durableId="23ADA2E5"/>
  <w16cid:commentId w16cid:paraId="42D99527" w16cid:durableId="23AFD567"/>
  <w16cid:commentId w16cid:paraId="49A7273B" w16cid:durableId="23B2D797"/>
  <w16cid:commentId w16cid:paraId="05C0A809" w16cid:durableId="23B2D7C9"/>
  <w16cid:commentId w16cid:paraId="451CD764" w16cid:durableId="23AFF140"/>
  <w16cid:commentId w16cid:paraId="529B7BE6" w16cid:durableId="23B2D805"/>
  <w16cid:commentId w16cid:paraId="4FDCCF4A" w16cid:durableId="23AFF304"/>
  <w16cid:commentId w16cid:paraId="3C4F9D49" w16cid:durableId="23B2D832"/>
  <w16cid:commentId w16cid:paraId="3BAE1ED2" w16cid:durableId="23B2D86A"/>
  <w16cid:commentId w16cid:paraId="6C994924" w16cid:durableId="23B2D8D3"/>
  <w16cid:commentId w16cid:paraId="6234075F" w16cid:durableId="23AFF442"/>
  <w16cid:commentId w16cid:paraId="3F1AFBC8" w16cid:durableId="23B2D9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462B3"/>
    <w:multiLevelType w:val="hybridMultilevel"/>
    <w:tmpl w:val="2238330C"/>
    <w:lvl w:ilvl="0" w:tplc="9CB8E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AD" w15:userId="S::amdrauch@ucdavis.edu::7cf7a436-a0a7-42bc-91e5-c6d83a2a8711"/>
  </w15:person>
  <w15:person w15:author="amandacoenfry@gmail.com">
    <w15:presenceInfo w15:providerId="Windows Live" w15:userId="5456399719584508"/>
  </w15:person>
  <w15:person w15:author="Amanda Elise Coen">
    <w15:presenceInfo w15:providerId="AD" w15:userId="S::aecoen@ucdavis.edu::a590c986-fefe-4814-b72a-cf719de5f9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34E48"/>
    <w:rsid w:val="00035AD9"/>
    <w:rsid w:val="00042E8E"/>
    <w:rsid w:val="00061554"/>
    <w:rsid w:val="000647C1"/>
    <w:rsid w:val="0009600C"/>
    <w:rsid w:val="000B26E9"/>
    <w:rsid w:val="000B28A1"/>
    <w:rsid w:val="000B2FF0"/>
    <w:rsid w:val="000B6F05"/>
    <w:rsid w:val="000D3D14"/>
    <w:rsid w:val="000D3E45"/>
    <w:rsid w:val="00101E80"/>
    <w:rsid w:val="001078BF"/>
    <w:rsid w:val="00114875"/>
    <w:rsid w:val="00130C43"/>
    <w:rsid w:val="001526D9"/>
    <w:rsid w:val="00153B78"/>
    <w:rsid w:val="0016461F"/>
    <w:rsid w:val="00177F05"/>
    <w:rsid w:val="00194467"/>
    <w:rsid w:val="001A17D7"/>
    <w:rsid w:val="001C1CBB"/>
    <w:rsid w:val="001D152D"/>
    <w:rsid w:val="001D2764"/>
    <w:rsid w:val="001D2B56"/>
    <w:rsid w:val="001D6D1F"/>
    <w:rsid w:val="001E0FA4"/>
    <w:rsid w:val="001F2829"/>
    <w:rsid w:val="001F3C25"/>
    <w:rsid w:val="001F484C"/>
    <w:rsid w:val="00216C67"/>
    <w:rsid w:val="00250F74"/>
    <w:rsid w:val="00272894"/>
    <w:rsid w:val="002B4E2B"/>
    <w:rsid w:val="002C4239"/>
    <w:rsid w:val="002F4B35"/>
    <w:rsid w:val="00303046"/>
    <w:rsid w:val="00306FB5"/>
    <w:rsid w:val="00307E51"/>
    <w:rsid w:val="00313DE8"/>
    <w:rsid w:val="003216BC"/>
    <w:rsid w:val="003528A8"/>
    <w:rsid w:val="00381787"/>
    <w:rsid w:val="003D02F0"/>
    <w:rsid w:val="003E068A"/>
    <w:rsid w:val="003E1F53"/>
    <w:rsid w:val="003F4373"/>
    <w:rsid w:val="004101C4"/>
    <w:rsid w:val="00413780"/>
    <w:rsid w:val="00417652"/>
    <w:rsid w:val="004178EC"/>
    <w:rsid w:val="00424CFC"/>
    <w:rsid w:val="004607FF"/>
    <w:rsid w:val="00460AB6"/>
    <w:rsid w:val="004625F6"/>
    <w:rsid w:val="00467AF7"/>
    <w:rsid w:val="004843A9"/>
    <w:rsid w:val="00491375"/>
    <w:rsid w:val="00493F27"/>
    <w:rsid w:val="004A6E9D"/>
    <w:rsid w:val="004B4B74"/>
    <w:rsid w:val="004C01AA"/>
    <w:rsid w:val="004D12BE"/>
    <w:rsid w:val="00505E77"/>
    <w:rsid w:val="00506225"/>
    <w:rsid w:val="005178A3"/>
    <w:rsid w:val="005355BB"/>
    <w:rsid w:val="00545147"/>
    <w:rsid w:val="005544BF"/>
    <w:rsid w:val="00574236"/>
    <w:rsid w:val="005B2012"/>
    <w:rsid w:val="005C0CF8"/>
    <w:rsid w:val="005E155D"/>
    <w:rsid w:val="005F3206"/>
    <w:rsid w:val="005F707E"/>
    <w:rsid w:val="0060732D"/>
    <w:rsid w:val="00607F08"/>
    <w:rsid w:val="00614044"/>
    <w:rsid w:val="006618E2"/>
    <w:rsid w:val="00683EFF"/>
    <w:rsid w:val="00691FAD"/>
    <w:rsid w:val="006A1832"/>
    <w:rsid w:val="006A72C7"/>
    <w:rsid w:val="006B2C55"/>
    <w:rsid w:val="006C3C37"/>
    <w:rsid w:val="006C79FB"/>
    <w:rsid w:val="006D1CDA"/>
    <w:rsid w:val="006D304B"/>
    <w:rsid w:val="006D76BC"/>
    <w:rsid w:val="00703DBF"/>
    <w:rsid w:val="00707500"/>
    <w:rsid w:val="00715F16"/>
    <w:rsid w:val="00720FBF"/>
    <w:rsid w:val="0075260A"/>
    <w:rsid w:val="00784432"/>
    <w:rsid w:val="00784B4B"/>
    <w:rsid w:val="007B7AD0"/>
    <w:rsid w:val="007E193F"/>
    <w:rsid w:val="00807E35"/>
    <w:rsid w:val="00814BC1"/>
    <w:rsid w:val="0081787B"/>
    <w:rsid w:val="00824FBF"/>
    <w:rsid w:val="00835A95"/>
    <w:rsid w:val="0083747A"/>
    <w:rsid w:val="008562D7"/>
    <w:rsid w:val="008575D6"/>
    <w:rsid w:val="008710DC"/>
    <w:rsid w:val="00885020"/>
    <w:rsid w:val="00885629"/>
    <w:rsid w:val="00890CFE"/>
    <w:rsid w:val="00892D42"/>
    <w:rsid w:val="008A6B11"/>
    <w:rsid w:val="008C0942"/>
    <w:rsid w:val="008C6B70"/>
    <w:rsid w:val="008D54A9"/>
    <w:rsid w:val="008E78AF"/>
    <w:rsid w:val="00901F58"/>
    <w:rsid w:val="00906D77"/>
    <w:rsid w:val="00915515"/>
    <w:rsid w:val="009205B2"/>
    <w:rsid w:val="00925772"/>
    <w:rsid w:val="0095025A"/>
    <w:rsid w:val="009767E1"/>
    <w:rsid w:val="00986BFF"/>
    <w:rsid w:val="009A171A"/>
    <w:rsid w:val="009E5683"/>
    <w:rsid w:val="00A060A4"/>
    <w:rsid w:val="00A10425"/>
    <w:rsid w:val="00A17BAE"/>
    <w:rsid w:val="00A30917"/>
    <w:rsid w:val="00A5741D"/>
    <w:rsid w:val="00A62C10"/>
    <w:rsid w:val="00A6740F"/>
    <w:rsid w:val="00A722FA"/>
    <w:rsid w:val="00A7612D"/>
    <w:rsid w:val="00A95417"/>
    <w:rsid w:val="00A968AF"/>
    <w:rsid w:val="00A96F0C"/>
    <w:rsid w:val="00A97E7A"/>
    <w:rsid w:val="00AA6BEB"/>
    <w:rsid w:val="00AB434E"/>
    <w:rsid w:val="00AC421D"/>
    <w:rsid w:val="00AD3864"/>
    <w:rsid w:val="00AE72A5"/>
    <w:rsid w:val="00AF3EF9"/>
    <w:rsid w:val="00AF4EA0"/>
    <w:rsid w:val="00AF74AE"/>
    <w:rsid w:val="00B31776"/>
    <w:rsid w:val="00B41422"/>
    <w:rsid w:val="00B429DF"/>
    <w:rsid w:val="00B45E2C"/>
    <w:rsid w:val="00B72AC6"/>
    <w:rsid w:val="00B7331B"/>
    <w:rsid w:val="00B94B0C"/>
    <w:rsid w:val="00BA2616"/>
    <w:rsid w:val="00BC4A9B"/>
    <w:rsid w:val="00BD0AC0"/>
    <w:rsid w:val="00BF0817"/>
    <w:rsid w:val="00BF0E04"/>
    <w:rsid w:val="00C07F7F"/>
    <w:rsid w:val="00C11E44"/>
    <w:rsid w:val="00C26EA3"/>
    <w:rsid w:val="00C36789"/>
    <w:rsid w:val="00C53D96"/>
    <w:rsid w:val="00C76284"/>
    <w:rsid w:val="00C9315C"/>
    <w:rsid w:val="00CB6029"/>
    <w:rsid w:val="00CD002A"/>
    <w:rsid w:val="00CD6297"/>
    <w:rsid w:val="00CE13E6"/>
    <w:rsid w:val="00CF0F1F"/>
    <w:rsid w:val="00CF1A59"/>
    <w:rsid w:val="00CF330F"/>
    <w:rsid w:val="00CF3336"/>
    <w:rsid w:val="00D3643D"/>
    <w:rsid w:val="00D41E18"/>
    <w:rsid w:val="00D47582"/>
    <w:rsid w:val="00D73C2D"/>
    <w:rsid w:val="00DA7540"/>
    <w:rsid w:val="00DB5ABB"/>
    <w:rsid w:val="00DD3EEE"/>
    <w:rsid w:val="00DD7067"/>
    <w:rsid w:val="00DF27EB"/>
    <w:rsid w:val="00E04ED8"/>
    <w:rsid w:val="00E06064"/>
    <w:rsid w:val="00E1268C"/>
    <w:rsid w:val="00E15216"/>
    <w:rsid w:val="00E20DD4"/>
    <w:rsid w:val="00E6452C"/>
    <w:rsid w:val="00E6651E"/>
    <w:rsid w:val="00E73778"/>
    <w:rsid w:val="00EB076A"/>
    <w:rsid w:val="00EB0EE5"/>
    <w:rsid w:val="00EC0DCA"/>
    <w:rsid w:val="00EC7EF5"/>
    <w:rsid w:val="00EE3933"/>
    <w:rsid w:val="00EF570E"/>
    <w:rsid w:val="00F04F53"/>
    <w:rsid w:val="00F363B1"/>
    <w:rsid w:val="00F44DB7"/>
    <w:rsid w:val="00F50C30"/>
    <w:rsid w:val="00F6375A"/>
    <w:rsid w:val="00F63FD5"/>
    <w:rsid w:val="00F722DA"/>
    <w:rsid w:val="00F80ECB"/>
    <w:rsid w:val="00F92908"/>
    <w:rsid w:val="00F94AE6"/>
    <w:rsid w:val="00FA1E15"/>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 w:type="table" w:styleId="TableGrid">
    <w:name w:val="Table Grid"/>
    <w:basedOn w:val="TableNormal"/>
    <w:uiPriority w:val="59"/>
    <w:rsid w:val="004B4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C79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036078610">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521092545">
      <w:bodyDiv w:val="1"/>
      <w:marLeft w:val="0"/>
      <w:marRight w:val="0"/>
      <w:marTop w:val="0"/>
      <w:marBottom w:val="0"/>
      <w:divBdr>
        <w:top w:val="none" w:sz="0" w:space="0" w:color="auto"/>
        <w:left w:val="none" w:sz="0" w:space="0" w:color="auto"/>
        <w:bottom w:val="none" w:sz="0" w:space="0" w:color="auto"/>
        <w:right w:val="none" w:sz="0" w:space="0" w:color="auto"/>
      </w:divBdr>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063557963">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9620-D4E2-45E9-AAFD-DB159F8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31</Pages>
  <Words>31443</Words>
  <Characters>179228</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 </cp:lastModifiedBy>
  <cp:revision>5</cp:revision>
  <cp:lastPrinted>2020-12-17T00:29:00Z</cp:lastPrinted>
  <dcterms:created xsi:type="dcterms:W3CDTF">2021-01-20T21:47:00Z</dcterms:created>
  <dcterms:modified xsi:type="dcterms:W3CDTF">2021-01-21T00:35:00Z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7f1a047f-4e79-3073-8846-d5961fd36788</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