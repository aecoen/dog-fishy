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C43E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– </w:t>
      </w:r>
      <w:commentRangeStart w:id="0"/>
      <w:r>
        <w:rPr>
          <w:rFonts w:ascii="Times New Roman" w:hAnsi="Times New Roman" w:cs="Times New Roman"/>
        </w:rPr>
        <w:t xml:space="preserve">Genetic </w:t>
      </w:r>
      <w:r w:rsidRPr="004B4B74">
        <w:rPr>
          <w:rFonts w:ascii="Times New Roman" w:hAnsi="Times New Roman" w:cs="Times New Roman"/>
        </w:rPr>
        <w:t>diversity summary statistics for coyotes and gray fox</w:t>
      </w:r>
      <w:commentRangeEnd w:id="0"/>
      <w:r w:rsidR="007A166B">
        <w:rPr>
          <w:rStyle w:val="CommentReference"/>
        </w:rPr>
        <w:commentReference w:id="0"/>
      </w:r>
    </w:p>
    <w:tbl>
      <w:tblPr>
        <w:tblStyle w:val="TableGrid"/>
        <w:tblW w:w="950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65"/>
        <w:gridCol w:w="2270"/>
        <w:gridCol w:w="895"/>
        <w:gridCol w:w="895"/>
        <w:gridCol w:w="895"/>
        <w:gridCol w:w="895"/>
        <w:gridCol w:w="895"/>
        <w:gridCol w:w="895"/>
        <w:gridCol w:w="895"/>
      </w:tblGrid>
      <w:tr w:rsidR="00BF7792" w:rsidRPr="0081787B" w14:paraId="5FD4474E" w14:textId="77777777" w:rsidTr="005F2C46">
        <w:trPr>
          <w:trHeight w:val="464"/>
        </w:trPr>
        <w:tc>
          <w:tcPr>
            <w:tcW w:w="965" w:type="dxa"/>
            <w:tcBorders>
              <w:left w:val="nil"/>
              <w:bottom w:val="single" w:sz="4" w:space="0" w:color="auto"/>
              <w:right w:val="nil"/>
            </w:tcBorders>
          </w:tcPr>
          <w:p w14:paraId="22087C8E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2270" w:type="dxa"/>
            <w:tcBorders>
              <w:left w:val="nil"/>
              <w:bottom w:val="single" w:sz="4" w:space="0" w:color="auto"/>
              <w:right w:val="nil"/>
            </w:tcBorders>
          </w:tcPr>
          <w:p w14:paraId="3A9F1B25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Sampling Location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04E11FD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4B8EC32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3EE0D541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5261F9A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13B349BF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Ho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6020E23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</w:tcPr>
          <w:p w14:paraId="6892B91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%P</w:t>
            </w:r>
          </w:p>
        </w:tc>
      </w:tr>
      <w:tr w:rsidR="00BF7792" w:rsidRPr="0081787B" w14:paraId="0B18AF82" w14:textId="77777777" w:rsidTr="005F2C46">
        <w:trPr>
          <w:trHeight w:val="360"/>
        </w:trPr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056E5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Coyote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28E0C" w14:textId="77777777" w:rsidR="00BF7792" w:rsidRPr="0081787B" w:rsidRDefault="00BF7792" w:rsidP="005F2C46">
            <w:pPr>
              <w:ind w:left="-45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East Bay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029C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F220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8B6D1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A2EB8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F048F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ED93D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0B33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31813CC8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4D11D662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405A445E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ast I-</w:t>
            </w:r>
            <w:r w:rsidRPr="0081787B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1FDB10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7D1C1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6AB107E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BA49AD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4D45D7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2120BF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96136D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5F3DD428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46058F5C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E5999EE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est I-</w:t>
            </w:r>
            <w:r w:rsidRPr="0081787B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7333AD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492432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25DCD8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996297B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0C2137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70EC5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28472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12D1C773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200DADF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5D97CC5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81787B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39470A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0B27D6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A819DE1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99282D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4B1BA7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14A0FD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14D701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55896F71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4DD36E3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58F529C" w14:textId="77777777" w:rsidR="00BF7792" w:rsidRPr="0081787B" w:rsidRDefault="00BF7792" w:rsidP="005F2C46">
            <w:pPr>
              <w:ind w:left="-45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Sierra Nevada foothills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660E5F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638BF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BFD405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D996F7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25614BB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B65FE0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CE75C9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4D119D96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4853093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4A527CE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orth I-</w:t>
            </w:r>
            <w:r w:rsidRPr="0081787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EF4F0B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5C35F0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32101AE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44A595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3520C0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DA3ABC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B01BF38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282553F9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37D75FF4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C88F306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ast SR </w:t>
            </w:r>
            <w:r w:rsidRPr="0081787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CE00FC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ACA6D5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2D2260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308EE6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8AF7AF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F0CB4AF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57C99CE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2DCABC63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3B132CA8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9A50185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est SR </w:t>
            </w:r>
            <w:r w:rsidRPr="0081787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A38390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9EFFEEE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713DE61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0471AFD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2E3170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CF74D7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662F7D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7A184A17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5A9EE2A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7322B70B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US-</w:t>
            </w:r>
            <w:r w:rsidRPr="008178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5D50F85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9C111C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ED4869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A3C33A2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295B388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4152E8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BA73E93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40CC23AD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0DF5982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3797B29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81787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676B0CE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69B1A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BD1B70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665895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C61475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AF99338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39185F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0E5FF813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281755E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B8088F6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I-</w:t>
            </w:r>
            <w:r w:rsidRPr="0081787B">
              <w:rPr>
                <w:rFonts w:ascii="Times New Roman" w:hAnsi="Times New Roman" w:cs="Times New Roman"/>
              </w:rPr>
              <w:t>80-N</w:t>
            </w:r>
            <w:r>
              <w:rPr>
                <w:rFonts w:ascii="Times New Roman" w:hAnsi="Times New Roman" w:cs="Times New Roman"/>
              </w:rPr>
              <w:t xml:space="preserve"> US-</w:t>
            </w:r>
            <w:r w:rsidRPr="008178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D13424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6E2497A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29A330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266486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8F524D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F93ECA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8EAAF9D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56B76A0E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2BCA2CF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Gray fox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9BE91A0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ast SR </w:t>
            </w:r>
            <w:r w:rsidRPr="0081787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EE58A5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6F8A53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BE7DE25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941E1C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7.29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F7F2279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B5A68FB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67A23AC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6C26D06A" w14:textId="77777777" w:rsidTr="005F2C46">
        <w:trPr>
          <w:trHeight w:val="360"/>
        </w:trPr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7C7E" w14:textId="77777777" w:rsidR="00BF7792" w:rsidRPr="0081787B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CCB5" w14:textId="77777777" w:rsidR="00BF7792" w:rsidRPr="0081787B" w:rsidRDefault="00BF7792" w:rsidP="005F2C46">
            <w:pPr>
              <w:ind w:left="706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est SR </w:t>
            </w:r>
            <w:r w:rsidRPr="0081787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AE9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750B6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177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0A5F7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6.36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BD2FD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A2114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EF0F" w14:textId="77777777" w:rsidR="00BF7792" w:rsidRPr="0081787B" w:rsidRDefault="00BF7792" w:rsidP="005F2C46">
            <w:pPr>
              <w:jc w:val="center"/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>100</w:t>
            </w:r>
          </w:p>
        </w:tc>
      </w:tr>
      <w:tr w:rsidR="00BF7792" w:rsidRPr="0081787B" w14:paraId="5E97E4FF" w14:textId="77777777" w:rsidTr="005F2C46">
        <w:trPr>
          <w:trHeight w:val="492"/>
        </w:trPr>
        <w:tc>
          <w:tcPr>
            <w:tcW w:w="9500" w:type="dxa"/>
            <w:gridSpan w:val="9"/>
            <w:tcBorders>
              <w:left w:val="nil"/>
              <w:bottom w:val="nil"/>
              <w:right w:val="nil"/>
            </w:tcBorders>
          </w:tcPr>
          <w:p w14:paraId="281654AA" w14:textId="77777777" w:rsidR="00BF7792" w:rsidRDefault="00BF7792" w:rsidP="005F2C46">
            <w:pPr>
              <w:rPr>
                <w:rFonts w:ascii="Times New Roman" w:hAnsi="Times New Roman" w:cs="Times New Roman"/>
              </w:rPr>
            </w:pPr>
            <w:r w:rsidRPr="0081787B">
              <w:rPr>
                <w:rFonts w:ascii="Times New Roman" w:hAnsi="Times New Roman" w:cs="Times New Roman"/>
              </w:rPr>
              <w:t xml:space="preserve">N = sample size. </w:t>
            </w:r>
          </w:p>
          <w:p w14:paraId="7BBAD5CC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AT = total number of alleles</w:t>
            </w:r>
          </w:p>
          <w:p w14:paraId="49A8DD5C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AL= mean number of alleles per locus.</w:t>
            </w:r>
          </w:p>
          <w:p w14:paraId="6E40DBC6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AR = allelic richness, standardized to sample size.</w:t>
            </w:r>
          </w:p>
          <w:p w14:paraId="493C3477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Ho = observed heterozygosity.</w:t>
            </w:r>
          </w:p>
          <w:p w14:paraId="25B584AF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He = expected heterozygosity.</w:t>
            </w:r>
          </w:p>
          <w:p w14:paraId="3FB0040B" w14:textId="77777777" w:rsidR="00BF7792" w:rsidRPr="0081787B" w:rsidRDefault="00BF7792" w:rsidP="005F2C46">
            <w:pPr>
              <w:rPr>
                <w:rFonts w:ascii="Times New Roman" w:eastAsia="Times New Roman" w:hAnsi="Times New Roman" w:cs="Times New Roman"/>
              </w:rPr>
            </w:pPr>
            <w:r w:rsidRPr="0081787B">
              <w:rPr>
                <w:rFonts w:ascii="Times New Roman" w:eastAsia="Times New Roman" w:hAnsi="Times New Roman" w:cs="Times New Roman"/>
              </w:rPr>
              <w:t>%P = percent polymorphic loci.</w:t>
            </w:r>
          </w:p>
        </w:tc>
      </w:tr>
    </w:tbl>
    <w:p w14:paraId="04390406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1A5C178C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5A0026A1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52D6E759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19761AA6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62E9198F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23867930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78E3F209" w14:textId="77777777" w:rsidR="00BF7792" w:rsidRPr="00C07F7F" w:rsidRDefault="00BF7792" w:rsidP="00BF77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 – Pairwise FST </w:t>
      </w:r>
      <w:r w:rsidRPr="00C07F7F">
        <w:rPr>
          <w:rFonts w:ascii="Times New Roman" w:hAnsi="Times New Roman" w:cs="Times New Roman"/>
        </w:rPr>
        <w:t>values for the Bay Area (BA) and Sierra Nevada Foothills (SNF) sampling locations. P values are above the diagonal. Sequential Bonferroni corrected alpha = 0.0167.</w:t>
      </w:r>
    </w:p>
    <w:tbl>
      <w:tblPr>
        <w:tblStyle w:val="TableGrid"/>
        <w:tblW w:w="0" w:type="auto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1800"/>
        <w:gridCol w:w="1350"/>
        <w:gridCol w:w="1620"/>
        <w:gridCol w:w="4590"/>
      </w:tblGrid>
      <w:tr w:rsidR="00BF7792" w:rsidRPr="00CD002A" w14:paraId="3400B296" w14:textId="77777777" w:rsidTr="005F2C46">
        <w:trPr>
          <w:trHeight w:val="582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C94E09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East Bay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39865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ast I-</w:t>
            </w:r>
            <w:r w:rsidRPr="00CD002A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A2E75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est I-</w:t>
            </w: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680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5418D" w14:textId="77777777" w:rsidR="00BF7792" w:rsidRPr="00CD002A" w:rsidRDefault="00BF7792" w:rsidP="005F2C46">
            <w:pPr>
              <w:ind w:left="79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CD002A">
              <w:rPr>
                <w:rFonts w:ascii="Times New Roman" w:hAnsi="Times New Roman" w:cs="Times New Roman"/>
              </w:rPr>
              <w:t>580</w:t>
            </w:r>
          </w:p>
        </w:tc>
      </w:tr>
      <w:tr w:rsidR="00BF7792" w:rsidRPr="00CD002A" w14:paraId="007DD812" w14:textId="77777777" w:rsidTr="005F2C46">
        <w:trPr>
          <w:trHeight w:val="506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D001C8" w14:textId="77777777" w:rsidR="00BF7792" w:rsidRPr="00CD002A" w:rsidRDefault="00BF7792" w:rsidP="005F2C46">
            <w:pPr>
              <w:ind w:left="24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ast I-</w:t>
            </w:r>
            <w:r w:rsidRPr="00CD002A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E10E9A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FA0595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0.174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B50497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0.174</w:t>
            </w:r>
          </w:p>
        </w:tc>
      </w:tr>
      <w:tr w:rsidR="00BF7792" w:rsidRPr="00CD002A" w14:paraId="1837D71B" w14:textId="77777777" w:rsidTr="005F2C46">
        <w:trPr>
          <w:trHeight w:val="50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6DB64" w14:textId="77777777" w:rsidR="00BF7792" w:rsidRPr="00CD002A" w:rsidRDefault="00BF7792" w:rsidP="005F2C46">
            <w:pPr>
              <w:ind w:left="24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est I-</w:t>
            </w: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680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B75A7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D6374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D4689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0.174</w:t>
            </w:r>
          </w:p>
        </w:tc>
      </w:tr>
      <w:tr w:rsidR="00BF7792" w:rsidRPr="00CD002A" w14:paraId="4577DB12" w14:textId="77777777" w:rsidTr="005F2C46">
        <w:trPr>
          <w:trHeight w:val="50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D86A" w14:textId="77777777" w:rsidR="00BF7792" w:rsidRPr="00CD002A" w:rsidRDefault="00BF7792" w:rsidP="005F2C46">
            <w:pPr>
              <w:ind w:left="24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CD002A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2176D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0.131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97DED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0B1F5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</w:tr>
    </w:tbl>
    <w:p w14:paraId="221C1DEE" w14:textId="77777777" w:rsidR="00BF7792" w:rsidRDefault="00BF7792" w:rsidP="00BF7792"/>
    <w:tbl>
      <w:tblPr>
        <w:tblStyle w:val="TableGrid"/>
        <w:tblW w:w="0" w:type="auto"/>
        <w:tblInd w:w="-5" w:type="dxa"/>
        <w:tblCellMar>
          <w:top w:w="29" w:type="dxa"/>
          <w:left w:w="43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2430"/>
        <w:gridCol w:w="1080"/>
        <w:gridCol w:w="1080"/>
        <w:gridCol w:w="1080"/>
        <w:gridCol w:w="1170"/>
        <w:gridCol w:w="1080"/>
        <w:gridCol w:w="1350"/>
      </w:tblGrid>
      <w:tr w:rsidR="00BF7792" w:rsidRPr="00CD002A" w14:paraId="575815BA" w14:textId="77777777" w:rsidTr="005F2C46">
        <w:trPr>
          <w:trHeight w:val="393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B4E584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Sierra Nevada foothills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D5B951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orth       I-</w:t>
            </w:r>
            <w:r w:rsidRPr="00CD002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333365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ast       SR </w:t>
            </w:r>
            <w:r w:rsidRPr="00CD002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474A6F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est      SR </w:t>
            </w:r>
            <w:r w:rsidRPr="00CD002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FF6CA0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    US-</w:t>
            </w:r>
            <w:r w:rsidRPr="00CD002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F720F9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      I-</w:t>
            </w:r>
            <w:r w:rsidRPr="00CD002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B8CB33" w14:textId="77777777" w:rsidR="00BF7792" w:rsidRPr="00CD002A" w:rsidRDefault="00BF7792" w:rsidP="005F2C46">
            <w:pPr>
              <w:ind w:left="-3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CD002A">
              <w:rPr>
                <w:rFonts w:ascii="Times New Roman" w:hAnsi="Times New Roman" w:cs="Times New Roman"/>
              </w:rPr>
              <w:t>80-N</w:t>
            </w:r>
            <w:r>
              <w:rPr>
                <w:rFonts w:ascii="Times New Roman" w:hAnsi="Times New Roman" w:cs="Times New Roman"/>
              </w:rPr>
              <w:t>orth US-</w:t>
            </w:r>
            <w:r w:rsidRPr="00CD002A">
              <w:rPr>
                <w:rFonts w:ascii="Times New Roman" w:hAnsi="Times New Roman" w:cs="Times New Roman"/>
              </w:rPr>
              <w:t>50</w:t>
            </w:r>
          </w:p>
        </w:tc>
      </w:tr>
      <w:tr w:rsidR="00BF7792" w:rsidRPr="00CD002A" w14:paraId="3007D17E" w14:textId="77777777" w:rsidTr="005F2C46">
        <w:trPr>
          <w:trHeight w:val="432"/>
        </w:trPr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46753B" w14:textId="77777777" w:rsidR="00BF7792" w:rsidRPr="00CD002A" w:rsidRDefault="00BF7792" w:rsidP="005F2C46">
            <w:pPr>
              <w:ind w:left="24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orth I-</w:t>
            </w:r>
            <w:r w:rsidRPr="00CD002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C5184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0232D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0.399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2303D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0.052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18B84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0.399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254B7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0.399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8E3CB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0.385</w:t>
            </w:r>
          </w:p>
        </w:tc>
      </w:tr>
      <w:tr w:rsidR="00BF7792" w:rsidRPr="00CD002A" w14:paraId="716B605A" w14:textId="77777777" w:rsidTr="005F2C46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C9415" w14:textId="77777777" w:rsidR="00BF7792" w:rsidRPr="00CD002A" w:rsidRDefault="00BF7792" w:rsidP="005F2C46">
            <w:pPr>
              <w:ind w:left="225"/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ast SR </w:t>
            </w:r>
            <w:r w:rsidRPr="00CD002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C9C425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76831A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A90571C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6A9EC5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59BDFD" w14:textId="77777777" w:rsidR="00BF7792" w:rsidRPr="00CD002A" w:rsidRDefault="00BF7792" w:rsidP="005F2C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0.245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CDA6542" w14:textId="77777777" w:rsidR="00BF7792" w:rsidRPr="00CF1A59" w:rsidRDefault="00BF7792" w:rsidP="005F2C4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1A59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  <w:tr w:rsidR="00BF7792" w:rsidRPr="00CD002A" w14:paraId="5AD04F0A" w14:textId="77777777" w:rsidTr="005F2C46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C528F" w14:textId="77777777" w:rsidR="00BF7792" w:rsidRPr="00CD002A" w:rsidRDefault="00BF7792" w:rsidP="005F2C46">
            <w:pPr>
              <w:ind w:left="225"/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est SR </w:t>
            </w:r>
            <w:r w:rsidRPr="00CD002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D80726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97166C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C43EA00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74E7C1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EBA436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0.216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207A84C" w14:textId="77777777" w:rsidR="00BF7792" w:rsidRPr="00CF1A59" w:rsidRDefault="00BF7792" w:rsidP="005F2C46">
            <w:pPr>
              <w:rPr>
                <w:rFonts w:ascii="Times New Roman" w:hAnsi="Times New Roman" w:cs="Times New Roman"/>
                <w:b/>
                <w:bCs/>
              </w:rPr>
            </w:pPr>
            <w:r w:rsidRPr="00CF1A59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BF7792" w:rsidRPr="00CD002A" w14:paraId="06103FBF" w14:textId="77777777" w:rsidTr="005F2C46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50DE6" w14:textId="77777777" w:rsidR="00BF7792" w:rsidRPr="00CD002A" w:rsidRDefault="00BF7792" w:rsidP="005F2C46">
            <w:pPr>
              <w:ind w:left="240"/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US-</w:t>
            </w:r>
            <w:r w:rsidRPr="00CD002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A2ED2D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A7188CE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099F5D2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78287E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5B65440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ECAD312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0.052</w:t>
            </w:r>
          </w:p>
        </w:tc>
      </w:tr>
      <w:tr w:rsidR="00BF7792" w:rsidRPr="00CD002A" w14:paraId="392E0912" w14:textId="77777777" w:rsidTr="005F2C46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A2C92" w14:textId="77777777" w:rsidR="00BF7792" w:rsidRPr="00CD002A" w:rsidRDefault="00BF7792" w:rsidP="005F2C46">
            <w:pPr>
              <w:ind w:left="225"/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CD002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3CC0FE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C4B5F4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8517C7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6EDE15F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BB634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B9C7AC" w14:textId="77777777" w:rsidR="00BF7792" w:rsidRPr="00CD002A" w:rsidRDefault="00BF7792" w:rsidP="005F2C46">
            <w:pPr>
              <w:rPr>
                <w:rFonts w:ascii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0.144</w:t>
            </w:r>
          </w:p>
        </w:tc>
      </w:tr>
      <w:tr w:rsidR="00BF7792" w:rsidRPr="00CD002A" w14:paraId="35AB9341" w14:textId="77777777" w:rsidTr="005F2C46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1ECD7C" w14:textId="77777777" w:rsidR="00BF7792" w:rsidRPr="00CD002A" w:rsidRDefault="00BF7792" w:rsidP="005F2C46">
            <w:pPr>
              <w:ind w:left="225"/>
              <w:rPr>
                <w:rFonts w:ascii="Times New Roman" w:eastAsia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outh I-</w:t>
            </w:r>
            <w:r w:rsidRPr="00CD002A">
              <w:rPr>
                <w:rFonts w:ascii="Times New Roman" w:hAnsi="Times New Roman" w:cs="Times New Roman"/>
              </w:rPr>
              <w:t>80-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CD002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orth US-</w:t>
            </w:r>
            <w:r w:rsidRPr="00CD002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DCEA2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D0CB8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DCFF3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F86B3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70BF" w14:textId="77777777" w:rsidR="00BF7792" w:rsidRPr="00CD002A" w:rsidRDefault="00BF7792" w:rsidP="005F2C46">
            <w:pPr>
              <w:rPr>
                <w:rFonts w:ascii="Times New Roman" w:hAnsi="Times New Roman" w:cs="Times New Roman"/>
                <w:color w:val="000000"/>
              </w:rPr>
            </w:pPr>
            <w:r w:rsidRPr="00CD002A">
              <w:rPr>
                <w:rFonts w:ascii="Times New Roman" w:hAnsi="Times New Roman" w:cs="Times New Roman"/>
                <w:color w:val="000000"/>
              </w:rPr>
              <w:t>0.047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5228F" w14:textId="77777777" w:rsidR="00BF7792" w:rsidRPr="00CD002A" w:rsidRDefault="00BF7792" w:rsidP="005F2C46">
            <w:pPr>
              <w:rPr>
                <w:rFonts w:ascii="Times New Roman" w:hAnsi="Times New Roman" w:cs="Times New Roman"/>
              </w:rPr>
            </w:pPr>
            <w:r w:rsidRPr="00CD002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23CED26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466277B0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4A966D35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07E87508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7BDE6129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1D425703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1510BDF9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3E54AF8E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51DFB9F8" w14:textId="77777777" w:rsidR="00BF7792" w:rsidRPr="004B4B74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0EEE41B4" w14:textId="5BCE1575" w:rsidR="00BF7792" w:rsidRPr="00A30917" w:rsidRDefault="00BF7792" w:rsidP="00BF77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3 - </w:t>
      </w:r>
      <w:r w:rsidRPr="00AE72A5">
        <w:rPr>
          <w:rFonts w:ascii="Times New Roman" w:hAnsi="Times New Roman" w:cs="Times New Roman"/>
        </w:rPr>
        <w:t>Model selection results for linear mixed-effects models</w:t>
      </w:r>
      <w:r>
        <w:rPr>
          <w:rFonts w:ascii="Times New Roman" w:hAnsi="Times New Roman" w:cs="Times New Roman"/>
        </w:rPr>
        <w:t xml:space="preserve">. </w:t>
      </w:r>
      <w:r w:rsidRPr="00AE72A5">
        <w:rPr>
          <w:rFonts w:ascii="Times New Roman" w:hAnsi="Times New Roman" w:cs="Times New Roman"/>
        </w:rPr>
        <w:t xml:space="preserve">AIC is the Akaike information </w:t>
      </w:r>
      <w:r>
        <w:rPr>
          <w:rFonts w:ascii="Times New Roman" w:hAnsi="Times New Roman" w:cs="Times New Roman"/>
        </w:rPr>
        <w:t>c</w:t>
      </w:r>
      <w:r w:rsidRPr="00AE72A5">
        <w:rPr>
          <w:rFonts w:ascii="Times New Roman" w:hAnsi="Times New Roman" w:cs="Times New Roman"/>
        </w:rPr>
        <w:t xml:space="preserve">riterion, </w:t>
      </w:r>
      <w:r w:rsidRPr="006618E2">
        <w:rPr>
          <w:rFonts w:ascii="Symbol" w:hAnsi="Symbol" w:cs="Times New Roman"/>
        </w:rPr>
        <w:t></w:t>
      </w:r>
      <w:r w:rsidRPr="00AE72A5">
        <w:rPr>
          <w:rFonts w:ascii="Times New Roman" w:hAnsi="Times New Roman" w:cs="Times New Roman"/>
        </w:rPr>
        <w:t>AIC is the difference in AIC between the best model and each competing model</w:t>
      </w:r>
      <w:r>
        <w:rPr>
          <w:rFonts w:ascii="Times New Roman" w:hAnsi="Times New Roman" w:cs="Times New Roman"/>
        </w:rPr>
        <w:t xml:space="preserve">. The best supported model for each region and species is bolded. For all but the East Bay, the highways have no </w:t>
      </w:r>
      <w:del w:id="1" w:author="Ben" w:date="2021-02-08T12:06:00Z">
        <w:r w:rsidDel="00B13A52">
          <w:rPr>
            <w:rFonts w:ascii="Times New Roman" w:hAnsi="Times New Roman" w:cs="Times New Roman"/>
          </w:rPr>
          <w:delText>affect</w:delText>
        </w:r>
      </w:del>
      <w:ins w:id="2" w:author="Ben" w:date="2021-02-08T12:06:00Z">
        <w:r w:rsidR="00B13A52">
          <w:rPr>
            <w:rFonts w:ascii="Times New Roman" w:hAnsi="Times New Roman" w:cs="Times New Roman"/>
          </w:rPr>
          <w:t>e</w:t>
        </w:r>
        <w:r w:rsidR="00B13A52">
          <w:rPr>
            <w:rFonts w:ascii="Times New Roman" w:hAnsi="Times New Roman" w:cs="Times New Roman"/>
          </w:rPr>
          <w:t>ffect</w:t>
        </w:r>
      </w:ins>
      <w:r>
        <w:rPr>
          <w:rFonts w:ascii="Times New Roman" w:hAnsi="Times New Roman" w:cs="Times New Roman"/>
        </w:rPr>
        <w:t xml:space="preserve">. </w:t>
      </w:r>
      <w:del w:id="3" w:author="Ben" w:date="2021-02-08T12:07:00Z">
        <w:r w:rsidDel="00E44A11">
          <w:rPr>
            <w:rFonts w:ascii="Times New Roman" w:hAnsi="Times New Roman" w:cs="Times New Roman"/>
          </w:rPr>
          <w:delText xml:space="preserve">In </w:delText>
        </w:r>
      </w:del>
      <w:commentRangeStart w:id="4"/>
      <w:ins w:id="5" w:author="Ben" w:date="2021-02-08T12:07:00Z">
        <w:r w:rsidR="00E44A11">
          <w:rPr>
            <w:rFonts w:ascii="Times New Roman" w:hAnsi="Times New Roman" w:cs="Times New Roman"/>
          </w:rPr>
          <w:t>Only i</w:t>
        </w:r>
        <w:r w:rsidR="00E44A11">
          <w:rPr>
            <w:rFonts w:ascii="Times New Roman" w:hAnsi="Times New Roman" w:cs="Times New Roman"/>
          </w:rPr>
          <w:t xml:space="preserve">n </w:t>
        </w:r>
      </w:ins>
      <w:r>
        <w:rPr>
          <w:rFonts w:ascii="Times New Roman" w:hAnsi="Times New Roman" w:cs="Times New Roman"/>
        </w:rPr>
        <w:t>the East Bay</w:t>
      </w:r>
      <w:ins w:id="6" w:author="Ben" w:date="2021-02-08T12:07:00Z">
        <w:r w:rsidR="00E44A11">
          <w:rPr>
            <w:rFonts w:ascii="Times New Roman" w:hAnsi="Times New Roman" w:cs="Times New Roman"/>
          </w:rPr>
          <w:t xml:space="preserve"> did we find evidence that</w:t>
        </w:r>
      </w:ins>
      <w:del w:id="7" w:author="Ben" w:date="2021-02-08T12:07:00Z">
        <w:r w:rsidDel="00E44A11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traffic </w:t>
      </w:r>
      <w:commentRangeEnd w:id="4"/>
      <w:r w:rsidR="00E44A11">
        <w:rPr>
          <w:rStyle w:val="CommentReference"/>
        </w:rPr>
        <w:commentReference w:id="4"/>
      </w:r>
      <w:r>
        <w:rPr>
          <w:rFonts w:ascii="Times New Roman" w:hAnsi="Times New Roman" w:cs="Times New Roman"/>
        </w:rPr>
        <w:t>rates influence patterns of genetic distance.</w:t>
      </w:r>
    </w:p>
    <w:tbl>
      <w:tblPr>
        <w:tblStyle w:val="TableGrid"/>
        <w:tblW w:w="9355" w:type="dxa"/>
        <w:tblCellMar>
          <w:left w:w="115" w:type="dxa"/>
          <w:right w:w="43" w:type="dxa"/>
        </w:tblCellMar>
        <w:tblLook w:val="04A0" w:firstRow="1" w:lastRow="0" w:firstColumn="1" w:lastColumn="0" w:noHBand="0" w:noVBand="1"/>
      </w:tblPr>
      <w:tblGrid>
        <w:gridCol w:w="1345"/>
        <w:gridCol w:w="6012"/>
        <w:gridCol w:w="999"/>
        <w:gridCol w:w="999"/>
      </w:tblGrid>
      <w:tr w:rsidR="00BF7792" w:rsidRPr="00306FB5" w14:paraId="19E7A231" w14:textId="77777777" w:rsidTr="005F2C46">
        <w:tc>
          <w:tcPr>
            <w:tcW w:w="1345" w:type="dxa"/>
            <w:tcBorders>
              <w:left w:val="nil"/>
              <w:bottom w:val="single" w:sz="4" w:space="0" w:color="auto"/>
              <w:right w:val="nil"/>
            </w:tcBorders>
          </w:tcPr>
          <w:p w14:paraId="655B4B5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left w:val="nil"/>
              <w:bottom w:val="single" w:sz="4" w:space="0" w:color="auto"/>
              <w:right w:val="nil"/>
            </w:tcBorders>
          </w:tcPr>
          <w:p w14:paraId="7A6718BB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Surface</w:t>
            </w:r>
          </w:p>
        </w:tc>
        <w:tc>
          <w:tcPr>
            <w:tcW w:w="999" w:type="dxa"/>
            <w:tcBorders>
              <w:left w:val="nil"/>
              <w:bottom w:val="single" w:sz="4" w:space="0" w:color="auto"/>
              <w:right w:val="nil"/>
            </w:tcBorders>
          </w:tcPr>
          <w:p w14:paraId="602CB7F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99" w:type="dxa"/>
            <w:tcBorders>
              <w:left w:val="nil"/>
              <w:bottom w:val="single" w:sz="4" w:space="0" w:color="auto"/>
              <w:right w:val="nil"/>
            </w:tcBorders>
          </w:tcPr>
          <w:p w14:paraId="2E9B6111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DAIC</w:t>
            </w:r>
          </w:p>
        </w:tc>
      </w:tr>
      <w:tr w:rsidR="00BF7792" w:rsidRPr="00306FB5" w14:paraId="28D7EFBD" w14:textId="77777777" w:rsidTr="005F2C46">
        <w:trPr>
          <w:trHeight w:val="302"/>
        </w:trPr>
        <w:tc>
          <w:tcPr>
            <w:tcW w:w="1345" w:type="dxa"/>
            <w:tcBorders>
              <w:left w:val="nil"/>
              <w:bottom w:val="nil"/>
              <w:right w:val="nil"/>
            </w:tcBorders>
          </w:tcPr>
          <w:p w14:paraId="6646038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East Bay</w:t>
            </w:r>
          </w:p>
        </w:tc>
        <w:tc>
          <w:tcPr>
            <w:tcW w:w="6012" w:type="dxa"/>
            <w:tcBorders>
              <w:left w:val="nil"/>
              <w:bottom w:val="nil"/>
              <w:right w:val="nil"/>
            </w:tcBorders>
          </w:tcPr>
          <w:p w14:paraId="2702F238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14:paraId="37131873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14:paraId="729DBFE7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</w:tr>
      <w:tr w:rsidR="00BF7792" w:rsidRPr="00306FB5" w14:paraId="36BACB90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F14F202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Coyote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61953A73" w14:textId="77777777" w:rsidR="00BF7792" w:rsidRPr="00EF6C5D" w:rsidRDefault="00BF7792" w:rsidP="005F2C46">
            <w:pPr>
              <w:rPr>
                <w:rFonts w:ascii="Times New Roman" w:hAnsi="Times New Roman" w:cs="Times New Roman"/>
                <w:b/>
                <w:bCs/>
              </w:rPr>
            </w:pPr>
            <w:r w:rsidRPr="00EF6C5D">
              <w:rPr>
                <w:rFonts w:ascii="Times New Roman" w:hAnsi="Times New Roman" w:cs="Times New Roman"/>
                <w:b/>
                <w:bCs/>
              </w:rPr>
              <w:t>Permeable landscape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4F03435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711.63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E0F9457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0.010</w:t>
            </w:r>
          </w:p>
        </w:tc>
      </w:tr>
      <w:tr w:rsidR="00BF7792" w:rsidRPr="00306FB5" w14:paraId="33C781D1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72013D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64A56E8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Permeable landscape + all highway impermeable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98EFC7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711.63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D77B0D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0.010</w:t>
            </w:r>
          </w:p>
        </w:tc>
      </w:tr>
      <w:tr w:rsidR="00BF7792" w:rsidRPr="00306FB5" w14:paraId="585C9007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7CC0FB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3A846CD9" w14:textId="77777777" w:rsidR="00BF7792" w:rsidRPr="00EF6C5D" w:rsidRDefault="00BF7792" w:rsidP="005F2C46">
            <w:pPr>
              <w:rPr>
                <w:rFonts w:ascii="Times New Roman" w:hAnsi="Times New Roman" w:cs="Times New Roman"/>
              </w:rPr>
            </w:pPr>
            <w:r w:rsidRPr="00EF6C5D">
              <w:rPr>
                <w:rFonts w:ascii="Times New Roman" w:hAnsi="Times New Roman" w:cs="Times New Roman"/>
              </w:rPr>
              <w:t>Permeable landscape + highway permeability binned to traffic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5509A9A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711.64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047AA4A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0.000</w:t>
            </w:r>
          </w:p>
        </w:tc>
      </w:tr>
      <w:tr w:rsidR="00BF7792" w:rsidRPr="00306FB5" w14:paraId="537A4DA3" w14:textId="77777777" w:rsidTr="005F2C46">
        <w:trPr>
          <w:trHeight w:val="302"/>
        </w:trPr>
        <w:tc>
          <w:tcPr>
            <w:tcW w:w="7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E50C1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Sierra Nevada Foothills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2A3D0023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13B1AA8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</w:tr>
      <w:tr w:rsidR="00BF7792" w:rsidRPr="00306FB5" w14:paraId="2732C176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6013F4F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Coyote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48E67784" w14:textId="77777777" w:rsidR="00BF7792" w:rsidRPr="00EF6C5D" w:rsidRDefault="00BF7792" w:rsidP="005F2C46">
            <w:pPr>
              <w:rPr>
                <w:rFonts w:ascii="Times New Roman" w:hAnsi="Times New Roman" w:cs="Times New Roman"/>
              </w:rPr>
            </w:pPr>
            <w:r w:rsidRPr="00EF6C5D">
              <w:rPr>
                <w:rFonts w:ascii="Times New Roman" w:hAnsi="Times New Roman" w:cs="Times New Roman"/>
              </w:rPr>
              <w:t>Permeable landscape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4C83D72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2371.77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8E2931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BF7792" w:rsidRPr="00306FB5" w14:paraId="4A0DF490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134A481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3B97E47F" w14:textId="77777777" w:rsidR="00BF7792" w:rsidRPr="00EF6C5D" w:rsidRDefault="00BF7792" w:rsidP="005F2C46">
            <w:pPr>
              <w:rPr>
                <w:rFonts w:ascii="Times New Roman" w:hAnsi="Times New Roman" w:cs="Times New Roman"/>
                <w:b/>
                <w:bCs/>
              </w:rPr>
            </w:pPr>
            <w:r w:rsidRPr="00EF6C5D">
              <w:rPr>
                <w:rFonts w:ascii="Times New Roman" w:hAnsi="Times New Roman" w:cs="Times New Roman"/>
                <w:b/>
                <w:bCs/>
              </w:rPr>
              <w:t>Permeable landscape + all highway impermeable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4D25AAB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2370.78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913DCE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0.987</w:t>
            </w:r>
          </w:p>
        </w:tc>
      </w:tr>
      <w:tr w:rsidR="00BF7792" w:rsidRPr="00306FB5" w14:paraId="5D00EE72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46C1B12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1257447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Permeable landscape + highway permeability binned to traffic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8E9D17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2371.02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D16567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0.743</w:t>
            </w:r>
          </w:p>
        </w:tc>
      </w:tr>
      <w:tr w:rsidR="00BF7792" w:rsidRPr="00306FB5" w14:paraId="1E051508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7C88121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320E902D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3BDE93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57A9894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</w:tr>
      <w:tr w:rsidR="00BF7792" w:rsidRPr="00306FB5" w14:paraId="560689E1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404A760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Gray Fox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0195F50E" w14:textId="77777777" w:rsidR="00BF7792" w:rsidRPr="00EF6C5D" w:rsidRDefault="00BF7792" w:rsidP="005F2C46">
            <w:pPr>
              <w:rPr>
                <w:rFonts w:ascii="Times New Roman" w:hAnsi="Times New Roman" w:cs="Times New Roman"/>
              </w:rPr>
            </w:pPr>
            <w:r w:rsidRPr="00EF6C5D">
              <w:rPr>
                <w:rFonts w:ascii="Times New Roman" w:hAnsi="Times New Roman" w:cs="Times New Roman"/>
              </w:rPr>
              <w:t>Permeable landscape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0E6D221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2780.15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2183718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BF7792" w:rsidRPr="00306FB5" w14:paraId="66FAF0C4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3E467BC" w14:textId="77777777" w:rsidR="00BF7792" w:rsidRPr="00306FB5" w:rsidRDefault="00BF7792" w:rsidP="005F2C46">
            <w:pPr>
              <w:ind w:left="330"/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14:paraId="7C6C7FD2" w14:textId="77777777" w:rsidR="00BF7792" w:rsidRPr="00EF6C5D" w:rsidRDefault="00BF7792" w:rsidP="005F2C46">
            <w:pPr>
              <w:rPr>
                <w:rFonts w:ascii="Times New Roman" w:hAnsi="Times New Roman" w:cs="Times New Roman"/>
                <w:b/>
                <w:bCs/>
              </w:rPr>
            </w:pPr>
            <w:r w:rsidRPr="00EF6C5D">
              <w:rPr>
                <w:rFonts w:ascii="Times New Roman" w:hAnsi="Times New Roman" w:cs="Times New Roman"/>
                <w:b/>
                <w:bCs/>
              </w:rPr>
              <w:t>Permeable landscape + all highway impermeable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9708409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2779.74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1C864B14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0.414</w:t>
            </w:r>
          </w:p>
        </w:tc>
      </w:tr>
      <w:tr w:rsidR="00BF7792" w:rsidRPr="00306FB5" w14:paraId="5D2AC3FD" w14:textId="77777777" w:rsidTr="005F2C46">
        <w:trPr>
          <w:trHeight w:val="302"/>
        </w:trPr>
        <w:tc>
          <w:tcPr>
            <w:tcW w:w="1345" w:type="dxa"/>
            <w:tcBorders>
              <w:top w:val="nil"/>
              <w:left w:val="nil"/>
              <w:right w:val="nil"/>
            </w:tcBorders>
          </w:tcPr>
          <w:p w14:paraId="43F37960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2" w:type="dxa"/>
            <w:tcBorders>
              <w:top w:val="nil"/>
              <w:left w:val="nil"/>
              <w:right w:val="nil"/>
            </w:tcBorders>
          </w:tcPr>
          <w:p w14:paraId="6E844079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</w:rPr>
              <w:t>Permeable landscape + highway permeability binned to traffic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14:paraId="62AA51AC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2779.92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14:paraId="3B0C2D18" w14:textId="77777777" w:rsidR="00BF7792" w:rsidRPr="00306FB5" w:rsidRDefault="00BF7792" w:rsidP="005F2C46">
            <w:pPr>
              <w:rPr>
                <w:rFonts w:ascii="Times New Roman" w:hAnsi="Times New Roman" w:cs="Times New Roman"/>
              </w:rPr>
            </w:pPr>
            <w:r w:rsidRPr="00306FB5">
              <w:rPr>
                <w:rFonts w:ascii="Times New Roman" w:hAnsi="Times New Roman" w:cs="Times New Roman"/>
                <w:color w:val="000000"/>
              </w:rPr>
              <w:t>0.238</w:t>
            </w:r>
          </w:p>
        </w:tc>
      </w:tr>
    </w:tbl>
    <w:p w14:paraId="4CADABAF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3DA02C32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44CC48EA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6C160F2C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255106D8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308049B0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4497A7C6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090C31AC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p w14:paraId="33DA45B0" w14:textId="77777777" w:rsidR="00BF7792" w:rsidRDefault="00BF7792" w:rsidP="00BF7792">
      <w:pPr>
        <w:spacing w:line="480" w:lineRule="auto"/>
        <w:rPr>
          <w:rFonts w:ascii="Times New Roman" w:hAnsi="Times New Roman" w:cs="Times New Roman"/>
        </w:rPr>
      </w:pPr>
    </w:p>
    <w:sectPr w:rsidR="00BF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" w:date="2021-02-08T11:48:00Z" w:initials="Ben">
    <w:p w14:paraId="59718A16" w14:textId="77777777" w:rsidR="007A166B" w:rsidRDefault="007A166B">
      <w:pPr>
        <w:pStyle w:val="CommentText"/>
      </w:pPr>
      <w:r>
        <w:rPr>
          <w:rStyle w:val="CommentReference"/>
        </w:rPr>
        <w:annotationRef/>
      </w:r>
      <w:r>
        <w:t xml:space="preserve">Can you put asterisks by the Ho that deviate significantly from He (i.e., are out of </w:t>
      </w:r>
      <w:proofErr w:type="gramStart"/>
      <w:r>
        <w:t>HWE)</w:t>
      </w:r>
      <w:proofErr w:type="gramEnd"/>
    </w:p>
  </w:comment>
  <w:comment w:id="4" w:author="Ben" w:date="2021-02-08T12:07:00Z" w:initials="Ben">
    <w:p w14:paraId="0C1A0033" w14:textId="14AC1644" w:rsidR="00E44A11" w:rsidRDefault="00E44A11">
      <w:pPr>
        <w:pStyle w:val="CommentText"/>
      </w:pPr>
      <w:r>
        <w:rPr>
          <w:rStyle w:val="CommentReference"/>
        </w:rPr>
        <w:annotationRef/>
      </w:r>
      <w:r>
        <w:t xml:space="preserve">This is very weak because the models that include highways are no better than the model that does not. Generally, delta AIC &lt;2 is considered more or less equal support and even as high as &lt;5 or 6 is sometimes considered.  Therefore, all of your models would seem to suggest that you were unable to find differences between those incorporating vs not incorporating highways.  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718A16" w15:done="0"/>
  <w15:commentEx w15:paraId="0C1A00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718A16" w16cid:durableId="23CBA39B"/>
  <w16cid:commentId w16cid:paraId="0C1A0033" w16cid:durableId="23CBA8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">
    <w15:presenceInfo w15:providerId="None" w15:userId="B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2"/>
    <w:rsid w:val="00515DD7"/>
    <w:rsid w:val="007A166B"/>
    <w:rsid w:val="009B5C8D"/>
    <w:rsid w:val="00B13A52"/>
    <w:rsid w:val="00BF7792"/>
    <w:rsid w:val="00C25206"/>
    <w:rsid w:val="00E4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D4B3"/>
  <w15:chartTrackingRefBased/>
  <w15:docId w15:val="{39A84E98-BD4A-4027-8DE6-CD0F7A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1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6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6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2021-02-08T19:59:00Z</dcterms:created>
  <dcterms:modified xsi:type="dcterms:W3CDTF">2021-02-08T20:10:00Z</dcterms:modified>
</cp:coreProperties>
</file>