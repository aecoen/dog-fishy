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4D953" w14:textId="79DAFD13" w:rsidR="00F722DA" w:rsidRDefault="00A30917" w:rsidP="001F3C25">
      <w:pPr>
        <w:spacing w:line="480" w:lineRule="auto"/>
        <w:rPr>
          <w:rFonts w:ascii="Times New Roman" w:hAnsi="Times New Roman" w:cs="Times New Roman"/>
        </w:rPr>
      </w:pPr>
      <w:r>
        <w:rPr>
          <w:rFonts w:ascii="Times New Roman" w:hAnsi="Times New Roman" w:cs="Times New Roman"/>
        </w:rPr>
        <w:t>Coen et al Chapter 3 draft</w:t>
      </w:r>
    </w:p>
    <w:p w14:paraId="612BAFD2" w14:textId="59FD2495" w:rsidR="00A30917" w:rsidRDefault="00A30917" w:rsidP="001F3C25">
      <w:pPr>
        <w:spacing w:line="480" w:lineRule="auto"/>
        <w:rPr>
          <w:rFonts w:ascii="Times New Roman" w:hAnsi="Times New Roman" w:cs="Times New Roman"/>
        </w:rPr>
      </w:pPr>
      <w:r>
        <w:rPr>
          <w:rFonts w:ascii="Times New Roman" w:hAnsi="Times New Roman" w:cs="Times New Roman"/>
        </w:rPr>
        <w:t>ABSTRACT</w:t>
      </w:r>
    </w:p>
    <w:p w14:paraId="5F714962" w14:textId="18192BF7" w:rsidR="00A30917" w:rsidRDefault="00A30917" w:rsidP="001F3C25">
      <w:pPr>
        <w:spacing w:line="480" w:lineRule="auto"/>
        <w:rPr>
          <w:rFonts w:ascii="Times New Roman" w:hAnsi="Times New Roman" w:cs="Times New Roman"/>
        </w:rPr>
      </w:pPr>
    </w:p>
    <w:p w14:paraId="18B863C5" w14:textId="3BC0A7B3" w:rsidR="00A30917" w:rsidRDefault="00A30917" w:rsidP="001F3C25">
      <w:pPr>
        <w:spacing w:line="480" w:lineRule="auto"/>
        <w:rPr>
          <w:rFonts w:ascii="Times New Roman" w:hAnsi="Times New Roman" w:cs="Times New Roman"/>
        </w:rPr>
      </w:pPr>
      <w:r>
        <w:rPr>
          <w:rFonts w:ascii="Times New Roman" w:hAnsi="Times New Roman" w:cs="Times New Roman"/>
        </w:rPr>
        <w:t>INTRODUCTION</w:t>
      </w:r>
    </w:p>
    <w:p w14:paraId="1206A7E0" w14:textId="1187EBB6" w:rsidR="001078BF" w:rsidRDefault="00A95417" w:rsidP="00691FAD">
      <w:pPr>
        <w:spacing w:line="480" w:lineRule="auto"/>
        <w:rPr>
          <w:rFonts w:ascii="Times New Roman" w:hAnsi="Times New Roman" w:cs="Times New Roman"/>
        </w:rPr>
      </w:pPr>
      <w:r>
        <w:rPr>
          <w:rFonts w:ascii="Times New Roman" w:hAnsi="Times New Roman" w:cs="Times New Roman"/>
        </w:rPr>
        <w:t xml:space="preserve">While facilitating connectivity for human activities, </w:t>
      </w:r>
      <w:r w:rsidR="00824FBF">
        <w:rPr>
          <w:rFonts w:ascii="Times New Roman" w:hAnsi="Times New Roman" w:cs="Times New Roman"/>
        </w:rPr>
        <w:t xml:space="preserve">road </w:t>
      </w:r>
      <w:r w:rsidR="00824FBF" w:rsidRPr="005C0CF8">
        <w:rPr>
          <w:rFonts w:ascii="Times New Roman" w:hAnsi="Times New Roman" w:cs="Times New Roman"/>
        </w:rPr>
        <w:t xml:space="preserve">networks have the potential to </w:t>
      </w:r>
      <w:r>
        <w:rPr>
          <w:rFonts w:ascii="Times New Roman" w:hAnsi="Times New Roman" w:cs="Times New Roman"/>
        </w:rPr>
        <w:t xml:space="preserve">reduce connectivity </w:t>
      </w:r>
      <w:r w:rsidRPr="005C0CF8">
        <w:rPr>
          <w:rFonts w:ascii="Times New Roman" w:hAnsi="Times New Roman" w:cs="Times New Roman"/>
        </w:rPr>
        <w:t xml:space="preserve">of </w:t>
      </w:r>
      <w:r>
        <w:rPr>
          <w:rFonts w:ascii="Times New Roman" w:hAnsi="Times New Roman" w:cs="Times New Roman"/>
        </w:rPr>
        <w:t xml:space="preserve">wildlife </w:t>
      </w:r>
      <w:r w:rsidRPr="005C0CF8">
        <w:rPr>
          <w:rFonts w:ascii="Times New Roman" w:hAnsi="Times New Roman" w:cs="Times New Roman"/>
        </w:rPr>
        <w:t>populations</w:t>
      </w:r>
      <w:r>
        <w:rPr>
          <w:rFonts w:ascii="Times New Roman" w:hAnsi="Times New Roman" w:cs="Times New Roman"/>
        </w:rPr>
        <w:t xml:space="preserve"> and </w:t>
      </w:r>
      <w:r w:rsidR="00824FBF">
        <w:rPr>
          <w:rFonts w:ascii="Times New Roman" w:hAnsi="Times New Roman" w:cs="Times New Roman"/>
        </w:rPr>
        <w:t>negative</w:t>
      </w:r>
      <w:r>
        <w:rPr>
          <w:rFonts w:ascii="Times New Roman" w:hAnsi="Times New Roman" w:cs="Times New Roman"/>
        </w:rPr>
        <w:t>ly</w:t>
      </w:r>
      <w:r w:rsidR="00824FBF">
        <w:rPr>
          <w:rFonts w:ascii="Times New Roman" w:hAnsi="Times New Roman" w:cs="Times New Roman"/>
        </w:rPr>
        <w:t xml:space="preserve"> impact </w:t>
      </w:r>
      <w:r w:rsidR="00824FBF" w:rsidRPr="005C0CF8">
        <w:rPr>
          <w:rFonts w:ascii="Times New Roman" w:hAnsi="Times New Roman" w:cs="Times New Roman"/>
        </w:rPr>
        <w:t>the</w:t>
      </w:r>
      <w:r>
        <w:rPr>
          <w:rFonts w:ascii="Times New Roman" w:hAnsi="Times New Roman" w:cs="Times New Roman"/>
        </w:rPr>
        <w:t>ir</w:t>
      </w:r>
      <w:r w:rsidR="00824FBF" w:rsidRPr="005C0CF8">
        <w:rPr>
          <w:rFonts w:ascii="Times New Roman" w:hAnsi="Times New Roman" w:cs="Times New Roman"/>
        </w:rPr>
        <w:t xml:space="preserve"> viability</w:t>
      </w:r>
      <w:r w:rsidR="00824FBF">
        <w:rPr>
          <w:rFonts w:ascii="Times New Roman" w:hAnsi="Times New Roman" w:cs="Times New Roman"/>
        </w:rPr>
        <w:t>. Habitat loss through direct conversion into road or the alteration of abiotic conditions of the landscape adjacent to a roadway can negatively impact use by wildlife</w:t>
      </w:r>
      <w:r w:rsidR="0075260A">
        <w:rPr>
          <w:rFonts w:ascii="Times New Roman" w:hAnsi="Times New Roman" w:cs="Times New Roman"/>
        </w:rPr>
        <w:t>.</w:t>
      </w:r>
      <w:r w:rsidR="00691FAD">
        <w:rPr>
          <w:rFonts w:ascii="Times New Roman" w:hAnsi="Times New Roman" w:cs="Times New Roman"/>
        </w:rPr>
        <w:t xml:space="preserve"> </w:t>
      </w:r>
      <w:r w:rsidR="00824FBF">
        <w:rPr>
          <w:rFonts w:ascii="Times New Roman" w:hAnsi="Times New Roman" w:cs="Times New Roman"/>
        </w:rPr>
        <w:t xml:space="preserve">Reductions in dispersal through direct mortality or avoidance of roadway environments may serve to further disrupt gene flow between population fragments </w:t>
      </w:r>
      <w:commentRangeStart w:id="0"/>
      <w:r w:rsidR="00824FBF" w:rsidRPr="006D76BC">
        <w:rPr>
          <w:rFonts w:ascii="Times New Roman" w:hAnsi="Times New Roman" w:cs="Times New Roman"/>
        </w:rPr>
        <w:t>(Jaeger et al. 2005; Coffin 2007; Taylor and Goldingay 2010)</w:t>
      </w:r>
      <w:r w:rsidR="00824FBF">
        <w:rPr>
          <w:rFonts w:ascii="Times New Roman" w:hAnsi="Times New Roman" w:cs="Times New Roman"/>
        </w:rPr>
        <w:t>.</w:t>
      </w:r>
      <w:commentRangeEnd w:id="0"/>
      <w:r w:rsidR="00824FBF">
        <w:rPr>
          <w:rStyle w:val="CommentReference"/>
        </w:rPr>
        <w:commentReference w:id="0"/>
      </w:r>
      <w:r w:rsidR="00824FBF">
        <w:rPr>
          <w:rFonts w:ascii="Times New Roman" w:hAnsi="Times New Roman" w:cs="Times New Roman"/>
        </w:rPr>
        <w:t xml:space="preserve">  </w:t>
      </w:r>
      <w:r w:rsidR="00D41E18">
        <w:rPr>
          <w:rFonts w:ascii="Times New Roman" w:hAnsi="Times New Roman" w:cs="Times New Roman"/>
        </w:rPr>
        <w:t>D</w:t>
      </w:r>
      <w:r w:rsidR="00D41E18" w:rsidRPr="003D02F0">
        <w:rPr>
          <w:rFonts w:ascii="Times New Roman" w:hAnsi="Times New Roman" w:cs="Times New Roman"/>
        </w:rPr>
        <w:t>emographic stochasticity, genetic diversity loss and inbreeding depression</w:t>
      </w:r>
      <w:r w:rsidR="00D41E18">
        <w:rPr>
          <w:rFonts w:ascii="Times New Roman" w:hAnsi="Times New Roman" w:cs="Times New Roman"/>
        </w:rPr>
        <w:t xml:space="preserve"> are i</w:t>
      </w:r>
      <w:r w:rsidR="001078BF">
        <w:rPr>
          <w:rFonts w:ascii="Times New Roman" w:hAnsi="Times New Roman" w:cs="Times New Roman"/>
        </w:rPr>
        <w:t>n</w:t>
      </w:r>
      <w:r w:rsidR="004625F6">
        <w:rPr>
          <w:rFonts w:ascii="Times New Roman" w:hAnsi="Times New Roman" w:cs="Times New Roman"/>
        </w:rPr>
        <w:t>tensified</w:t>
      </w:r>
      <w:r w:rsidR="00D41E18">
        <w:rPr>
          <w:rFonts w:ascii="Times New Roman" w:hAnsi="Times New Roman" w:cs="Times New Roman"/>
        </w:rPr>
        <w:t xml:space="preserve"> in isolated </w:t>
      </w:r>
      <w:r w:rsidR="001078BF">
        <w:rPr>
          <w:rFonts w:ascii="Times New Roman" w:hAnsi="Times New Roman" w:cs="Times New Roman"/>
        </w:rPr>
        <w:t>population fragments</w:t>
      </w:r>
      <w:r w:rsidR="00D41E18">
        <w:rPr>
          <w:rFonts w:ascii="Times New Roman" w:hAnsi="Times New Roman" w:cs="Times New Roman"/>
        </w:rPr>
        <w:t>,</w:t>
      </w:r>
      <w:r w:rsidR="001078BF">
        <w:rPr>
          <w:rFonts w:ascii="Times New Roman" w:hAnsi="Times New Roman" w:cs="Times New Roman"/>
        </w:rPr>
        <w:t xml:space="preserve"> increas</w:t>
      </w:r>
      <w:r w:rsidR="00D41E18">
        <w:rPr>
          <w:rFonts w:ascii="Times New Roman" w:hAnsi="Times New Roman" w:cs="Times New Roman"/>
        </w:rPr>
        <w:t>ing</w:t>
      </w:r>
      <w:r w:rsidR="001078BF">
        <w:rPr>
          <w:rFonts w:ascii="Times New Roman" w:hAnsi="Times New Roman" w:cs="Times New Roman"/>
        </w:rPr>
        <w:t xml:space="preserve"> the risk of local extinctio</w:t>
      </w:r>
      <w:r w:rsidR="00D41E18">
        <w:rPr>
          <w:rFonts w:ascii="Times New Roman" w:hAnsi="Times New Roman" w:cs="Times New Roman"/>
        </w:rPr>
        <w:t xml:space="preserve">n </w:t>
      </w:r>
      <w:r w:rsidR="001078BF" w:rsidRPr="003D02F0">
        <w:rPr>
          <w:rFonts w:ascii="Times New Roman" w:hAnsi="Times New Roman" w:cs="Times New Roman"/>
        </w:rPr>
        <w:t>(</w:t>
      </w:r>
      <w:proofErr w:type="spellStart"/>
      <w:r w:rsidR="001078BF" w:rsidRPr="003D02F0">
        <w:rPr>
          <w:rFonts w:ascii="Times New Roman" w:hAnsi="Times New Roman" w:cs="Times New Roman"/>
        </w:rPr>
        <w:t>Lande</w:t>
      </w:r>
      <w:proofErr w:type="spellEnd"/>
      <w:r w:rsidR="001078BF" w:rsidRPr="003D02F0">
        <w:rPr>
          <w:rFonts w:ascii="Times New Roman" w:hAnsi="Times New Roman" w:cs="Times New Roman"/>
        </w:rPr>
        <w:t xml:space="preserve"> 1988; Frankham 1996; Epps et al. 2005; </w:t>
      </w:r>
      <w:proofErr w:type="spellStart"/>
      <w:r w:rsidR="001078BF" w:rsidRPr="003D02F0">
        <w:rPr>
          <w:rFonts w:ascii="Times New Roman" w:hAnsi="Times New Roman" w:cs="Times New Roman"/>
        </w:rPr>
        <w:t>Holderegger</w:t>
      </w:r>
      <w:proofErr w:type="spellEnd"/>
      <w:r w:rsidR="001078BF" w:rsidRPr="003D02F0">
        <w:rPr>
          <w:rFonts w:ascii="Times New Roman" w:hAnsi="Times New Roman" w:cs="Times New Roman"/>
        </w:rPr>
        <w:t xml:space="preserve"> and Di Giulio 2010). </w:t>
      </w:r>
    </w:p>
    <w:p w14:paraId="71474213" w14:textId="2F0BDCC6" w:rsidR="00614044" w:rsidRDefault="004625F6" w:rsidP="004625F6">
      <w:pPr>
        <w:spacing w:line="480" w:lineRule="auto"/>
        <w:rPr>
          <w:rFonts w:ascii="Times New Roman" w:hAnsi="Times New Roman" w:cs="Times New Roman"/>
        </w:rPr>
      </w:pPr>
      <w:r w:rsidRPr="00C53D96">
        <w:rPr>
          <w:rFonts w:ascii="Times New Roman" w:hAnsi="Times New Roman" w:cs="Times New Roman"/>
        </w:rPr>
        <w:t xml:space="preserve">Overpasses or </w:t>
      </w:r>
      <w:proofErr w:type="spellStart"/>
      <w:r w:rsidRPr="00C53D96">
        <w:rPr>
          <w:rFonts w:ascii="Times New Roman" w:hAnsi="Times New Roman" w:cs="Times New Roman"/>
        </w:rPr>
        <w:t>undercrossings</w:t>
      </w:r>
      <w:proofErr w:type="spellEnd"/>
      <w:r w:rsidRPr="00C53D96">
        <w:rPr>
          <w:rFonts w:ascii="Times New Roman" w:hAnsi="Times New Roman" w:cs="Times New Roman"/>
        </w:rPr>
        <w:t xml:space="preserve"> may be installed to restore natural gene flow patterns.  However, to effectively plan these and other mitigation activities, transportation agencies must know which roads to target, whether existing structures are providing wildlife passage, and which species are most affected. </w:t>
      </w:r>
      <w:r w:rsidR="00614044">
        <w:rPr>
          <w:rFonts w:ascii="Times New Roman" w:hAnsi="Times New Roman" w:cs="Times New Roman"/>
        </w:rPr>
        <w:t xml:space="preserve">The impacts of roads on wildlife connectivity </w:t>
      </w:r>
      <w:r w:rsidR="00614044" w:rsidRPr="001E0FA4">
        <w:rPr>
          <w:rFonts w:ascii="Times New Roman" w:hAnsi="Times New Roman" w:cs="Times New Roman"/>
        </w:rPr>
        <w:t>cannot be generalized in space</w:t>
      </w:r>
      <w:ins w:id="1" w:author="amandacoenfry@gmail.com" w:date="2021-01-17T15:38:00Z">
        <w:r w:rsidR="002B4E2B">
          <w:rPr>
            <w:rFonts w:ascii="Times New Roman" w:hAnsi="Times New Roman" w:cs="Times New Roman"/>
          </w:rPr>
          <w:t>, between taxa,</w:t>
        </w:r>
      </w:ins>
      <w:r w:rsidR="00614044" w:rsidRPr="001E0FA4">
        <w:rPr>
          <w:rFonts w:ascii="Times New Roman" w:hAnsi="Times New Roman" w:cs="Times New Roman"/>
        </w:rPr>
        <w:t xml:space="preserve"> or among species</w:t>
      </w:r>
      <w:ins w:id="2" w:author="amandacoenfry@gmail.com" w:date="2021-01-17T15:38:00Z">
        <w:r w:rsidR="002B4E2B">
          <w:rPr>
            <w:rFonts w:ascii="Times New Roman" w:hAnsi="Times New Roman" w:cs="Times New Roman"/>
          </w:rPr>
          <w:t xml:space="preserve"> within the same taxa</w:t>
        </w:r>
      </w:ins>
      <w:r w:rsidR="00614044">
        <w:rPr>
          <w:rFonts w:ascii="Times New Roman" w:hAnsi="Times New Roman" w:cs="Times New Roman"/>
        </w:rPr>
        <w:t xml:space="preserve">, complicating mitigation planning. </w:t>
      </w:r>
      <w:r w:rsidRPr="00C53D96">
        <w:rPr>
          <w:rFonts w:ascii="Times New Roman" w:hAnsi="Times New Roman" w:cs="Times New Roman"/>
        </w:rPr>
        <w:t xml:space="preserve">Physical characteristics of roads (e.g. width, gradient, traffic volume) can affect their permeability to different species (Gerlach and </w:t>
      </w:r>
      <w:proofErr w:type="spellStart"/>
      <w:r w:rsidRPr="00C53D96">
        <w:rPr>
          <w:rFonts w:ascii="Times New Roman" w:hAnsi="Times New Roman" w:cs="Times New Roman"/>
        </w:rPr>
        <w:t>Musolf</w:t>
      </w:r>
      <w:proofErr w:type="spellEnd"/>
      <w:r w:rsidRPr="00C53D96">
        <w:rPr>
          <w:rFonts w:ascii="Times New Roman" w:hAnsi="Times New Roman" w:cs="Times New Roman"/>
        </w:rPr>
        <w:t xml:space="preserve"> 2000; Marsh et al. 2005; Charry and Jones 2009).</w:t>
      </w:r>
      <w:r>
        <w:rPr>
          <w:rFonts w:ascii="Times New Roman" w:hAnsi="Times New Roman" w:cs="Times New Roman"/>
        </w:rPr>
        <w:t xml:space="preserve"> </w:t>
      </w:r>
      <w:r w:rsidR="00614044" w:rsidRPr="00614044">
        <w:rPr>
          <w:rFonts w:ascii="Times New Roman" w:hAnsi="Times New Roman" w:cs="Times New Roman"/>
        </w:rPr>
        <w:t xml:space="preserve">Traffic volume in particular has been shown to be an important determinant of wildlife response to roads (Jaeger et al. 2005). In highways through the Canadian Rocky Mountains, including the Trans-Canada Highway, sections of low to moderate traffic were more permeable to carnivore passage than sections of high traffic (Alexander et al. 2005). Detection probabilities of </w:t>
      </w:r>
      <w:commentRangeStart w:id="3"/>
      <w:r w:rsidR="00614044" w:rsidRPr="00614044">
        <w:rPr>
          <w:rFonts w:ascii="Times New Roman" w:hAnsi="Times New Roman" w:cs="Times New Roman"/>
        </w:rPr>
        <w:t>two bird species</w:t>
      </w:r>
      <w:commentRangeEnd w:id="3"/>
      <w:r w:rsidR="00614044">
        <w:rPr>
          <w:rStyle w:val="CommentReference"/>
        </w:rPr>
        <w:commentReference w:id="3"/>
      </w:r>
      <w:r w:rsidR="00614044" w:rsidRPr="00614044">
        <w:rPr>
          <w:rFonts w:ascii="Times New Roman" w:hAnsi="Times New Roman" w:cs="Times New Roman"/>
        </w:rPr>
        <w:t>, the grey shrike-thrush (</w:t>
      </w:r>
      <w:proofErr w:type="spellStart"/>
      <w:r w:rsidR="00614044" w:rsidRPr="00DA7540">
        <w:rPr>
          <w:rFonts w:ascii="Times New Roman" w:hAnsi="Times New Roman" w:cs="Times New Roman"/>
          <w:i/>
          <w:iCs/>
        </w:rPr>
        <w:t>Colluricincla</w:t>
      </w:r>
      <w:proofErr w:type="spellEnd"/>
      <w:r w:rsidR="00614044" w:rsidRPr="00DA7540">
        <w:rPr>
          <w:rFonts w:ascii="Times New Roman" w:hAnsi="Times New Roman" w:cs="Times New Roman"/>
          <w:i/>
          <w:iCs/>
        </w:rPr>
        <w:t xml:space="preserve"> harmonica</w:t>
      </w:r>
      <w:r w:rsidR="00614044" w:rsidRPr="00614044">
        <w:rPr>
          <w:rFonts w:ascii="Times New Roman" w:hAnsi="Times New Roman" w:cs="Times New Roman"/>
        </w:rPr>
        <w:t>) and grey fantail (</w:t>
      </w:r>
      <w:proofErr w:type="spellStart"/>
      <w:r w:rsidR="00614044" w:rsidRPr="00DA7540">
        <w:rPr>
          <w:rFonts w:ascii="Times New Roman" w:hAnsi="Times New Roman" w:cs="Times New Roman"/>
          <w:i/>
          <w:iCs/>
        </w:rPr>
        <w:t>Rhipidura</w:t>
      </w:r>
      <w:proofErr w:type="spellEnd"/>
      <w:r w:rsidR="00614044" w:rsidRPr="00DA7540">
        <w:rPr>
          <w:rFonts w:ascii="Times New Roman" w:hAnsi="Times New Roman" w:cs="Times New Roman"/>
          <w:i/>
          <w:iCs/>
        </w:rPr>
        <w:t xml:space="preserve"> </w:t>
      </w:r>
      <w:proofErr w:type="spellStart"/>
      <w:r w:rsidR="00614044" w:rsidRPr="00DA7540">
        <w:rPr>
          <w:rFonts w:ascii="Times New Roman" w:hAnsi="Times New Roman" w:cs="Times New Roman"/>
          <w:i/>
          <w:iCs/>
        </w:rPr>
        <w:t>fuliginosa</w:t>
      </w:r>
      <w:proofErr w:type="spellEnd"/>
      <w:r w:rsidR="00614044" w:rsidRPr="00614044">
        <w:rPr>
          <w:rFonts w:ascii="Times New Roman" w:hAnsi="Times New Roman" w:cs="Times New Roman"/>
        </w:rPr>
        <w:t xml:space="preserve">) showed a negative correlation with traffic volume (Parris and Schneider 2008). </w:t>
      </w:r>
      <w:r w:rsidR="00614044" w:rsidRPr="00614044">
        <w:rPr>
          <w:rFonts w:ascii="Times New Roman" w:hAnsi="Times New Roman" w:cs="Times New Roman"/>
        </w:rPr>
        <w:lastRenderedPageBreak/>
        <w:t>Annual average daily traffic volumes (AADT) as low as 10,000 can create nearly complete barriers to wildlife movements (Charry and Jones 2009).</w:t>
      </w:r>
    </w:p>
    <w:p w14:paraId="41AB6181" w14:textId="6478DCDC" w:rsidR="005C0CF8" w:rsidRDefault="00C53D96" w:rsidP="001F3C25">
      <w:pPr>
        <w:spacing w:line="480" w:lineRule="auto"/>
        <w:rPr>
          <w:rFonts w:ascii="Times New Roman" w:hAnsi="Times New Roman" w:cs="Times New Roman"/>
        </w:rPr>
      </w:pPr>
      <w:r w:rsidRPr="00C53D96">
        <w:rPr>
          <w:rFonts w:ascii="Times New Roman" w:hAnsi="Times New Roman" w:cs="Times New Roman"/>
        </w:rPr>
        <w:t xml:space="preserve">The degree to which wildlife </w:t>
      </w:r>
      <w:r w:rsidR="00BF0817">
        <w:rPr>
          <w:rFonts w:ascii="Times New Roman" w:hAnsi="Times New Roman" w:cs="Times New Roman"/>
        </w:rPr>
        <w:t>will</w:t>
      </w:r>
      <w:r w:rsidRPr="00C53D96">
        <w:rPr>
          <w:rFonts w:ascii="Times New Roman" w:hAnsi="Times New Roman" w:cs="Times New Roman"/>
        </w:rPr>
        <w:t xml:space="preserve"> move across roads depends upon species-specific dispersal behaviors</w:t>
      </w:r>
      <w:r w:rsidR="00BF0817">
        <w:rPr>
          <w:rFonts w:ascii="Times New Roman" w:hAnsi="Times New Roman" w:cs="Times New Roman"/>
        </w:rPr>
        <w:t xml:space="preserve"> and life history characteristics</w:t>
      </w:r>
      <w:r w:rsidRPr="00C53D96">
        <w:rPr>
          <w:rFonts w:ascii="Times New Roman" w:hAnsi="Times New Roman" w:cs="Times New Roman"/>
        </w:rPr>
        <w:t>. Some taxa, such as reptiles, amphibians, and mid- to large sized mammals, are particularly impacted by roads (</w:t>
      </w:r>
      <w:proofErr w:type="spellStart"/>
      <w:r w:rsidRPr="00C53D96">
        <w:rPr>
          <w:rFonts w:ascii="Times New Roman" w:hAnsi="Times New Roman" w:cs="Times New Roman"/>
        </w:rPr>
        <w:t>Fahrig</w:t>
      </w:r>
      <w:proofErr w:type="spellEnd"/>
      <w:r w:rsidRPr="00C53D96">
        <w:rPr>
          <w:rFonts w:ascii="Times New Roman" w:hAnsi="Times New Roman" w:cs="Times New Roman"/>
        </w:rPr>
        <w:t xml:space="preserve"> and </w:t>
      </w:r>
      <w:proofErr w:type="spellStart"/>
      <w:r w:rsidRPr="00C53D96">
        <w:rPr>
          <w:rFonts w:ascii="Times New Roman" w:hAnsi="Times New Roman" w:cs="Times New Roman"/>
        </w:rPr>
        <w:t>Rytwinski</w:t>
      </w:r>
      <w:proofErr w:type="spellEnd"/>
      <w:r w:rsidRPr="00C53D96">
        <w:rPr>
          <w:rFonts w:ascii="Times New Roman" w:hAnsi="Times New Roman" w:cs="Times New Roman"/>
        </w:rPr>
        <w:t xml:space="preserve"> 2009; Benítez-López et al. 2010). Even within sensitive species there are differences in behavioral responses to roads. Disturbance tolerance is thought to be one characteristic that determines a species’ sensitivity to roads.</w:t>
      </w:r>
      <w:r w:rsidR="001E0FA4">
        <w:rPr>
          <w:rFonts w:ascii="Times New Roman" w:hAnsi="Times New Roman" w:cs="Times New Roman"/>
        </w:rPr>
        <w:t xml:space="preserve"> For example, the </w:t>
      </w:r>
      <w:r w:rsidR="001E0FA4" w:rsidRPr="001E0FA4">
        <w:rPr>
          <w:rFonts w:ascii="Times New Roman" w:hAnsi="Times New Roman" w:cs="Times New Roman"/>
        </w:rPr>
        <w:t xml:space="preserve">Trans-Canada Highway acts as a barrier for grizzly bear (Ursus arctos) but not for black bear (Ursus americanus) movement, likely because grizzly bears </w:t>
      </w:r>
      <w:r w:rsidR="00BF0817">
        <w:rPr>
          <w:rFonts w:ascii="Times New Roman" w:hAnsi="Times New Roman" w:cs="Times New Roman"/>
        </w:rPr>
        <w:t>tend</w:t>
      </w:r>
      <w:r w:rsidR="001E0FA4" w:rsidRPr="001E0FA4">
        <w:rPr>
          <w:rFonts w:ascii="Times New Roman" w:hAnsi="Times New Roman" w:cs="Times New Roman"/>
        </w:rPr>
        <w:t xml:space="preserve"> to avoid human activity and therefore approach roads less often (</w:t>
      </w:r>
      <w:proofErr w:type="spellStart"/>
      <w:r w:rsidR="001E0FA4" w:rsidRPr="001E0FA4">
        <w:rPr>
          <w:rFonts w:ascii="Times New Roman" w:hAnsi="Times New Roman" w:cs="Times New Roman"/>
        </w:rPr>
        <w:t>Sawaya</w:t>
      </w:r>
      <w:proofErr w:type="spellEnd"/>
      <w:r w:rsidR="001E0FA4" w:rsidRPr="001E0FA4">
        <w:rPr>
          <w:rFonts w:ascii="Times New Roman" w:hAnsi="Times New Roman" w:cs="Times New Roman"/>
        </w:rPr>
        <w:t xml:space="preserve"> et al. 2014).  </w:t>
      </w:r>
      <w:ins w:id="4" w:author="amandacoenfry@gmail.com" w:date="2021-01-17T15:40:00Z">
        <w:r w:rsidR="002B4E2B">
          <w:rPr>
            <w:rFonts w:ascii="Times New Roman" w:hAnsi="Times New Roman" w:cs="Times New Roman"/>
          </w:rPr>
          <w:t>Perception of risk</w:t>
        </w:r>
      </w:ins>
      <w:ins w:id="5" w:author="amandacoenfry@gmail.com" w:date="2021-01-17T15:42:00Z">
        <w:r w:rsidR="002B4E2B">
          <w:rPr>
            <w:rFonts w:ascii="Times New Roman" w:hAnsi="Times New Roman" w:cs="Times New Roman"/>
          </w:rPr>
          <w:t>s not tied directly to human activities</w:t>
        </w:r>
      </w:ins>
      <w:ins w:id="6" w:author="amandacoenfry@gmail.com" w:date="2021-01-17T15:40:00Z">
        <w:r w:rsidR="002B4E2B">
          <w:rPr>
            <w:rFonts w:ascii="Times New Roman" w:hAnsi="Times New Roman" w:cs="Times New Roman"/>
          </w:rPr>
          <w:t xml:space="preserve"> can influence behavior </w:t>
        </w:r>
      </w:ins>
      <w:ins w:id="7" w:author="amandacoenfry@gmail.com" w:date="2021-01-17T15:41:00Z">
        <w:r w:rsidR="002B4E2B">
          <w:rPr>
            <w:rFonts w:ascii="Times New Roman" w:hAnsi="Times New Roman" w:cs="Times New Roman"/>
          </w:rPr>
          <w:t>for organisms faced with crossing a road surface.</w:t>
        </w:r>
      </w:ins>
      <w:ins w:id="8" w:author="amandacoenfry@gmail.com" w:date="2021-01-17T15:40:00Z">
        <w:r w:rsidR="002B4E2B">
          <w:rPr>
            <w:rFonts w:ascii="Times New Roman" w:hAnsi="Times New Roman" w:cs="Times New Roman"/>
          </w:rPr>
          <w:t xml:space="preserve"> </w:t>
        </w:r>
      </w:ins>
      <w:del w:id="9" w:author="amandacoenfry@gmail.com" w:date="2021-01-17T15:41:00Z">
        <w:r w:rsidR="001E0FA4" w:rsidRPr="001E0FA4" w:rsidDel="002B4E2B">
          <w:rPr>
            <w:rFonts w:ascii="Times New Roman" w:hAnsi="Times New Roman" w:cs="Times New Roman"/>
          </w:rPr>
          <w:delText>Similarly,</w:delText>
        </w:r>
      </w:del>
      <w:ins w:id="10" w:author="amandacoenfry@gmail.com" w:date="2021-01-17T15:41:00Z">
        <w:r w:rsidR="002B4E2B">
          <w:rPr>
            <w:rFonts w:ascii="Times New Roman" w:hAnsi="Times New Roman" w:cs="Times New Roman"/>
          </w:rPr>
          <w:t>For example,</w:t>
        </w:r>
      </w:ins>
      <w:r w:rsidR="001E0FA4" w:rsidRPr="001E0FA4">
        <w:rPr>
          <w:rFonts w:ascii="Times New Roman" w:hAnsi="Times New Roman" w:cs="Times New Roman"/>
        </w:rPr>
        <w:t xml:space="preserve"> smaller snake species more vulnerable to avian predation were more likely to avoid open habitat created by roads than larger snakes (Andrews and Gibbons 2005).</w:t>
      </w:r>
    </w:p>
    <w:p w14:paraId="51ADFBF8" w14:textId="04C44C9E" w:rsidR="004607FF" w:rsidRDefault="004607FF" w:rsidP="001F3C25">
      <w:pPr>
        <w:spacing w:line="480" w:lineRule="auto"/>
        <w:rPr>
          <w:rFonts w:ascii="Times New Roman" w:hAnsi="Times New Roman" w:cs="Times New Roman"/>
        </w:rPr>
      </w:pPr>
      <w:r>
        <w:rPr>
          <w:rFonts w:ascii="Times New Roman" w:hAnsi="Times New Roman" w:cs="Times New Roman"/>
        </w:rPr>
        <w:t xml:space="preserve">Within California, highways have been documented as significant </w:t>
      </w:r>
      <w:r w:rsidR="005544BF">
        <w:rPr>
          <w:rFonts w:ascii="Times New Roman" w:hAnsi="Times New Roman" w:cs="Times New Roman"/>
        </w:rPr>
        <w:t>barriers</w:t>
      </w:r>
      <w:r>
        <w:rPr>
          <w:rFonts w:ascii="Times New Roman" w:hAnsi="Times New Roman" w:cs="Times New Roman"/>
        </w:rPr>
        <w:t xml:space="preserve"> to gene flow for numerous taxa </w:t>
      </w:r>
      <w:r w:rsidRPr="004607FF">
        <w:rPr>
          <w:rFonts w:ascii="Times New Roman" w:hAnsi="Times New Roman" w:cs="Times New Roman"/>
        </w:rPr>
        <w:t>(Riley et al. 2006, 2014, Delaney et al. 2010)</w:t>
      </w:r>
      <w:r>
        <w:rPr>
          <w:rFonts w:ascii="Times New Roman" w:hAnsi="Times New Roman" w:cs="Times New Roman"/>
        </w:rPr>
        <w:t>. These studies have focused on the Southern California region, which hosts</w:t>
      </w:r>
      <w:r w:rsidR="00B72AC6">
        <w:rPr>
          <w:rFonts w:ascii="Times New Roman" w:hAnsi="Times New Roman" w:cs="Times New Roman"/>
        </w:rPr>
        <w:t xml:space="preserve"> some of the most highly urbanized counties with heavily trafficked highway networks</w:t>
      </w:r>
      <w:r w:rsidR="001D2764">
        <w:rPr>
          <w:rFonts w:ascii="Times New Roman" w:hAnsi="Times New Roman" w:cs="Times New Roman"/>
        </w:rPr>
        <w:t>.</w:t>
      </w:r>
      <w:r w:rsidR="00B72AC6">
        <w:rPr>
          <w:rFonts w:ascii="Times New Roman" w:hAnsi="Times New Roman" w:cs="Times New Roman"/>
        </w:rPr>
        <w:t xml:space="preserve"> </w:t>
      </w:r>
      <w:del w:id="11" w:author="amandacoenfry@gmail.com" w:date="2021-01-17T15:43:00Z">
        <w:r w:rsidR="00B72AC6" w:rsidDel="002B4E2B">
          <w:rPr>
            <w:rFonts w:ascii="Times New Roman" w:hAnsi="Times New Roman" w:cs="Times New Roman"/>
          </w:rPr>
          <w:delText>Alternatively, f</w:delText>
        </w:r>
      </w:del>
      <w:ins w:id="12" w:author="amandacoenfry@gmail.com" w:date="2021-01-17T15:43:00Z">
        <w:r w:rsidR="002B4E2B">
          <w:rPr>
            <w:rFonts w:ascii="Times New Roman" w:hAnsi="Times New Roman" w:cs="Times New Roman"/>
          </w:rPr>
          <w:t>F</w:t>
        </w:r>
      </w:ins>
      <w:r w:rsidR="00B72AC6">
        <w:rPr>
          <w:rFonts w:ascii="Times New Roman" w:hAnsi="Times New Roman" w:cs="Times New Roman"/>
        </w:rPr>
        <w:t xml:space="preserve">ew studies have investigated whether the same effect on gene flow is </w:t>
      </w:r>
      <w:r w:rsidR="001526D9">
        <w:rPr>
          <w:rFonts w:ascii="Times New Roman" w:hAnsi="Times New Roman" w:cs="Times New Roman"/>
        </w:rPr>
        <w:t>observed</w:t>
      </w:r>
      <w:r w:rsidR="00B72AC6">
        <w:rPr>
          <w:rFonts w:ascii="Times New Roman" w:hAnsi="Times New Roman" w:cs="Times New Roman"/>
        </w:rPr>
        <w:t xml:space="preserve"> highways</w:t>
      </w:r>
      <w:r w:rsidR="001D2764">
        <w:rPr>
          <w:rFonts w:ascii="Times New Roman" w:hAnsi="Times New Roman" w:cs="Times New Roman"/>
        </w:rPr>
        <w:t xml:space="preserve"> in Northern California</w:t>
      </w:r>
      <w:r w:rsidR="00B94B0C">
        <w:rPr>
          <w:rFonts w:ascii="Times New Roman" w:hAnsi="Times New Roman" w:cs="Times New Roman"/>
        </w:rPr>
        <w:t>, where</w:t>
      </w:r>
      <w:r>
        <w:rPr>
          <w:rFonts w:ascii="Times New Roman" w:hAnsi="Times New Roman" w:cs="Times New Roman"/>
        </w:rPr>
        <w:t xml:space="preserve"> urban centers are more </w:t>
      </w:r>
      <w:r w:rsidR="00B94B0C">
        <w:rPr>
          <w:rFonts w:ascii="Times New Roman" w:hAnsi="Times New Roman" w:cs="Times New Roman"/>
        </w:rPr>
        <w:t>discrete.</w:t>
      </w:r>
      <w:r w:rsidR="001D2764">
        <w:rPr>
          <w:rFonts w:ascii="Times New Roman" w:hAnsi="Times New Roman" w:cs="Times New Roman"/>
        </w:rPr>
        <w:t xml:space="preserve"> </w:t>
      </w:r>
      <w:r w:rsidR="00B94B0C">
        <w:rPr>
          <w:rFonts w:ascii="Times New Roman" w:hAnsi="Times New Roman" w:cs="Times New Roman"/>
        </w:rPr>
        <w:t>U</w:t>
      </w:r>
      <w:r w:rsidR="00B72AC6">
        <w:rPr>
          <w:rFonts w:ascii="Times New Roman" w:hAnsi="Times New Roman" w:cs="Times New Roman"/>
        </w:rPr>
        <w:t xml:space="preserve">rbanization </w:t>
      </w:r>
      <w:r w:rsidR="00B94B0C">
        <w:rPr>
          <w:rFonts w:ascii="Times New Roman" w:hAnsi="Times New Roman" w:cs="Times New Roman"/>
        </w:rPr>
        <w:t xml:space="preserve">approaches </w:t>
      </w:r>
      <w:r w:rsidR="00B72AC6">
        <w:rPr>
          <w:rFonts w:ascii="Times New Roman" w:hAnsi="Times New Roman" w:cs="Times New Roman"/>
        </w:rPr>
        <w:t xml:space="preserve">levels </w:t>
      </w:r>
      <w:ins w:id="13" w:author="amandacoenfry@gmail.com" w:date="2021-01-17T15:46:00Z">
        <w:r w:rsidR="00A6740F">
          <w:rPr>
            <w:rFonts w:ascii="Times New Roman" w:hAnsi="Times New Roman" w:cs="Times New Roman"/>
          </w:rPr>
          <w:t xml:space="preserve">such as </w:t>
        </w:r>
      </w:ins>
      <w:r w:rsidR="009767E1">
        <w:rPr>
          <w:rFonts w:ascii="Times New Roman" w:hAnsi="Times New Roman" w:cs="Times New Roman"/>
        </w:rPr>
        <w:t xml:space="preserve">those </w:t>
      </w:r>
      <w:r w:rsidR="00B72AC6">
        <w:rPr>
          <w:rFonts w:ascii="Times New Roman" w:hAnsi="Times New Roman" w:cs="Times New Roman"/>
        </w:rPr>
        <w:t xml:space="preserve">seen in Southern California </w:t>
      </w:r>
      <w:r w:rsidR="009767E1">
        <w:rPr>
          <w:rFonts w:ascii="Times New Roman" w:hAnsi="Times New Roman" w:cs="Times New Roman"/>
        </w:rPr>
        <w:t>primarily in</w:t>
      </w:r>
      <w:r w:rsidR="00B72AC6">
        <w:rPr>
          <w:rFonts w:ascii="Times New Roman" w:hAnsi="Times New Roman" w:cs="Times New Roman"/>
        </w:rPr>
        <w:t xml:space="preserve"> the </w:t>
      </w:r>
      <w:r w:rsidR="00906D77">
        <w:rPr>
          <w:rFonts w:ascii="Times New Roman" w:hAnsi="Times New Roman" w:cs="Times New Roman"/>
        </w:rPr>
        <w:t xml:space="preserve">greater </w:t>
      </w:r>
      <w:r w:rsidR="00B72AC6">
        <w:rPr>
          <w:rFonts w:ascii="Times New Roman" w:hAnsi="Times New Roman" w:cs="Times New Roman"/>
        </w:rPr>
        <w:t>Bay Area and Sacramento regions</w:t>
      </w:r>
      <w:ins w:id="14" w:author="amandacoenfry@gmail.com" w:date="2021-01-17T15:43:00Z">
        <w:r w:rsidR="002B4E2B">
          <w:rPr>
            <w:rFonts w:ascii="Times New Roman" w:hAnsi="Times New Roman" w:cs="Times New Roman"/>
          </w:rPr>
          <w:t>.</w:t>
        </w:r>
      </w:ins>
      <w:ins w:id="15" w:author="amandacoenfry@gmail.com" w:date="2021-01-17T15:45:00Z">
        <w:r w:rsidR="00A6740F">
          <w:rPr>
            <w:rFonts w:ascii="Times New Roman" w:hAnsi="Times New Roman" w:cs="Times New Roman"/>
          </w:rPr>
          <w:t xml:space="preserve"> </w:t>
        </w:r>
      </w:ins>
    </w:p>
    <w:p w14:paraId="17BE4CFF" w14:textId="482D8856" w:rsidR="005C0CF8" w:rsidRDefault="00114875" w:rsidP="001F484C">
      <w:pPr>
        <w:spacing w:line="480" w:lineRule="auto"/>
        <w:rPr>
          <w:rFonts w:ascii="Times New Roman" w:hAnsi="Times New Roman" w:cs="Times New Roman"/>
        </w:rPr>
      </w:pPr>
      <w:r>
        <w:rPr>
          <w:rFonts w:ascii="Times New Roman" w:hAnsi="Times New Roman" w:cs="Times New Roman"/>
        </w:rPr>
        <w:t>T</w:t>
      </w:r>
      <w:r w:rsidRPr="00906D77">
        <w:rPr>
          <w:rFonts w:ascii="Times New Roman" w:hAnsi="Times New Roman" w:cs="Times New Roman"/>
        </w:rPr>
        <w:t>he ability to maintain population connectivity across roads is related to a species’ willingness to u</w:t>
      </w:r>
      <w:r>
        <w:rPr>
          <w:rFonts w:ascii="Times New Roman" w:hAnsi="Times New Roman" w:cs="Times New Roman"/>
        </w:rPr>
        <w:t>tilize</w:t>
      </w:r>
      <w:r w:rsidRPr="00906D77">
        <w:rPr>
          <w:rFonts w:ascii="Times New Roman" w:hAnsi="Times New Roman" w:cs="Times New Roman"/>
        </w:rPr>
        <w:t xml:space="preserve"> edge habitats, such as those alongside highways</w:t>
      </w:r>
      <w:r>
        <w:rPr>
          <w:rFonts w:ascii="Times New Roman" w:hAnsi="Times New Roman" w:cs="Times New Roman"/>
        </w:rPr>
        <w:t xml:space="preserve">. </w:t>
      </w:r>
      <w:r w:rsidRPr="00B31776">
        <w:rPr>
          <w:rFonts w:ascii="Times New Roman" w:hAnsi="Times New Roman" w:cs="Times New Roman"/>
        </w:rPr>
        <w:t xml:space="preserve">Habitat generalists, like coyotes (Canis latrans) and deer (Odocoileus </w:t>
      </w:r>
      <w:proofErr w:type="spellStart"/>
      <w:r w:rsidRPr="00B31776">
        <w:rPr>
          <w:rFonts w:ascii="Times New Roman" w:hAnsi="Times New Roman" w:cs="Times New Roman"/>
        </w:rPr>
        <w:t>spp</w:t>
      </w:r>
      <w:proofErr w:type="spellEnd"/>
      <w:r w:rsidRPr="00B31776">
        <w:rPr>
          <w:rFonts w:ascii="Times New Roman" w:hAnsi="Times New Roman" w:cs="Times New Roman"/>
        </w:rPr>
        <w:t xml:space="preserve">) may be less affected by roads than habitat specialists, such as gray foxes (Urocyon </w:t>
      </w:r>
      <w:proofErr w:type="spellStart"/>
      <w:r w:rsidRPr="00B31776">
        <w:rPr>
          <w:rFonts w:ascii="Times New Roman" w:hAnsi="Times New Roman" w:cs="Times New Roman"/>
        </w:rPr>
        <w:t>cinereoargenteus</w:t>
      </w:r>
      <w:proofErr w:type="spellEnd"/>
      <w:r w:rsidRPr="00B31776">
        <w:rPr>
          <w:rFonts w:ascii="Times New Roman" w:hAnsi="Times New Roman" w:cs="Times New Roman"/>
        </w:rPr>
        <w:t>), which in California tend to be tied to large patches of mid-elevation scrub-lands (Neale and Sacks 2001; Riley et al. 2003; Sacks et al. 2005; Sacks et al. 2008; Farias et al. 2012).</w:t>
      </w:r>
      <w:r w:rsidR="00DD3EEE">
        <w:rPr>
          <w:rFonts w:ascii="Times New Roman" w:hAnsi="Times New Roman" w:cs="Times New Roman"/>
        </w:rPr>
        <w:t xml:space="preserve"> We examined the genetic diversity present in populations of coyote and gray fox alongside major highways in the East </w:t>
      </w:r>
      <w:r w:rsidR="00DD3EEE">
        <w:rPr>
          <w:rFonts w:ascii="Times New Roman" w:hAnsi="Times New Roman" w:cs="Times New Roman"/>
        </w:rPr>
        <w:lastRenderedPageBreak/>
        <w:t xml:space="preserve">Bay and Sacramento regions to examine how highways affect genetic connectivity. </w:t>
      </w:r>
      <w:r w:rsidR="00DD3EEE" w:rsidRPr="00DD3EEE">
        <w:rPr>
          <w:rFonts w:ascii="Times New Roman" w:hAnsi="Times New Roman" w:cs="Times New Roman"/>
        </w:rPr>
        <w:t>These two species have</w:t>
      </w:r>
      <w:r w:rsidR="00890CFE">
        <w:rPr>
          <w:rFonts w:ascii="Times New Roman" w:hAnsi="Times New Roman" w:cs="Times New Roman"/>
        </w:rPr>
        <w:t xml:space="preserve"> been documented inhabiting urban settings and have</w:t>
      </w:r>
      <w:r w:rsidR="00DD3EEE" w:rsidRPr="00DD3EEE">
        <w:rPr>
          <w:rFonts w:ascii="Times New Roman" w:hAnsi="Times New Roman" w:cs="Times New Roman"/>
        </w:rPr>
        <w:t xml:space="preserve"> similar reproductive phenology, dispersal timing, territoriality, and diet, differing mainly in the degree of habitat specialization.</w:t>
      </w:r>
      <w:r w:rsidR="00890CFE">
        <w:rPr>
          <w:rFonts w:ascii="Times New Roman" w:hAnsi="Times New Roman" w:cs="Times New Roman"/>
        </w:rPr>
        <w:t xml:space="preserve"> Additionally, both species are abundant and </w:t>
      </w:r>
      <w:r w:rsidR="00890CFE" w:rsidRPr="00D3643D">
        <w:rPr>
          <w:rFonts w:ascii="Times New Roman" w:hAnsi="Times New Roman" w:cs="Times New Roman"/>
        </w:rPr>
        <w:t>leave conspicuous scats that can be collected for genetic analysis</w:t>
      </w:r>
      <w:r w:rsidR="00890CFE">
        <w:rPr>
          <w:rFonts w:ascii="Times New Roman" w:hAnsi="Times New Roman" w:cs="Times New Roman"/>
        </w:rPr>
        <w:t>.</w:t>
      </w:r>
      <w:r w:rsidR="00034E48">
        <w:rPr>
          <w:rFonts w:ascii="Times New Roman" w:hAnsi="Times New Roman" w:cs="Times New Roman"/>
        </w:rPr>
        <w:t xml:space="preserve"> In this study, we predicted that </w:t>
      </w:r>
      <w:r w:rsidR="001F484C">
        <w:rPr>
          <w:rFonts w:ascii="Times New Roman" w:hAnsi="Times New Roman" w:cs="Times New Roman"/>
        </w:rPr>
        <w:t xml:space="preserve">1) </w:t>
      </w:r>
      <w:r w:rsidR="00034E48">
        <w:rPr>
          <w:rFonts w:ascii="Times New Roman" w:hAnsi="Times New Roman" w:cs="Times New Roman"/>
        </w:rPr>
        <w:t xml:space="preserve">highways are a barrier to gene flow for both species </w:t>
      </w:r>
      <w:r w:rsidR="001F484C">
        <w:rPr>
          <w:rFonts w:ascii="Times New Roman" w:hAnsi="Times New Roman" w:cs="Times New Roman"/>
        </w:rPr>
        <w:t xml:space="preserve">2) </w:t>
      </w:r>
      <w:del w:id="16" w:author="amandacoenfry@gmail.com" w:date="2021-01-17T15:46:00Z">
        <w:r w:rsidR="00034E48" w:rsidDel="00A6740F">
          <w:rPr>
            <w:rFonts w:ascii="Times New Roman" w:hAnsi="Times New Roman" w:cs="Times New Roman"/>
          </w:rPr>
          <w:delText xml:space="preserve">that </w:delText>
        </w:r>
      </w:del>
      <w:r>
        <w:rPr>
          <w:rFonts w:ascii="Times New Roman" w:hAnsi="Times New Roman" w:cs="Times New Roman"/>
        </w:rPr>
        <w:t>traffic rates are correlated with increased disruption in genetic connectivity</w:t>
      </w:r>
      <w:r w:rsidR="001F484C">
        <w:rPr>
          <w:rFonts w:ascii="Times New Roman" w:hAnsi="Times New Roman" w:cs="Times New Roman"/>
        </w:rPr>
        <w:t xml:space="preserve">, and 3) </w:t>
      </w:r>
      <w:del w:id="17" w:author="amandacoenfry@gmail.com" w:date="2021-01-17T15:46:00Z">
        <w:r w:rsidR="001F484C" w:rsidDel="00A6740F">
          <w:rPr>
            <w:rFonts w:ascii="Times New Roman" w:hAnsi="Times New Roman" w:cs="Times New Roman"/>
          </w:rPr>
          <w:delText xml:space="preserve">that </w:delText>
        </w:r>
      </w:del>
      <w:r w:rsidR="001F484C">
        <w:rPr>
          <w:rFonts w:ascii="Times New Roman" w:hAnsi="Times New Roman" w:cs="Times New Roman"/>
        </w:rPr>
        <w:t>genetic connectivity across highways will be more negatively impacted in gray fox than in coyote.</w:t>
      </w:r>
      <w:r w:rsidR="004607FF">
        <w:rPr>
          <w:rFonts w:asciiTheme="majorHAnsi" w:eastAsia="Calibri" w:hAnsiTheme="majorHAnsi" w:cs="Calibri"/>
        </w:rPr>
        <w:t xml:space="preserve"> </w:t>
      </w:r>
      <w:ins w:id="18" w:author="amandacoenfry@gmail.com" w:date="2021-01-17T15:46:00Z">
        <w:r w:rsidR="00A6740F">
          <w:rPr>
            <w:rFonts w:ascii="Times New Roman" w:hAnsi="Times New Roman" w:cs="Times New Roman"/>
          </w:rPr>
          <w:t>With dramatic increases in human populations projected in the next few decades for these</w:t>
        </w:r>
        <w:r w:rsidR="00A6740F">
          <w:rPr>
            <w:rFonts w:ascii="Times New Roman" w:hAnsi="Times New Roman" w:cs="Times New Roman"/>
          </w:rPr>
          <w:t xml:space="preserve"> study</w:t>
        </w:r>
        <w:r w:rsidR="00A6740F">
          <w:rPr>
            <w:rFonts w:ascii="Times New Roman" w:hAnsi="Times New Roman" w:cs="Times New Roman"/>
          </w:rPr>
          <w:t xml:space="preserve"> regions, determining whether highways are currently disrupting genetic connectivity will become increasingly important</w:t>
        </w:r>
      </w:ins>
    </w:p>
    <w:p w14:paraId="22643E2A" w14:textId="6B639366" w:rsidR="00A30917" w:rsidRDefault="00A30917" w:rsidP="001F3C25">
      <w:pPr>
        <w:spacing w:line="480" w:lineRule="auto"/>
        <w:rPr>
          <w:rFonts w:ascii="Times New Roman" w:hAnsi="Times New Roman" w:cs="Times New Roman"/>
        </w:rPr>
      </w:pPr>
      <w:r>
        <w:rPr>
          <w:rFonts w:ascii="Times New Roman" w:hAnsi="Times New Roman" w:cs="Times New Roman"/>
        </w:rPr>
        <w:t>METHODS</w:t>
      </w:r>
    </w:p>
    <w:p w14:paraId="661AB31A" w14:textId="44163913" w:rsidR="00A30917" w:rsidRDefault="00A30917" w:rsidP="001F3C25">
      <w:pPr>
        <w:spacing w:line="480" w:lineRule="auto"/>
        <w:rPr>
          <w:rFonts w:ascii="Times New Roman" w:hAnsi="Times New Roman" w:cs="Times New Roman"/>
        </w:rPr>
      </w:pPr>
      <w:r>
        <w:rPr>
          <w:rFonts w:ascii="Times New Roman" w:hAnsi="Times New Roman" w:cs="Times New Roman"/>
        </w:rPr>
        <w:t>Study Highways</w:t>
      </w:r>
      <w:r w:rsidR="00AB434E">
        <w:rPr>
          <w:rFonts w:ascii="Times New Roman" w:hAnsi="Times New Roman" w:cs="Times New Roman"/>
        </w:rPr>
        <w:t xml:space="preserve"> and Regions</w:t>
      </w:r>
    </w:p>
    <w:p w14:paraId="3AD4ECD5" w14:textId="17333ACF" w:rsidR="00AB434E" w:rsidRDefault="00A30917" w:rsidP="00AB434E">
      <w:pPr>
        <w:spacing w:line="480" w:lineRule="auto"/>
        <w:rPr>
          <w:rFonts w:ascii="Times New Roman" w:hAnsi="Times New Roman" w:cs="Times New Roman"/>
        </w:rPr>
      </w:pPr>
      <w:r w:rsidRPr="00A30917">
        <w:rPr>
          <w:rFonts w:ascii="Times New Roman" w:hAnsi="Times New Roman" w:cs="Times New Roman"/>
        </w:rPr>
        <w:t>We studied coyote</w:t>
      </w:r>
      <w:r w:rsidR="001F3C25">
        <w:rPr>
          <w:rFonts w:ascii="Times New Roman" w:hAnsi="Times New Roman" w:cs="Times New Roman"/>
        </w:rPr>
        <w:t>s</w:t>
      </w:r>
      <w:r w:rsidRPr="00A30917">
        <w:rPr>
          <w:rFonts w:ascii="Times New Roman" w:hAnsi="Times New Roman" w:cs="Times New Roman"/>
        </w:rPr>
        <w:t xml:space="preserve"> separated by Interstates 680</w:t>
      </w:r>
      <w:r w:rsidR="00FA1E15">
        <w:rPr>
          <w:rFonts w:ascii="Times New Roman" w:hAnsi="Times New Roman" w:cs="Times New Roman"/>
        </w:rPr>
        <w:t xml:space="preserve"> (I-680)</w:t>
      </w:r>
      <w:r w:rsidRPr="00A30917">
        <w:rPr>
          <w:rFonts w:ascii="Times New Roman" w:hAnsi="Times New Roman" w:cs="Times New Roman"/>
        </w:rPr>
        <w:t xml:space="preserve"> and 580</w:t>
      </w:r>
      <w:r w:rsidR="00FA1E15">
        <w:rPr>
          <w:rFonts w:ascii="Times New Roman" w:hAnsi="Times New Roman" w:cs="Times New Roman"/>
        </w:rPr>
        <w:t xml:space="preserve"> (I-580)</w:t>
      </w:r>
      <w:r w:rsidRPr="00A30917">
        <w:rPr>
          <w:rFonts w:ascii="Times New Roman" w:hAnsi="Times New Roman" w:cs="Times New Roman"/>
        </w:rPr>
        <w:t xml:space="preserve"> in the inland valleys of the East Bay </w:t>
      </w:r>
      <w:r w:rsidR="00FA1E15">
        <w:rPr>
          <w:rFonts w:ascii="Times New Roman" w:hAnsi="Times New Roman" w:cs="Times New Roman"/>
        </w:rPr>
        <w:t>region of the Bay area</w:t>
      </w:r>
      <w:r w:rsidR="001F3C25">
        <w:rPr>
          <w:rFonts w:ascii="Times New Roman" w:hAnsi="Times New Roman" w:cs="Times New Roman"/>
        </w:rPr>
        <w:t xml:space="preserve">, and </w:t>
      </w:r>
      <w:r w:rsidR="001F3C25" w:rsidRPr="00A30917">
        <w:rPr>
          <w:rFonts w:ascii="Times New Roman" w:hAnsi="Times New Roman" w:cs="Times New Roman"/>
        </w:rPr>
        <w:t>Interstate 80</w:t>
      </w:r>
      <w:r w:rsidR="00FA1E15">
        <w:rPr>
          <w:rFonts w:ascii="Times New Roman" w:hAnsi="Times New Roman" w:cs="Times New Roman"/>
        </w:rPr>
        <w:t xml:space="preserve"> (I-80)</w:t>
      </w:r>
      <w:r w:rsidR="001F3C25" w:rsidRPr="00A30917">
        <w:rPr>
          <w:rFonts w:ascii="Times New Roman" w:hAnsi="Times New Roman" w:cs="Times New Roman"/>
        </w:rPr>
        <w:t xml:space="preserve"> and </w:t>
      </w:r>
      <w:r w:rsidR="009205B2">
        <w:rPr>
          <w:rFonts w:ascii="Times New Roman" w:hAnsi="Times New Roman" w:cs="Times New Roman"/>
        </w:rPr>
        <w:t>U.S Route</w:t>
      </w:r>
      <w:r w:rsidR="001F3C25" w:rsidRPr="00A30917">
        <w:rPr>
          <w:rFonts w:ascii="Times New Roman" w:hAnsi="Times New Roman" w:cs="Times New Roman"/>
        </w:rPr>
        <w:t xml:space="preserve"> 50</w:t>
      </w:r>
      <w:r w:rsidR="00B41422">
        <w:rPr>
          <w:rFonts w:ascii="Times New Roman" w:hAnsi="Times New Roman" w:cs="Times New Roman"/>
        </w:rPr>
        <w:t xml:space="preserve"> (</w:t>
      </w:r>
      <w:r w:rsidR="009205B2">
        <w:rPr>
          <w:rFonts w:ascii="Times New Roman" w:hAnsi="Times New Roman" w:cs="Times New Roman"/>
        </w:rPr>
        <w:t xml:space="preserve">US </w:t>
      </w:r>
      <w:r w:rsidR="00B41422">
        <w:rPr>
          <w:rFonts w:ascii="Times New Roman" w:hAnsi="Times New Roman" w:cs="Times New Roman"/>
        </w:rPr>
        <w:t>50)</w:t>
      </w:r>
      <w:r w:rsidR="001F3C25">
        <w:rPr>
          <w:rFonts w:ascii="Times New Roman" w:hAnsi="Times New Roman" w:cs="Times New Roman"/>
        </w:rPr>
        <w:t xml:space="preserve"> in the </w:t>
      </w:r>
      <w:r w:rsidR="001F3C25" w:rsidRPr="00A30917">
        <w:rPr>
          <w:rFonts w:ascii="Times New Roman" w:hAnsi="Times New Roman" w:cs="Times New Roman"/>
        </w:rPr>
        <w:t xml:space="preserve">lower Sierra Nevada </w:t>
      </w:r>
      <w:r w:rsidR="00DF27EB">
        <w:rPr>
          <w:rFonts w:ascii="Times New Roman" w:hAnsi="Times New Roman" w:cs="Times New Roman"/>
        </w:rPr>
        <w:t>f</w:t>
      </w:r>
      <w:r w:rsidR="00DF27EB" w:rsidRPr="00A30917">
        <w:rPr>
          <w:rFonts w:ascii="Times New Roman" w:hAnsi="Times New Roman" w:cs="Times New Roman"/>
        </w:rPr>
        <w:t>oothills</w:t>
      </w:r>
      <w:r w:rsidR="001F3C25">
        <w:rPr>
          <w:rFonts w:ascii="Times New Roman" w:hAnsi="Times New Roman" w:cs="Times New Roman"/>
        </w:rPr>
        <w:t xml:space="preserve">. </w:t>
      </w:r>
      <w:r w:rsidR="00AB434E">
        <w:rPr>
          <w:rFonts w:ascii="Times New Roman" w:hAnsi="Times New Roman" w:cs="Times New Roman"/>
        </w:rPr>
        <w:t xml:space="preserve">These are 6-10 lane highways, with central median barriers, and are heavily trafficked. </w:t>
      </w:r>
      <w:r w:rsidR="003528A8">
        <w:rPr>
          <w:rFonts w:ascii="Times New Roman" w:hAnsi="Times New Roman" w:cs="Times New Roman"/>
        </w:rPr>
        <w:t>East Bay</w:t>
      </w:r>
      <w:r w:rsidR="00AB434E">
        <w:rPr>
          <w:rFonts w:ascii="Times New Roman" w:hAnsi="Times New Roman" w:cs="Times New Roman"/>
        </w:rPr>
        <w:t xml:space="preserve"> highways were travelled by &gt;180,000</w:t>
      </w:r>
      <w:r w:rsidR="00AB434E" w:rsidRPr="00AB434E">
        <w:rPr>
          <w:rFonts w:ascii="Times New Roman" w:hAnsi="Times New Roman" w:cs="Times New Roman"/>
        </w:rPr>
        <w:t xml:space="preserve"> </w:t>
      </w:r>
      <w:r w:rsidR="00AB434E">
        <w:rPr>
          <w:rFonts w:ascii="Times New Roman" w:hAnsi="Times New Roman" w:cs="Times New Roman"/>
        </w:rPr>
        <w:t>vehicles daily</w:t>
      </w:r>
      <w:r w:rsidR="00A96F0C">
        <w:rPr>
          <w:rFonts w:ascii="Times New Roman" w:hAnsi="Times New Roman" w:cs="Times New Roman"/>
        </w:rPr>
        <w:t xml:space="preserve"> within a </w:t>
      </w:r>
      <w:r w:rsidR="00A96F0C" w:rsidRPr="00A30917">
        <w:rPr>
          <w:rFonts w:ascii="Times New Roman" w:hAnsi="Times New Roman" w:cs="Times New Roman"/>
        </w:rPr>
        <w:t>heavily populated urban and suburban matrix</w:t>
      </w:r>
      <w:r w:rsidR="00A96F0C">
        <w:rPr>
          <w:rFonts w:ascii="Times New Roman" w:hAnsi="Times New Roman" w:cs="Times New Roman"/>
        </w:rPr>
        <w:t>.</w:t>
      </w:r>
      <w:r w:rsidR="00AB434E">
        <w:rPr>
          <w:rFonts w:ascii="Times New Roman" w:hAnsi="Times New Roman" w:cs="Times New Roman"/>
        </w:rPr>
        <w:t xml:space="preserve"> </w:t>
      </w:r>
      <w:r w:rsidR="00A96F0C">
        <w:rPr>
          <w:rFonts w:ascii="Times New Roman" w:hAnsi="Times New Roman" w:cs="Times New Roman"/>
        </w:rPr>
        <w:t>T</w:t>
      </w:r>
      <w:r w:rsidR="00AB434E">
        <w:rPr>
          <w:rFonts w:ascii="Times New Roman" w:hAnsi="Times New Roman" w:cs="Times New Roman"/>
        </w:rPr>
        <w:t xml:space="preserve">he </w:t>
      </w:r>
      <w:r w:rsidR="00CF330F">
        <w:rPr>
          <w:rFonts w:ascii="Times New Roman" w:hAnsi="Times New Roman" w:cs="Times New Roman"/>
        </w:rPr>
        <w:t>Sierra Nevada foothills</w:t>
      </w:r>
      <w:r w:rsidR="00AB434E">
        <w:rPr>
          <w:rFonts w:ascii="Times New Roman" w:hAnsi="Times New Roman" w:cs="Times New Roman"/>
        </w:rPr>
        <w:t xml:space="preserve"> </w:t>
      </w:r>
      <w:r w:rsidR="00A96F0C">
        <w:rPr>
          <w:rFonts w:ascii="Times New Roman" w:hAnsi="Times New Roman" w:cs="Times New Roman"/>
        </w:rPr>
        <w:t xml:space="preserve">traffic </w:t>
      </w:r>
      <w:r w:rsidR="00AB434E">
        <w:rPr>
          <w:rFonts w:ascii="Times New Roman" w:hAnsi="Times New Roman" w:cs="Times New Roman"/>
        </w:rPr>
        <w:t xml:space="preserve">volumes ranged from </w:t>
      </w:r>
      <w:r w:rsidR="00AB434E" w:rsidRPr="00A30917">
        <w:rPr>
          <w:rFonts w:ascii="Times New Roman" w:hAnsi="Times New Roman" w:cs="Times New Roman"/>
        </w:rPr>
        <w:t>&gt;140,000 vehicles/day in the southern section to 65,000 vehicles/day in the northern, more rural region of our study area</w:t>
      </w:r>
      <w:r w:rsidR="00AB434E">
        <w:rPr>
          <w:rFonts w:ascii="Times New Roman" w:hAnsi="Times New Roman" w:cs="Times New Roman"/>
        </w:rPr>
        <w:t xml:space="preserve"> </w:t>
      </w:r>
      <w:r w:rsidR="00AB434E" w:rsidRPr="00A30917">
        <w:rPr>
          <w:rFonts w:ascii="Times New Roman" w:hAnsi="Times New Roman" w:cs="Times New Roman"/>
        </w:rPr>
        <w:t>(Caltrans, 2014 Traffic Volumes on California State Highways).</w:t>
      </w:r>
      <w:r w:rsidR="00A96F0C">
        <w:rPr>
          <w:rFonts w:ascii="Times New Roman" w:hAnsi="Times New Roman" w:cs="Times New Roman"/>
        </w:rPr>
        <w:t xml:space="preserve"> </w:t>
      </w:r>
      <w:r w:rsidR="00A96F0C" w:rsidRPr="00A30917">
        <w:rPr>
          <w:rFonts w:ascii="Times New Roman" w:hAnsi="Times New Roman" w:cs="Times New Roman"/>
        </w:rPr>
        <w:t xml:space="preserve">The southern portion of the study area is comprised of urban matrix surrounding Sacramento with human population densities decreasing as the highways travel east and north from the city. </w:t>
      </w:r>
    </w:p>
    <w:p w14:paraId="063A5785" w14:textId="66B1FA4F" w:rsidR="001F3C25" w:rsidRDefault="003528A8" w:rsidP="001F3C25">
      <w:pPr>
        <w:spacing w:line="480" w:lineRule="auto"/>
        <w:rPr>
          <w:rFonts w:ascii="Times New Roman" w:hAnsi="Times New Roman" w:cs="Times New Roman"/>
        </w:rPr>
      </w:pPr>
      <w:r>
        <w:rPr>
          <w:rFonts w:ascii="Times New Roman" w:hAnsi="Times New Roman" w:cs="Times New Roman"/>
        </w:rPr>
        <w:t>Additionally, w</w:t>
      </w:r>
      <w:r w:rsidR="00AB434E">
        <w:rPr>
          <w:rFonts w:ascii="Times New Roman" w:hAnsi="Times New Roman" w:cs="Times New Roman"/>
        </w:rPr>
        <w:t>e studied both</w:t>
      </w:r>
      <w:r w:rsidR="001F3C25">
        <w:rPr>
          <w:rFonts w:ascii="Times New Roman" w:hAnsi="Times New Roman" w:cs="Times New Roman"/>
        </w:rPr>
        <w:t xml:space="preserve"> coyote and gray foxes separated</w:t>
      </w:r>
      <w:r w:rsidR="00AB434E">
        <w:rPr>
          <w:rFonts w:ascii="Times New Roman" w:hAnsi="Times New Roman" w:cs="Times New Roman"/>
        </w:rPr>
        <w:t xml:space="preserve"> by State Route </w:t>
      </w:r>
      <w:r w:rsidR="00AB434E" w:rsidRPr="00A30917">
        <w:rPr>
          <w:rFonts w:ascii="Times New Roman" w:hAnsi="Times New Roman" w:cs="Times New Roman"/>
        </w:rPr>
        <w:t>49</w:t>
      </w:r>
      <w:r>
        <w:rPr>
          <w:rFonts w:ascii="Times New Roman" w:hAnsi="Times New Roman" w:cs="Times New Roman"/>
        </w:rPr>
        <w:t xml:space="preserve"> (SR 49)</w:t>
      </w:r>
      <w:r w:rsidR="00AB434E">
        <w:rPr>
          <w:rFonts w:ascii="Times New Roman" w:hAnsi="Times New Roman" w:cs="Times New Roman"/>
        </w:rPr>
        <w:t xml:space="preserve"> and 20</w:t>
      </w:r>
      <w:r>
        <w:rPr>
          <w:rFonts w:ascii="Times New Roman" w:hAnsi="Times New Roman" w:cs="Times New Roman"/>
        </w:rPr>
        <w:t xml:space="preserve"> (SR 20)</w:t>
      </w:r>
      <w:r w:rsidR="00AB434E" w:rsidRPr="00A30917">
        <w:rPr>
          <w:rFonts w:ascii="Times New Roman" w:hAnsi="Times New Roman" w:cs="Times New Roman"/>
        </w:rPr>
        <w:t xml:space="preserve"> between the cities of Auburn and Grass Valley in the Sierra Nevada Foothills</w:t>
      </w:r>
      <w:r w:rsidR="00AB434E">
        <w:rPr>
          <w:rFonts w:ascii="Times New Roman" w:hAnsi="Times New Roman" w:cs="Times New Roman"/>
        </w:rPr>
        <w:t xml:space="preserve">. </w:t>
      </w:r>
      <w:r w:rsidR="00A96F0C" w:rsidRPr="00A30917">
        <w:rPr>
          <w:rFonts w:ascii="Times New Roman" w:hAnsi="Times New Roman" w:cs="Times New Roman"/>
        </w:rPr>
        <w:t>Th</w:t>
      </w:r>
      <w:r w:rsidR="00707500">
        <w:rPr>
          <w:rFonts w:ascii="Times New Roman" w:hAnsi="Times New Roman" w:cs="Times New Roman"/>
        </w:rPr>
        <w:t>ese are</w:t>
      </w:r>
      <w:r w:rsidR="00A96F0C" w:rsidRPr="00A30917">
        <w:rPr>
          <w:rFonts w:ascii="Times New Roman" w:hAnsi="Times New Roman" w:cs="Times New Roman"/>
        </w:rPr>
        <w:t xml:space="preserve"> 2 lane, undivided highway</w:t>
      </w:r>
      <w:r w:rsidR="00707500">
        <w:rPr>
          <w:rFonts w:ascii="Times New Roman" w:hAnsi="Times New Roman" w:cs="Times New Roman"/>
        </w:rPr>
        <w:t>s</w:t>
      </w:r>
      <w:r w:rsidR="00A96F0C" w:rsidRPr="00A30917">
        <w:rPr>
          <w:rFonts w:ascii="Times New Roman" w:hAnsi="Times New Roman" w:cs="Times New Roman"/>
        </w:rPr>
        <w:t>, traveled by 2000-40,000 vehicles daily (Caltrans, 2015 Traffic Volumes on California State Highways).</w:t>
      </w:r>
      <w:r w:rsidR="00A96F0C">
        <w:rPr>
          <w:rFonts w:ascii="Times New Roman" w:hAnsi="Times New Roman" w:cs="Times New Roman"/>
        </w:rPr>
        <w:t xml:space="preserve"> The landscape flanking these state routes were </w:t>
      </w:r>
      <w:r w:rsidR="00A96F0C" w:rsidRPr="00A30917">
        <w:rPr>
          <w:rFonts w:ascii="Times New Roman" w:hAnsi="Times New Roman" w:cs="Times New Roman"/>
        </w:rPr>
        <w:t xml:space="preserve">comprised of a mixture of urban, suburban, </w:t>
      </w:r>
      <w:r w:rsidR="00A96F0C" w:rsidRPr="00A30917">
        <w:rPr>
          <w:rFonts w:ascii="Times New Roman" w:hAnsi="Times New Roman" w:cs="Times New Roman"/>
        </w:rPr>
        <w:lastRenderedPageBreak/>
        <w:t>suburban-rural, and rural land. Urban centers are concentrated around the cities of Auburn, Grass Valley and Nevada City. The density of human habitation decreases with distance from the city centers. Rural land use ranges from agriculture (vineyards and grazing),</w:t>
      </w:r>
      <w:r>
        <w:rPr>
          <w:rFonts w:ascii="Times New Roman" w:hAnsi="Times New Roman" w:cs="Times New Roman"/>
        </w:rPr>
        <w:t xml:space="preserve"> to</w:t>
      </w:r>
      <w:r w:rsidR="00A96F0C" w:rsidRPr="00A30917">
        <w:rPr>
          <w:rFonts w:ascii="Times New Roman" w:hAnsi="Times New Roman" w:cs="Times New Roman"/>
        </w:rPr>
        <w:t xml:space="preserve"> </w:t>
      </w:r>
      <w:r>
        <w:rPr>
          <w:rFonts w:ascii="Times New Roman" w:hAnsi="Times New Roman" w:cs="Times New Roman"/>
        </w:rPr>
        <w:t xml:space="preserve">commercial </w:t>
      </w:r>
      <w:r w:rsidR="00A96F0C" w:rsidRPr="00A30917">
        <w:rPr>
          <w:rFonts w:ascii="Times New Roman" w:hAnsi="Times New Roman" w:cs="Times New Roman"/>
        </w:rPr>
        <w:t>timber and managed forest operated by land trusts and the US Forest Service</w:t>
      </w:r>
      <w:r w:rsidR="001D6D1F">
        <w:rPr>
          <w:rFonts w:ascii="Times New Roman" w:hAnsi="Times New Roman" w:cs="Times New Roman"/>
        </w:rPr>
        <w:t xml:space="preserve">. </w:t>
      </w:r>
    </w:p>
    <w:p w14:paraId="4C2DE1D4" w14:textId="2363C62E" w:rsidR="001D6D1F" w:rsidRDefault="00A30917" w:rsidP="001F3C25">
      <w:pPr>
        <w:spacing w:line="480" w:lineRule="auto"/>
        <w:rPr>
          <w:rFonts w:ascii="Times New Roman" w:hAnsi="Times New Roman" w:cs="Times New Roman"/>
        </w:rPr>
      </w:pPr>
      <w:r w:rsidRPr="00A30917">
        <w:rPr>
          <w:rFonts w:ascii="Times New Roman" w:hAnsi="Times New Roman" w:cs="Times New Roman"/>
        </w:rPr>
        <w:t xml:space="preserve">Although </w:t>
      </w:r>
      <w:r w:rsidR="001D6D1F">
        <w:rPr>
          <w:rFonts w:ascii="Times New Roman" w:hAnsi="Times New Roman" w:cs="Times New Roman"/>
        </w:rPr>
        <w:t xml:space="preserve">both </w:t>
      </w:r>
      <w:r w:rsidRPr="00A30917">
        <w:rPr>
          <w:rFonts w:ascii="Times New Roman" w:hAnsi="Times New Roman" w:cs="Times New Roman"/>
        </w:rPr>
        <w:t xml:space="preserve">the East Bay </w:t>
      </w:r>
      <w:r w:rsidR="001D6D1F">
        <w:rPr>
          <w:rFonts w:ascii="Times New Roman" w:hAnsi="Times New Roman" w:cs="Times New Roman"/>
        </w:rPr>
        <w:t xml:space="preserve">and Sacramento </w:t>
      </w:r>
      <w:r w:rsidRPr="00A30917">
        <w:rPr>
          <w:rFonts w:ascii="Times New Roman" w:hAnsi="Times New Roman" w:cs="Times New Roman"/>
        </w:rPr>
        <w:t xml:space="preserve">region </w:t>
      </w:r>
      <w:r w:rsidR="001D6D1F">
        <w:rPr>
          <w:rFonts w:ascii="Times New Roman" w:hAnsi="Times New Roman" w:cs="Times New Roman"/>
        </w:rPr>
        <w:t>are</w:t>
      </w:r>
      <w:r w:rsidRPr="00A30917">
        <w:rPr>
          <w:rFonts w:ascii="Times New Roman" w:hAnsi="Times New Roman" w:cs="Times New Roman"/>
        </w:rPr>
        <w:t xml:space="preserve"> highly developed, coyotes have been shown to inhabit urban and suburban habitats and therefore development alone is not likely to act as a barrier to dispersal (</w:t>
      </w:r>
      <w:commentRangeStart w:id="19"/>
      <w:r w:rsidRPr="00A30917">
        <w:rPr>
          <w:rFonts w:ascii="Times New Roman" w:hAnsi="Times New Roman" w:cs="Times New Roman"/>
        </w:rPr>
        <w:t xml:space="preserve">Atkinson and </w:t>
      </w:r>
      <w:proofErr w:type="spellStart"/>
      <w:r w:rsidRPr="00A30917">
        <w:rPr>
          <w:rFonts w:ascii="Times New Roman" w:hAnsi="Times New Roman" w:cs="Times New Roman"/>
        </w:rPr>
        <w:t>Shackelton</w:t>
      </w:r>
      <w:proofErr w:type="spellEnd"/>
      <w:r w:rsidRPr="00A30917">
        <w:rPr>
          <w:rFonts w:ascii="Times New Roman" w:hAnsi="Times New Roman" w:cs="Times New Roman"/>
        </w:rPr>
        <w:t xml:space="preserve"> 1991</w:t>
      </w:r>
      <w:r w:rsidR="003528A8">
        <w:rPr>
          <w:rFonts w:ascii="Times New Roman" w:hAnsi="Times New Roman" w:cs="Times New Roman"/>
        </w:rPr>
        <w:t xml:space="preserve">; </w:t>
      </w:r>
      <w:proofErr w:type="spellStart"/>
      <w:r w:rsidR="003528A8">
        <w:rPr>
          <w:rFonts w:ascii="Times New Roman" w:hAnsi="Times New Roman" w:cs="Times New Roman"/>
        </w:rPr>
        <w:t>Harrsion</w:t>
      </w:r>
      <w:proofErr w:type="spellEnd"/>
      <w:r w:rsidR="003528A8">
        <w:rPr>
          <w:rFonts w:ascii="Times New Roman" w:hAnsi="Times New Roman" w:cs="Times New Roman"/>
        </w:rPr>
        <w:t xml:space="preserve"> 1993;</w:t>
      </w:r>
      <w:r w:rsidR="003528A8" w:rsidRPr="00A30917">
        <w:rPr>
          <w:rFonts w:ascii="Times New Roman" w:hAnsi="Times New Roman" w:cs="Times New Roman"/>
        </w:rPr>
        <w:t xml:space="preserve"> </w:t>
      </w:r>
      <w:r w:rsidRPr="00A30917">
        <w:rPr>
          <w:rFonts w:ascii="Times New Roman" w:hAnsi="Times New Roman" w:cs="Times New Roman"/>
        </w:rPr>
        <w:t xml:space="preserve">Grinder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2001, </w:t>
      </w:r>
      <w:r w:rsidR="003528A8">
        <w:rPr>
          <w:rFonts w:ascii="Times New Roman" w:hAnsi="Times New Roman" w:cs="Times New Roman"/>
        </w:rPr>
        <w:t xml:space="preserve">Crooks 2002; </w:t>
      </w:r>
      <w:proofErr w:type="spellStart"/>
      <w:r w:rsidR="003528A8" w:rsidRPr="003528A8">
        <w:rPr>
          <w:rFonts w:ascii="Times New Roman" w:hAnsi="Times New Roman" w:cs="Times New Roman"/>
        </w:rPr>
        <w:t>Randa</w:t>
      </w:r>
      <w:proofErr w:type="spellEnd"/>
      <w:r w:rsidR="003528A8" w:rsidRPr="003528A8">
        <w:rPr>
          <w:rFonts w:ascii="Times New Roman" w:hAnsi="Times New Roman" w:cs="Times New Roman"/>
        </w:rPr>
        <w:t xml:space="preserve"> and </w:t>
      </w:r>
      <w:proofErr w:type="spellStart"/>
      <w:r w:rsidR="003528A8" w:rsidRPr="003528A8">
        <w:rPr>
          <w:rFonts w:ascii="Times New Roman" w:hAnsi="Times New Roman" w:cs="Times New Roman"/>
        </w:rPr>
        <w:t>Yunger</w:t>
      </w:r>
      <w:proofErr w:type="spellEnd"/>
      <w:r w:rsidR="003528A8" w:rsidRPr="003528A8">
        <w:rPr>
          <w:rFonts w:ascii="Times New Roman" w:hAnsi="Times New Roman" w:cs="Times New Roman"/>
        </w:rPr>
        <w:t xml:space="preserve"> 2006</w:t>
      </w:r>
      <w:r w:rsidR="003528A8">
        <w:rPr>
          <w:rFonts w:ascii="Times New Roman" w:hAnsi="Times New Roman" w:cs="Times New Roman"/>
        </w:rPr>
        <w:t xml:space="preserve">; </w:t>
      </w:r>
      <w:r w:rsidRPr="00A30917">
        <w:rPr>
          <w:rFonts w:ascii="Times New Roman" w:hAnsi="Times New Roman" w:cs="Times New Roman"/>
        </w:rPr>
        <w:t xml:space="preserve">Grubbs and </w:t>
      </w:r>
      <w:proofErr w:type="spellStart"/>
      <w:r w:rsidRPr="00A30917">
        <w:rPr>
          <w:rFonts w:ascii="Times New Roman" w:hAnsi="Times New Roman" w:cs="Times New Roman"/>
        </w:rPr>
        <w:t>Krausman</w:t>
      </w:r>
      <w:proofErr w:type="spellEnd"/>
      <w:r w:rsidRPr="00A30917">
        <w:rPr>
          <w:rFonts w:ascii="Times New Roman" w:hAnsi="Times New Roman" w:cs="Times New Roman"/>
        </w:rPr>
        <w:t xml:space="preserve"> 2009</w:t>
      </w:r>
      <w:commentRangeEnd w:id="19"/>
      <w:r w:rsidR="003528A8">
        <w:rPr>
          <w:rStyle w:val="CommentReference"/>
        </w:rPr>
        <w:commentReference w:id="19"/>
      </w:r>
      <w:r w:rsidRPr="00A30917">
        <w:rPr>
          <w:rFonts w:ascii="Times New Roman" w:hAnsi="Times New Roman" w:cs="Times New Roman"/>
        </w:rPr>
        <w:t>). Therefore, the highways are the only major landscape feature likely to disrupt gene flow in the absence of rivers or other geological features.</w:t>
      </w:r>
      <w:r w:rsidR="001D6D1F" w:rsidRPr="001D6D1F">
        <w:rPr>
          <w:rFonts w:ascii="Times New Roman" w:hAnsi="Times New Roman" w:cs="Times New Roman"/>
        </w:rPr>
        <w:t xml:space="preserve"> </w:t>
      </w:r>
      <w:r w:rsidR="00EB076A" w:rsidRPr="00A30917">
        <w:rPr>
          <w:rFonts w:ascii="Times New Roman" w:hAnsi="Times New Roman" w:cs="Times New Roman"/>
        </w:rPr>
        <w:t>In addition to the presence of the study highways</w:t>
      </w:r>
      <w:r w:rsidR="00EB076A">
        <w:rPr>
          <w:rFonts w:ascii="Times New Roman" w:hAnsi="Times New Roman" w:cs="Times New Roman"/>
        </w:rPr>
        <w:t xml:space="preserve"> in </w:t>
      </w:r>
      <w:r w:rsidR="00DF27EB">
        <w:rPr>
          <w:rFonts w:ascii="Times New Roman" w:hAnsi="Times New Roman" w:cs="Times New Roman"/>
        </w:rPr>
        <w:t>the Sierra Nevada foothills</w:t>
      </w:r>
      <w:r w:rsidR="00EB076A" w:rsidRPr="00A30917">
        <w:rPr>
          <w:rFonts w:ascii="Times New Roman" w:hAnsi="Times New Roman" w:cs="Times New Roman"/>
        </w:rPr>
        <w:t>, the American River mainstem and the North Fork American River run through the center of the study region and may serve as dispersal barriers.</w:t>
      </w:r>
    </w:p>
    <w:p w14:paraId="50631E8A" w14:textId="7123200F" w:rsidR="00250F74" w:rsidRDefault="00250F74" w:rsidP="001F3C25">
      <w:pPr>
        <w:spacing w:line="480" w:lineRule="auto"/>
        <w:rPr>
          <w:rFonts w:ascii="Times New Roman" w:hAnsi="Times New Roman" w:cs="Times New Roman"/>
        </w:rPr>
      </w:pPr>
      <w:r>
        <w:rPr>
          <w:rFonts w:ascii="Times New Roman" w:hAnsi="Times New Roman" w:cs="Times New Roman"/>
        </w:rPr>
        <w:t>Molecular Methods</w:t>
      </w:r>
    </w:p>
    <w:p w14:paraId="2AFC0F93" w14:textId="1EEB9FEE" w:rsidR="001D6D1F" w:rsidRDefault="001D6D1F" w:rsidP="001F3C25">
      <w:pPr>
        <w:spacing w:line="480" w:lineRule="auto"/>
        <w:rPr>
          <w:rFonts w:ascii="Times New Roman" w:hAnsi="Times New Roman" w:cs="Times New Roman"/>
        </w:rPr>
      </w:pPr>
      <w:r>
        <w:rPr>
          <w:rFonts w:ascii="Times New Roman" w:hAnsi="Times New Roman" w:cs="Times New Roman"/>
        </w:rPr>
        <w:t>Sample collection</w:t>
      </w:r>
      <w:r w:rsidR="00835A95">
        <w:rPr>
          <w:rFonts w:ascii="Times New Roman" w:hAnsi="Times New Roman" w:cs="Times New Roman"/>
        </w:rPr>
        <w:t xml:space="preserve"> and DNA Extraction</w:t>
      </w:r>
    </w:p>
    <w:p w14:paraId="327E99DE" w14:textId="7FEEDA1A" w:rsidR="00835A95" w:rsidRDefault="001D6D1F" w:rsidP="001F3C25">
      <w:pPr>
        <w:spacing w:line="480" w:lineRule="auto"/>
        <w:rPr>
          <w:rFonts w:ascii="Times New Roman" w:hAnsi="Times New Roman" w:cs="Times New Roman"/>
        </w:rPr>
      </w:pPr>
      <w:r w:rsidRPr="00A30917">
        <w:rPr>
          <w:rFonts w:ascii="Times New Roman" w:hAnsi="Times New Roman" w:cs="Times New Roman"/>
        </w:rPr>
        <w:t xml:space="preserve">Sampling was conducted </w:t>
      </w:r>
      <w:r>
        <w:rPr>
          <w:rFonts w:ascii="Times New Roman" w:hAnsi="Times New Roman" w:cs="Times New Roman"/>
        </w:rPr>
        <w:t xml:space="preserve">in </w:t>
      </w:r>
      <w:r w:rsidRPr="00A30917">
        <w:rPr>
          <w:rFonts w:ascii="Times New Roman" w:hAnsi="Times New Roman" w:cs="Times New Roman"/>
        </w:rPr>
        <w:t xml:space="preserve">open space and parkland in regions </w:t>
      </w:r>
      <w:r w:rsidR="00EB076A">
        <w:rPr>
          <w:rFonts w:ascii="Times New Roman" w:hAnsi="Times New Roman" w:cs="Times New Roman"/>
        </w:rPr>
        <w:t xml:space="preserve">within 10 km </w:t>
      </w:r>
      <w:r w:rsidRPr="00A30917">
        <w:rPr>
          <w:rFonts w:ascii="Times New Roman" w:hAnsi="Times New Roman" w:cs="Times New Roman"/>
        </w:rPr>
        <w:t>adjacent to the study highways</w:t>
      </w:r>
      <w:r>
        <w:rPr>
          <w:rFonts w:ascii="Times New Roman" w:hAnsi="Times New Roman" w:cs="Times New Roman"/>
        </w:rPr>
        <w:t xml:space="preserve"> or along road transects within 13 km of the SR 20 and 49.</w:t>
      </w:r>
      <w:r w:rsidRPr="00A30917">
        <w:rPr>
          <w:rFonts w:ascii="Times New Roman" w:hAnsi="Times New Roman" w:cs="Times New Roman"/>
        </w:rPr>
        <w:t xml:space="preserve"> </w:t>
      </w:r>
      <w:r w:rsidR="00835A95" w:rsidRPr="00835A95">
        <w:rPr>
          <w:rFonts w:ascii="Times New Roman" w:hAnsi="Times New Roman" w:cs="Times New Roman"/>
        </w:rPr>
        <w:t xml:space="preserve">We collected </w:t>
      </w:r>
      <w:proofErr w:type="spellStart"/>
      <w:r w:rsidR="00835A95" w:rsidRPr="00835A95">
        <w:rPr>
          <w:rFonts w:ascii="Times New Roman" w:hAnsi="Times New Roman" w:cs="Times New Roman"/>
        </w:rPr>
        <w:t>mesopredator</w:t>
      </w:r>
      <w:proofErr w:type="spellEnd"/>
      <w:r w:rsidR="00835A95" w:rsidRPr="00835A95">
        <w:rPr>
          <w:rFonts w:ascii="Times New Roman" w:hAnsi="Times New Roman" w:cs="Times New Roman"/>
        </w:rPr>
        <w:t xml:space="preserve"> fecal samples</w:t>
      </w:r>
      <w:r w:rsidR="009E5683">
        <w:rPr>
          <w:rFonts w:ascii="Times New Roman" w:hAnsi="Times New Roman" w:cs="Times New Roman"/>
        </w:rPr>
        <w:t xml:space="preserve"> (scat)</w:t>
      </w:r>
      <w:r w:rsidR="00835A95" w:rsidRPr="00835A95">
        <w:rPr>
          <w:rFonts w:ascii="Times New Roman" w:hAnsi="Times New Roman" w:cs="Times New Roman"/>
        </w:rPr>
        <w:t xml:space="preserve"> along road transects in the study area from </w:t>
      </w:r>
      <w:r w:rsidR="00835A95">
        <w:rPr>
          <w:rFonts w:ascii="Times New Roman" w:hAnsi="Times New Roman" w:cs="Times New Roman"/>
        </w:rPr>
        <w:t xml:space="preserve">November 2014 to August 2015 and </w:t>
      </w:r>
      <w:r w:rsidR="00835A95" w:rsidRPr="00835A95">
        <w:rPr>
          <w:rFonts w:ascii="Times New Roman" w:hAnsi="Times New Roman" w:cs="Times New Roman"/>
        </w:rPr>
        <w:t xml:space="preserve">February to November 2016. A fraction of each scat was preserved in 95% ethanol in the field for later DNA extraction. In addition, we obtained tissue samples from road-killed coyote and gray fox observed along road transects. GPS points recorded the exact location where each sample was collected. Fecal samples were stored at 4⁰C upon return to the lab. DNA was extracted using the </w:t>
      </w:r>
      <w:proofErr w:type="spellStart"/>
      <w:r w:rsidR="00835A95" w:rsidRPr="00835A95">
        <w:rPr>
          <w:rFonts w:ascii="Times New Roman" w:hAnsi="Times New Roman" w:cs="Times New Roman"/>
        </w:rPr>
        <w:t>QIAamp</w:t>
      </w:r>
      <w:proofErr w:type="spellEnd"/>
      <w:r w:rsidR="00835A95" w:rsidRPr="00835A95">
        <w:rPr>
          <w:rFonts w:ascii="Times New Roman" w:hAnsi="Times New Roman" w:cs="Times New Roman"/>
        </w:rPr>
        <w:t xml:space="preserve"> Mini Stool Kit (QIAGEN). To minimize opportunities for contamination, all extractions were done in a laboratory isolated from post-PCR products and lab benchtops were bleached before and after fecal samples were handled.</w:t>
      </w:r>
    </w:p>
    <w:p w14:paraId="4053A1CC" w14:textId="77777777" w:rsidR="00835A95" w:rsidRPr="00835A95" w:rsidRDefault="00835A95" w:rsidP="00835A95">
      <w:pPr>
        <w:spacing w:line="480" w:lineRule="auto"/>
        <w:rPr>
          <w:rFonts w:ascii="Times New Roman" w:hAnsi="Times New Roman" w:cs="Times New Roman"/>
        </w:rPr>
      </w:pPr>
      <w:r w:rsidRPr="00835A95">
        <w:rPr>
          <w:rFonts w:ascii="Times New Roman" w:hAnsi="Times New Roman" w:cs="Times New Roman"/>
        </w:rPr>
        <w:lastRenderedPageBreak/>
        <w:t xml:space="preserve">Species Identification and Genotyping </w:t>
      </w:r>
    </w:p>
    <w:p w14:paraId="6E63DE52" w14:textId="2AA03BCF" w:rsidR="00835A95" w:rsidRDefault="00835A95" w:rsidP="00835A95">
      <w:pPr>
        <w:spacing w:line="480" w:lineRule="auto"/>
        <w:rPr>
          <w:rFonts w:ascii="Times New Roman" w:hAnsi="Times New Roman" w:cs="Times New Roman"/>
        </w:rPr>
      </w:pPr>
      <w:r w:rsidRPr="00835A95">
        <w:rPr>
          <w:rFonts w:ascii="Times New Roman" w:hAnsi="Times New Roman" w:cs="Times New Roman"/>
        </w:rPr>
        <w:t xml:space="preserve">Samples were identified to the species level by sequencing a portion of the cytochrome b gene. Cytochrome b is a region of mitochondrial DNA commonly used to distinguish between mammal species. All samples identified as non-target species (e.g. bobcat, skunk) were archived for future study. Samples confirmed to have originated from coyote were genotyped using 13 microsatellite loci optimized for use with coyote fecal DNA: AHT137, AHT142, AHTh171, CPH11, CPH18, CXX279, CXX374, CXX468, CXX602, INU055, REN54P11, REN162C04, and REN169O18 (Quinn &amp; Sacks 2014). Those samples identified as originating from gray fox were genotyped using 13 microsatellite loci optimized for use with gray fox fecal DNA: AHT142, AHTh171, CPH18, CPH8, FH2004, FH2010, FH2088, INU055, REN105L03, REN162C04, REN54P11, RF2001Fam, and RFCPH2 (Moore et al. 2010). Microsatellite loci were multiplexed using the QIAGEN Multiplex PCR Kit (QIAGEN) with two multiplexes containing 7 loci each. Two microliters of PCR product were combined with 9.5 </w:t>
      </w:r>
      <w:proofErr w:type="spellStart"/>
      <w:r w:rsidRPr="00835A95">
        <w:rPr>
          <w:rFonts w:ascii="Times New Roman" w:hAnsi="Times New Roman" w:cs="Times New Roman"/>
        </w:rPr>
        <w:t>μl</w:t>
      </w:r>
      <w:proofErr w:type="spellEnd"/>
      <w:r w:rsidRPr="00835A95">
        <w:rPr>
          <w:rFonts w:ascii="Times New Roman" w:hAnsi="Times New Roman" w:cs="Times New Roman"/>
        </w:rPr>
        <w:t xml:space="preserve"> of highly deionized formamide and 0.5μl of </w:t>
      </w:r>
      <w:proofErr w:type="spellStart"/>
      <w:r w:rsidRPr="00835A95">
        <w:rPr>
          <w:rFonts w:ascii="Times New Roman" w:hAnsi="Times New Roman" w:cs="Times New Roman"/>
        </w:rPr>
        <w:t>Genescan</w:t>
      </w:r>
      <w:proofErr w:type="spellEnd"/>
      <w:r w:rsidRPr="00835A95">
        <w:rPr>
          <w:rFonts w:ascii="Times New Roman" w:hAnsi="Times New Roman" w:cs="Times New Roman"/>
        </w:rPr>
        <w:t xml:space="preserve"> 500 LIZ size standard (</w:t>
      </w:r>
      <w:r>
        <w:rPr>
          <w:rFonts w:ascii="Times New Roman" w:hAnsi="Times New Roman" w:cs="Times New Roman"/>
        </w:rPr>
        <w:t>Thermo Fisher Scientific; Thermo</w:t>
      </w:r>
      <w:r w:rsidRPr="00835A95">
        <w:rPr>
          <w:rFonts w:ascii="Times New Roman" w:hAnsi="Times New Roman" w:cs="Times New Roman"/>
        </w:rPr>
        <w:t>). Fragment analysis was performed on an ABI PRISM 3730 DNA Analyzer (</w:t>
      </w:r>
      <w:r>
        <w:rPr>
          <w:rFonts w:ascii="Times New Roman" w:hAnsi="Times New Roman" w:cs="Times New Roman"/>
        </w:rPr>
        <w:t>Thermo</w:t>
      </w:r>
      <w:r w:rsidRPr="00835A95">
        <w:rPr>
          <w:rFonts w:ascii="Times New Roman" w:hAnsi="Times New Roman" w:cs="Times New Roman"/>
        </w:rPr>
        <w:t xml:space="preserve">) and alleles were scored with </w:t>
      </w:r>
      <w:proofErr w:type="spellStart"/>
      <w:r w:rsidRPr="00835A95">
        <w:rPr>
          <w:rFonts w:ascii="Times New Roman" w:hAnsi="Times New Roman" w:cs="Times New Roman"/>
        </w:rPr>
        <w:t>STRand</w:t>
      </w:r>
      <w:proofErr w:type="spellEnd"/>
      <w:r w:rsidRPr="00835A95">
        <w:rPr>
          <w:rFonts w:ascii="Times New Roman" w:hAnsi="Times New Roman" w:cs="Times New Roman"/>
        </w:rPr>
        <w:t xml:space="preserve"> software (Locke et al. 2007). Negative controls were included with each PCR to detect contamination. Samples were genotyped three times at each locus to detect and correct for allelic dropout and other genotyping errors commonly encountered when working with degraded samples (Waits and </w:t>
      </w:r>
      <w:proofErr w:type="spellStart"/>
      <w:r w:rsidRPr="00835A95">
        <w:rPr>
          <w:rFonts w:ascii="Times New Roman" w:hAnsi="Times New Roman" w:cs="Times New Roman"/>
        </w:rPr>
        <w:t>Paetkau</w:t>
      </w:r>
      <w:proofErr w:type="spellEnd"/>
      <w:r w:rsidRPr="00835A95">
        <w:rPr>
          <w:rFonts w:ascii="Times New Roman" w:hAnsi="Times New Roman" w:cs="Times New Roman"/>
        </w:rPr>
        <w:t xml:space="preserve"> 2005). Only samples with &gt;85% complete genotypes were used for genetic analysis. The R package </w:t>
      </w:r>
      <w:proofErr w:type="spellStart"/>
      <w:r w:rsidRPr="00835A95">
        <w:rPr>
          <w:rFonts w:ascii="Times New Roman" w:hAnsi="Times New Roman" w:cs="Times New Roman"/>
        </w:rPr>
        <w:t>Allelematch</w:t>
      </w:r>
      <w:proofErr w:type="spellEnd"/>
      <w:r w:rsidRPr="00835A95">
        <w:rPr>
          <w:rFonts w:ascii="Times New Roman" w:hAnsi="Times New Roman" w:cs="Times New Roman"/>
        </w:rPr>
        <w:t xml:space="preserve"> (</w:t>
      </w:r>
      <w:proofErr w:type="spellStart"/>
      <w:r w:rsidRPr="00835A95">
        <w:rPr>
          <w:rFonts w:ascii="Times New Roman" w:hAnsi="Times New Roman" w:cs="Times New Roman"/>
        </w:rPr>
        <w:t>Galpern</w:t>
      </w:r>
      <w:proofErr w:type="spellEnd"/>
      <w:r w:rsidRPr="00835A95">
        <w:rPr>
          <w:rFonts w:ascii="Times New Roman" w:hAnsi="Times New Roman" w:cs="Times New Roman"/>
        </w:rPr>
        <w:t xml:space="preserve"> et al. 2012) was used with these samples to identify unique genotypes and remove duplicates.</w:t>
      </w:r>
    </w:p>
    <w:p w14:paraId="542808EF" w14:textId="7BF45655" w:rsidR="00250F74" w:rsidRDefault="00250F74" w:rsidP="00835A95">
      <w:pPr>
        <w:spacing w:line="480" w:lineRule="auto"/>
        <w:rPr>
          <w:rFonts w:ascii="Times New Roman" w:hAnsi="Times New Roman" w:cs="Times New Roman"/>
        </w:rPr>
      </w:pPr>
      <w:r>
        <w:rPr>
          <w:rFonts w:ascii="Times New Roman" w:hAnsi="Times New Roman" w:cs="Times New Roman"/>
        </w:rPr>
        <w:t>Data Analysis</w:t>
      </w:r>
    </w:p>
    <w:p w14:paraId="0F8535C6" w14:textId="7F795795" w:rsidR="00DD7067" w:rsidRDefault="00250F74" w:rsidP="00835A95">
      <w:pPr>
        <w:spacing w:line="480" w:lineRule="auto"/>
        <w:rPr>
          <w:rFonts w:ascii="Times New Roman" w:hAnsi="Times New Roman" w:cs="Times New Roman"/>
        </w:rPr>
      </w:pPr>
      <w:r w:rsidRPr="00250F74">
        <w:rPr>
          <w:rFonts w:ascii="Times New Roman" w:hAnsi="Times New Roman" w:cs="Times New Roman"/>
        </w:rPr>
        <w:t xml:space="preserve">Before any analyses were conducted, microsatellite loci were tested for conformance to Hardy-Weinberg equilibrium and linkage equilibrium using </w:t>
      </w:r>
      <w:proofErr w:type="spellStart"/>
      <w:r w:rsidRPr="00250F74">
        <w:rPr>
          <w:rFonts w:ascii="Times New Roman" w:hAnsi="Times New Roman" w:cs="Times New Roman"/>
        </w:rPr>
        <w:t>GenAlEx</w:t>
      </w:r>
      <w:proofErr w:type="spellEnd"/>
      <w:r w:rsidRPr="00250F74">
        <w:rPr>
          <w:rFonts w:ascii="Times New Roman" w:hAnsi="Times New Roman" w:cs="Times New Roman"/>
        </w:rPr>
        <w:t xml:space="preserve"> version 6.502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2006; </w:t>
      </w:r>
      <w:proofErr w:type="spellStart"/>
      <w:r w:rsidRPr="00250F74">
        <w:rPr>
          <w:rFonts w:ascii="Times New Roman" w:hAnsi="Times New Roman" w:cs="Times New Roman"/>
        </w:rPr>
        <w:t>Peakall</w:t>
      </w:r>
      <w:proofErr w:type="spellEnd"/>
      <w:r w:rsidRPr="00250F74">
        <w:rPr>
          <w:rFonts w:ascii="Times New Roman" w:hAnsi="Times New Roman" w:cs="Times New Roman"/>
        </w:rPr>
        <w:t xml:space="preserve"> and </w:t>
      </w:r>
      <w:proofErr w:type="spellStart"/>
      <w:r w:rsidRPr="00250F74">
        <w:rPr>
          <w:rFonts w:ascii="Times New Roman" w:hAnsi="Times New Roman" w:cs="Times New Roman"/>
        </w:rPr>
        <w:t>Smouse</w:t>
      </w:r>
      <w:proofErr w:type="spellEnd"/>
      <w:r w:rsidRPr="00250F74">
        <w:rPr>
          <w:rFonts w:ascii="Times New Roman" w:hAnsi="Times New Roman" w:cs="Times New Roman"/>
        </w:rPr>
        <w:t xml:space="preserve"> 2012) using sequential </w:t>
      </w:r>
      <w:r>
        <w:rPr>
          <w:rFonts w:ascii="Times New Roman" w:hAnsi="Times New Roman" w:cs="Times New Roman"/>
        </w:rPr>
        <w:t>Holms-</w:t>
      </w:r>
      <w:r w:rsidRPr="00250F74">
        <w:rPr>
          <w:rFonts w:ascii="Times New Roman" w:hAnsi="Times New Roman" w:cs="Times New Roman"/>
        </w:rPr>
        <w:t>Bonferroni corrections to account for multiple comparisons (Rice 1989).</w:t>
      </w:r>
      <w:r w:rsidR="00DD7067" w:rsidRPr="00DD7067">
        <w:rPr>
          <w:rFonts w:asciiTheme="majorHAnsi" w:eastAsia="Calibri" w:hAnsiTheme="majorHAnsi" w:cs="Calibri"/>
          <w:color w:val="70AD47" w:themeColor="accent6"/>
        </w:rPr>
        <w:t xml:space="preserve"> </w:t>
      </w:r>
      <w:r w:rsidR="00DD7067" w:rsidRPr="00DD7067">
        <w:rPr>
          <w:rFonts w:ascii="Times New Roman" w:eastAsia="Calibri" w:hAnsi="Times New Roman" w:cs="Times New Roman"/>
        </w:rPr>
        <w:t xml:space="preserve">We used side of </w:t>
      </w:r>
      <w:r w:rsidR="00DF27EB">
        <w:rPr>
          <w:rFonts w:ascii="Times New Roman" w:eastAsia="Calibri" w:hAnsi="Times New Roman" w:cs="Times New Roman"/>
        </w:rPr>
        <w:t>focal highway</w:t>
      </w:r>
      <w:r w:rsidR="00DD7067" w:rsidRPr="00DD7067">
        <w:rPr>
          <w:rFonts w:ascii="Times New Roman" w:eastAsia="Calibri" w:hAnsi="Times New Roman" w:cs="Times New Roman"/>
        </w:rPr>
        <w:t xml:space="preserve"> as sampling locations for samples collected for these and </w:t>
      </w:r>
      <w:r w:rsidR="00DD7067" w:rsidRPr="00DD7067">
        <w:rPr>
          <w:rFonts w:ascii="Times New Roman" w:eastAsia="Calibri" w:hAnsi="Times New Roman" w:cs="Times New Roman"/>
        </w:rPr>
        <w:lastRenderedPageBreak/>
        <w:t xml:space="preserve">later analyses. </w:t>
      </w:r>
      <w:r w:rsidR="00DD7067" w:rsidRPr="00DD7067">
        <w:rPr>
          <w:rFonts w:ascii="Times New Roman" w:hAnsi="Times New Roman" w:cs="Times New Roman"/>
        </w:rPr>
        <w:t>We then examined genetic diversity within and among coyote populations in our study areas by calculating the number of alleles, allelic richness, expected and observed heterozygosity (H</w:t>
      </w:r>
      <w:r w:rsidR="00DD7067" w:rsidRPr="00506225">
        <w:rPr>
          <w:rFonts w:ascii="Times New Roman" w:hAnsi="Times New Roman" w:cs="Times New Roman"/>
          <w:vertAlign w:val="subscript"/>
        </w:rPr>
        <w:t>e</w:t>
      </w:r>
      <w:r w:rsidR="00DD7067" w:rsidRPr="00DD7067">
        <w:rPr>
          <w:rFonts w:ascii="Times New Roman" w:hAnsi="Times New Roman" w:cs="Times New Roman"/>
        </w:rPr>
        <w:t>, H</w:t>
      </w:r>
      <w:r w:rsidR="00DD7067" w:rsidRPr="00506225">
        <w:rPr>
          <w:rFonts w:ascii="Times New Roman" w:hAnsi="Times New Roman" w:cs="Times New Roman"/>
          <w:vertAlign w:val="subscript"/>
        </w:rPr>
        <w:t>o</w:t>
      </w:r>
      <w:r w:rsidR="00DD7067" w:rsidRPr="00DD7067">
        <w:rPr>
          <w:rFonts w:ascii="Times New Roman" w:hAnsi="Times New Roman" w:cs="Times New Roman"/>
        </w:rPr>
        <w:t xml:space="preserve">)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Because small sample sizes can negatively bias genetic diversity estimates, we did a rarefaction analysis in HP-Rare </w:t>
      </w:r>
      <w:r w:rsidR="00DD7067" w:rsidRPr="00DD7067">
        <w:rPr>
          <w:rFonts w:ascii="Times New Roman" w:hAnsi="Times New Roman" w:cs="Times New Roman"/>
        </w:rPr>
        <w:fldChar w:fldCharType="begin" w:fldLock="1"/>
      </w:r>
      <w:r w:rsidR="00DD7067" w:rsidRPr="00DD7067">
        <w:rPr>
          <w:rFonts w:ascii="Times New Roman" w:hAnsi="Times New Roman" w:cs="Times New Roman"/>
        </w:rPr>
        <w:instrText>ADDIN CSL_CITATION { "citationItems" : [ { "id" : "ITEM-1", "itemData" : { "DOI" : "10.1111/j.1471-8286.2004.00845.x", "ISSN" : "1471-8278", "author" : [ { "dropping-particle" : "", "family" : "Kalinowski", "given" : "Steven T.", "non-dropping-particle" : "", "parse-names" : false, "suffix" : "" } ], "container-title" : "Molecular Ecology Notes", "id" : "ITEM-1", "issue" : "1", "issued" : { "date-parts" : [ [ "2005" ] ] }, "page" : "187-189", "title" : "Hp-Rare 1.0: a Computer Program for Performing Rarefaction on Measures of Allelic Richness", "type" : "article-journal", "volume" : "5" }, "uris" : [ "http://www.mendeley.com/documents/?uuid=372db2cf-af55-46be-a6b7-26007f5c7458", "http://www.mendeley.com/documents/?uuid=4e0cb00f-da58-413a-ae7b-84fd29a1982d" ] } ], "mendeley" : { "formattedCitation" : "(Kalinowski 2005)", "plainTextFormattedCitation" : "(Kalinowski 2005)", "previouslyFormattedCitation" : "(Kalinowski 2005)" }, "properties" : { "noteIndex" : 0 }, "schema" : "https://github.com/citation-style-language/schema/raw/master/csl-citation.json" }</w:instrText>
      </w:r>
      <w:r w:rsidR="00DD7067" w:rsidRPr="00DD7067">
        <w:rPr>
          <w:rFonts w:ascii="Times New Roman" w:hAnsi="Times New Roman" w:cs="Times New Roman"/>
        </w:rPr>
        <w:fldChar w:fldCharType="separate"/>
      </w:r>
      <w:r w:rsidR="00DD7067" w:rsidRPr="00DD7067">
        <w:rPr>
          <w:rFonts w:ascii="Times New Roman" w:hAnsi="Times New Roman" w:cs="Times New Roman"/>
          <w:noProof/>
        </w:rPr>
        <w:t>(Kalinowski 2005)</w:t>
      </w:r>
      <w:r w:rsidR="00DD7067" w:rsidRPr="00DD7067">
        <w:rPr>
          <w:rFonts w:ascii="Times New Roman" w:hAnsi="Times New Roman" w:cs="Times New Roman"/>
        </w:rPr>
        <w:fldChar w:fldCharType="end"/>
      </w:r>
      <w:r w:rsidR="00DD7067" w:rsidRPr="00DD7067">
        <w:rPr>
          <w:rFonts w:ascii="Times New Roman" w:hAnsi="Times New Roman" w:cs="Times New Roman"/>
        </w:rPr>
        <w:t xml:space="preserve"> to develop estimates of allelic richness corrected for unequal sample sizes.  Additionally, we measured pairwise relatedness (r) among coyotes within and among sampling locations in </w:t>
      </w:r>
      <w:proofErr w:type="spellStart"/>
      <w:r w:rsidR="00DD7067" w:rsidRPr="00DD7067">
        <w:rPr>
          <w:rFonts w:ascii="Times New Roman" w:hAnsi="Times New Roman" w:cs="Times New Roman"/>
        </w:rPr>
        <w:t>GenAlEx</w:t>
      </w:r>
      <w:proofErr w:type="spellEnd"/>
      <w:r w:rsidR="00DD7067" w:rsidRPr="00DD7067">
        <w:rPr>
          <w:rFonts w:ascii="Times New Roman" w:hAnsi="Times New Roman" w:cs="Times New Roman"/>
        </w:rPr>
        <w:t xml:space="preserve"> to identify close relatives (first and second order) in our dataset.</w:t>
      </w:r>
    </w:p>
    <w:p w14:paraId="3018F465" w14:textId="79BBEA97" w:rsidR="005178A3" w:rsidRPr="00DD7067" w:rsidRDefault="005178A3" w:rsidP="00835A95">
      <w:pPr>
        <w:spacing w:line="480" w:lineRule="auto"/>
        <w:rPr>
          <w:rFonts w:ascii="Times New Roman" w:hAnsi="Times New Roman" w:cs="Times New Roman"/>
        </w:rPr>
      </w:pPr>
      <w:r w:rsidRPr="005178A3">
        <w:rPr>
          <w:rFonts w:ascii="Times New Roman" w:hAnsi="Times New Roman" w:cs="Times New Roman"/>
        </w:rPr>
        <w:t>We used STRUCTURE version 2.3.4 (Pritchard et al. 2000) to examine how genetic diversity was partitioned across our sampling locations. STRUCTURE, a Bayesian clustering algorithm, inferred the most likely number of populations of coyote and gray fox in the study area</w:t>
      </w:r>
      <w:r>
        <w:rPr>
          <w:rFonts w:ascii="Times New Roman" w:hAnsi="Times New Roman" w:cs="Times New Roman"/>
        </w:rPr>
        <w:t>s</w:t>
      </w:r>
      <w:r w:rsidRPr="005178A3">
        <w:rPr>
          <w:rFonts w:ascii="Times New Roman" w:hAnsi="Times New Roman" w:cs="Times New Roman"/>
        </w:rPr>
        <w:t xml:space="preserve">. Since our sampling was conducted on a relatively fine scale for wide-ranging species, we expected population structuring to be weak, even if </w:t>
      </w:r>
      <w:r>
        <w:rPr>
          <w:rFonts w:ascii="Times New Roman" w:hAnsi="Times New Roman" w:cs="Times New Roman"/>
        </w:rPr>
        <w:t>the focal highways</w:t>
      </w:r>
      <w:r w:rsidRPr="005178A3">
        <w:rPr>
          <w:rFonts w:ascii="Times New Roman" w:hAnsi="Times New Roman" w:cs="Times New Roman"/>
        </w:rPr>
        <w:t xml:space="preserve"> w</w:t>
      </w:r>
      <w:r>
        <w:rPr>
          <w:rFonts w:ascii="Times New Roman" w:hAnsi="Times New Roman" w:cs="Times New Roman"/>
        </w:rPr>
        <w:t>ere</w:t>
      </w:r>
      <w:r w:rsidRPr="005178A3">
        <w:rPr>
          <w:rFonts w:ascii="Times New Roman" w:hAnsi="Times New Roman" w:cs="Times New Roman"/>
        </w:rPr>
        <w:t xml:space="preserve"> significant barrier</w:t>
      </w:r>
      <w:r>
        <w:rPr>
          <w:rFonts w:ascii="Times New Roman" w:hAnsi="Times New Roman" w:cs="Times New Roman"/>
        </w:rPr>
        <w:t>s</w:t>
      </w:r>
      <w:r w:rsidRPr="005178A3">
        <w:rPr>
          <w:rFonts w:ascii="Times New Roman" w:hAnsi="Times New Roman" w:cs="Times New Roman"/>
        </w:rPr>
        <w:t xml:space="preserve"> to gene flow. Therefore, we used the </w:t>
      </w:r>
      <w:proofErr w:type="spellStart"/>
      <w:r w:rsidRPr="005178A3">
        <w:rPr>
          <w:rFonts w:ascii="Times New Roman" w:hAnsi="Times New Roman" w:cs="Times New Roman"/>
        </w:rPr>
        <w:t>Hubisz</w:t>
      </w:r>
      <w:proofErr w:type="spellEnd"/>
      <w:r w:rsidRPr="005178A3">
        <w:rPr>
          <w:rFonts w:ascii="Times New Roman" w:hAnsi="Times New Roman" w:cs="Times New Roman"/>
        </w:rPr>
        <w:t xml:space="preserve"> et al. (2009) LOCPRIOR model that improves STRUCTURE’s ability to detect weak population structure by using geographic sampling location as a prior. We </w:t>
      </w:r>
      <w:del w:id="20" w:author="amandacoenfry@gmail.com" w:date="2021-01-17T15:47:00Z">
        <w:r w:rsidRPr="005178A3" w:rsidDel="00A6740F">
          <w:rPr>
            <w:rFonts w:ascii="Times New Roman" w:hAnsi="Times New Roman" w:cs="Times New Roman"/>
          </w:rPr>
          <w:delText xml:space="preserve">also </w:delText>
        </w:r>
      </w:del>
      <w:r w:rsidRPr="005178A3">
        <w:rPr>
          <w:rFonts w:ascii="Times New Roman" w:hAnsi="Times New Roman" w:cs="Times New Roman"/>
        </w:rPr>
        <w:t xml:space="preserve">used the population admixture model with correlated allele frequencies. Each run consisted of 100,000 Markov chain Monte Carlo iterations following a burn-in period of 10,000 iterations. We tested the likelihood of K=1 through K=4 for the </w:t>
      </w:r>
      <w:r w:rsidR="00DF27EB">
        <w:rPr>
          <w:rFonts w:ascii="Times New Roman" w:hAnsi="Times New Roman" w:cs="Times New Roman"/>
        </w:rPr>
        <w:t xml:space="preserve">East </w:t>
      </w:r>
      <w:r w:rsidRPr="005178A3">
        <w:rPr>
          <w:rFonts w:ascii="Times New Roman" w:hAnsi="Times New Roman" w:cs="Times New Roman"/>
        </w:rPr>
        <w:t>Bay and K=1 through K=6</w:t>
      </w:r>
      <w:r>
        <w:rPr>
          <w:rFonts w:ascii="Times New Roman" w:hAnsi="Times New Roman" w:cs="Times New Roman"/>
        </w:rPr>
        <w:t xml:space="preserve"> </w:t>
      </w:r>
      <w:r w:rsidRPr="005178A3">
        <w:rPr>
          <w:rFonts w:ascii="Times New Roman" w:hAnsi="Times New Roman" w:cs="Times New Roman"/>
        </w:rPr>
        <w:t>for the Sierra Nevada foothills dataset</w:t>
      </w:r>
      <w:r w:rsidR="009A171A">
        <w:rPr>
          <w:rFonts w:ascii="Times New Roman" w:hAnsi="Times New Roman" w:cs="Times New Roman"/>
        </w:rPr>
        <w:t>s</w:t>
      </w:r>
      <w:r w:rsidRPr="005178A3">
        <w:rPr>
          <w:rFonts w:ascii="Times New Roman" w:hAnsi="Times New Roman" w:cs="Times New Roman"/>
        </w:rPr>
        <w:t xml:space="preserve">, where K is the true number of populations. Ten replicates were conducted for each K. We determined K by examining plots of the mean likelihood value ln </w:t>
      </w:r>
      <w:proofErr w:type="spellStart"/>
      <w:r w:rsidRPr="005178A3">
        <w:rPr>
          <w:rFonts w:ascii="Times New Roman" w:hAnsi="Times New Roman" w:cs="Times New Roman"/>
        </w:rPr>
        <w:t>Pr</w:t>
      </w:r>
      <w:proofErr w:type="spellEnd"/>
      <w:r w:rsidRPr="005178A3">
        <w:rPr>
          <w:rFonts w:ascii="Times New Roman" w:hAnsi="Times New Roman" w:cs="Times New Roman"/>
        </w:rPr>
        <w:t>(X|K) and calculating ∆K (</w:t>
      </w:r>
      <w:proofErr w:type="spellStart"/>
      <w:r w:rsidRPr="005178A3">
        <w:rPr>
          <w:rFonts w:ascii="Times New Roman" w:hAnsi="Times New Roman" w:cs="Times New Roman"/>
        </w:rPr>
        <w:t>Evanno</w:t>
      </w:r>
      <w:proofErr w:type="spellEnd"/>
      <w:r w:rsidRPr="005178A3">
        <w:rPr>
          <w:rFonts w:ascii="Times New Roman" w:hAnsi="Times New Roman" w:cs="Times New Roman"/>
        </w:rPr>
        <w:t xml:space="preserve"> et al. 2005) in STRUCTURE HARVESTER (Earl and </w:t>
      </w:r>
      <w:proofErr w:type="spellStart"/>
      <w:r w:rsidRPr="005178A3">
        <w:rPr>
          <w:rFonts w:ascii="Times New Roman" w:hAnsi="Times New Roman" w:cs="Times New Roman"/>
        </w:rPr>
        <w:t>vonHoldt</w:t>
      </w:r>
      <w:proofErr w:type="spellEnd"/>
      <w:r w:rsidRPr="005178A3">
        <w:rPr>
          <w:rFonts w:ascii="Times New Roman" w:hAnsi="Times New Roman" w:cs="Times New Roman"/>
        </w:rPr>
        <w:t xml:space="preserve"> 2011).  The program CLUMPP (Jakobsson and Rosenberg 2007) was used to compile individual assignments across replicates and we used custom R code implemented in the ggplot2 package to create bar plots to visualize results.</w:t>
      </w:r>
    </w:p>
    <w:p w14:paraId="46A698D0" w14:textId="24228B94" w:rsidR="00BF0E04"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w:t>
      </w:r>
      <w:del w:id="21" w:author="amandacoenfry@gmail.com" w:date="2021-01-17T15:47:00Z">
        <w:r w:rsidRPr="005178A3" w:rsidDel="00A6740F">
          <w:rPr>
            <w:rFonts w:ascii="Times New Roman" w:hAnsi="Times New Roman" w:cs="Times New Roman"/>
          </w:rPr>
          <w:delText xml:space="preserve">also </w:delText>
        </w:r>
      </w:del>
      <w:r w:rsidRPr="005178A3">
        <w:rPr>
          <w:rFonts w:ascii="Times New Roman" w:hAnsi="Times New Roman" w:cs="Times New Roman"/>
        </w:rPr>
        <w:t>examined population genetic structure by estimating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(a measure of genetic differentiation) among sampling locations in an AMOVA framework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Significance of pairwise F</w:t>
      </w:r>
      <w:r w:rsidRPr="00417652">
        <w:rPr>
          <w:rFonts w:ascii="Times New Roman" w:hAnsi="Times New Roman" w:cs="Times New Roman"/>
          <w:vertAlign w:val="subscript"/>
        </w:rPr>
        <w:t>ST</w:t>
      </w:r>
      <w:r w:rsidRPr="005178A3">
        <w:rPr>
          <w:rFonts w:ascii="Times New Roman" w:hAnsi="Times New Roman" w:cs="Times New Roman"/>
        </w:rPr>
        <w:t xml:space="preserve"> values was determined through 999 permutations. We </w:t>
      </w:r>
      <w:del w:id="22" w:author="amandacoenfry@gmail.com" w:date="2021-01-17T15:48:00Z">
        <w:r w:rsidRPr="005178A3" w:rsidDel="00A6740F">
          <w:rPr>
            <w:rFonts w:ascii="Times New Roman" w:hAnsi="Times New Roman" w:cs="Times New Roman"/>
          </w:rPr>
          <w:delText xml:space="preserve">also </w:delText>
        </w:r>
      </w:del>
      <w:r w:rsidRPr="005178A3">
        <w:rPr>
          <w:rFonts w:ascii="Times New Roman" w:hAnsi="Times New Roman" w:cs="Times New Roman"/>
        </w:rPr>
        <w:t xml:space="preserve">calculated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1972; </w:t>
      </w:r>
      <w:proofErr w:type="spellStart"/>
      <w:r w:rsidRPr="005178A3">
        <w:rPr>
          <w:rFonts w:ascii="Times New Roman" w:hAnsi="Times New Roman" w:cs="Times New Roman"/>
        </w:rPr>
        <w:t>Nei</w:t>
      </w:r>
      <w:proofErr w:type="spellEnd"/>
      <w:r w:rsidRPr="005178A3">
        <w:rPr>
          <w:rFonts w:ascii="Times New Roman" w:hAnsi="Times New Roman" w:cs="Times New Roman"/>
        </w:rPr>
        <w:t xml:space="preserve"> 1978) among sampling locations in </w:t>
      </w:r>
      <w:proofErr w:type="spellStart"/>
      <w:r w:rsidRPr="005178A3">
        <w:rPr>
          <w:rFonts w:ascii="Times New Roman" w:hAnsi="Times New Roman" w:cs="Times New Roman"/>
        </w:rPr>
        <w:t>GenAlEx</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Nei’s</w:t>
      </w:r>
      <w:proofErr w:type="spellEnd"/>
      <w:r w:rsidRPr="005178A3">
        <w:rPr>
          <w:rFonts w:ascii="Times New Roman" w:hAnsi="Times New Roman" w:cs="Times New Roman"/>
        </w:rPr>
        <w:t xml:space="preserve"> genetic distance matrix was paired with a </w:t>
      </w:r>
      <w:r w:rsidRPr="005178A3">
        <w:rPr>
          <w:rFonts w:ascii="Times New Roman" w:hAnsi="Times New Roman" w:cs="Times New Roman"/>
        </w:rPr>
        <w:lastRenderedPageBreak/>
        <w:t>geographic distance matrix to test for isolation by distance (IBD), which occurs when genetic distance between sampling locations increases with geographic distance. Geographical distance was calculated as the Euclidean distance between locations where pairs of individuals were sampled, recorded as GPS points (decimal latitude and longitude). For individuals that were detected twice, we used two averaged locations to represent their detection center. The relationship between genetic and geographic distance in our study area</w:t>
      </w:r>
      <w:r>
        <w:rPr>
          <w:rFonts w:ascii="Times New Roman" w:hAnsi="Times New Roman" w:cs="Times New Roman"/>
        </w:rPr>
        <w:t>s</w:t>
      </w:r>
      <w:r w:rsidRPr="005178A3">
        <w:rPr>
          <w:rFonts w:ascii="Times New Roman" w:hAnsi="Times New Roman" w:cs="Times New Roman"/>
        </w:rPr>
        <w:t xml:space="preserve"> was assessed with Mantel tests in the R package </w:t>
      </w:r>
      <w:commentRangeStart w:id="23"/>
      <w:proofErr w:type="spellStart"/>
      <w:r w:rsidRPr="005178A3">
        <w:rPr>
          <w:rFonts w:ascii="Times New Roman" w:hAnsi="Times New Roman" w:cs="Times New Roman"/>
        </w:rPr>
        <w:t>Ecodist</w:t>
      </w:r>
      <w:proofErr w:type="spellEnd"/>
      <w:r w:rsidRPr="005178A3">
        <w:rPr>
          <w:rFonts w:ascii="Times New Roman" w:hAnsi="Times New Roman" w:cs="Times New Roman"/>
        </w:rPr>
        <w:t xml:space="preserve"> (</w:t>
      </w:r>
      <w:proofErr w:type="spellStart"/>
      <w:r w:rsidRPr="005178A3">
        <w:rPr>
          <w:rFonts w:ascii="Times New Roman" w:hAnsi="Times New Roman" w:cs="Times New Roman"/>
        </w:rPr>
        <w:t>Goslee</w:t>
      </w:r>
      <w:proofErr w:type="spellEnd"/>
      <w:r w:rsidRPr="005178A3">
        <w:rPr>
          <w:rFonts w:ascii="Times New Roman" w:hAnsi="Times New Roman" w:cs="Times New Roman"/>
        </w:rPr>
        <w:t xml:space="preserve"> et al. 2015).</w:t>
      </w:r>
      <w:commentRangeEnd w:id="23"/>
      <w:r w:rsidR="00BF0E04">
        <w:rPr>
          <w:rStyle w:val="CommentReference"/>
        </w:rPr>
        <w:commentReference w:id="23"/>
      </w:r>
      <w:r>
        <w:rPr>
          <w:rFonts w:ascii="Times New Roman" w:hAnsi="Times New Roman" w:cs="Times New Roman"/>
        </w:rPr>
        <w:t xml:space="preserve"> </w:t>
      </w:r>
    </w:p>
    <w:p w14:paraId="6FE8028C" w14:textId="3CCB6F52" w:rsidR="00915515" w:rsidDel="00A6740F" w:rsidRDefault="005178A3" w:rsidP="00AF3EF9">
      <w:pPr>
        <w:spacing w:line="480" w:lineRule="auto"/>
        <w:rPr>
          <w:del w:id="24" w:author="amandacoenfry@gmail.com" w:date="2021-01-17T15:48:00Z"/>
          <w:rFonts w:ascii="Times New Roman" w:hAnsi="Times New Roman" w:cs="Times New Roman"/>
        </w:rPr>
      </w:pPr>
      <w:r w:rsidRPr="005178A3">
        <w:rPr>
          <w:rFonts w:ascii="Times New Roman" w:hAnsi="Times New Roman" w:cs="Times New Roman"/>
        </w:rPr>
        <w:t>To determine whether the study highways</w:t>
      </w:r>
      <w:r w:rsidR="00BF0E04">
        <w:rPr>
          <w:rFonts w:ascii="Times New Roman" w:hAnsi="Times New Roman" w:cs="Times New Roman"/>
        </w:rPr>
        <w:t xml:space="preserve"> or traffic rates</w:t>
      </w:r>
      <w:r w:rsidRPr="005178A3">
        <w:rPr>
          <w:rFonts w:ascii="Times New Roman" w:hAnsi="Times New Roman" w:cs="Times New Roman"/>
        </w:rPr>
        <w:t xml:space="preserve"> have a significant effect on genetic distance between sampling locations, </w:t>
      </w:r>
      <w:r w:rsidR="00034402">
        <w:rPr>
          <w:rFonts w:ascii="Times New Roman" w:hAnsi="Times New Roman" w:cs="Times New Roman"/>
        </w:rPr>
        <w:t xml:space="preserve">we measured the resistance distance between sampling locations using CIRCUITSCAPE </w:t>
      </w:r>
      <w:r w:rsidR="00034402" w:rsidRPr="00034402">
        <w:rPr>
          <w:rFonts w:ascii="Times New Roman" w:hAnsi="Times New Roman" w:cs="Times New Roman"/>
        </w:rPr>
        <w:t>v4.0.5</w:t>
      </w:r>
      <w:r w:rsidR="00034402">
        <w:rPr>
          <w:rFonts w:ascii="Times New Roman" w:hAnsi="Times New Roman" w:cs="Times New Roman"/>
        </w:rPr>
        <w:t xml:space="preserve"> </w:t>
      </w:r>
      <w:r w:rsidR="000B2FF0" w:rsidRPr="000B2FF0">
        <w:rPr>
          <w:rFonts w:ascii="Times New Roman" w:hAnsi="Times New Roman" w:cs="Times New Roman"/>
        </w:rPr>
        <w:t>(McRae</w:t>
      </w:r>
      <w:r w:rsidR="00034402">
        <w:rPr>
          <w:rFonts w:ascii="Times New Roman" w:hAnsi="Times New Roman" w:cs="Times New Roman"/>
        </w:rPr>
        <w:t xml:space="preserve"> </w:t>
      </w:r>
      <w:r w:rsidR="000B2FF0" w:rsidRPr="000B2FF0">
        <w:rPr>
          <w:rFonts w:ascii="Times New Roman" w:hAnsi="Times New Roman" w:cs="Times New Roman"/>
        </w:rPr>
        <w:t xml:space="preserve">2006). </w:t>
      </w:r>
      <w:r w:rsidR="00915515">
        <w:rPr>
          <w:rFonts w:ascii="Times New Roman" w:hAnsi="Times New Roman" w:cs="Times New Roman"/>
        </w:rPr>
        <w:t xml:space="preserve">For highways alone as a barrier, all highway cells were coded as high resistance with all other landscape cells treated as low resistance. </w:t>
      </w:r>
      <w:r w:rsidR="00A10425">
        <w:rPr>
          <w:rFonts w:ascii="Times New Roman" w:hAnsi="Times New Roman" w:cs="Times New Roman"/>
        </w:rPr>
        <w:t xml:space="preserve">To create a resistance surface based on </w:t>
      </w:r>
      <w:r w:rsidR="00915515">
        <w:rPr>
          <w:rFonts w:ascii="Times New Roman" w:hAnsi="Times New Roman" w:cs="Times New Roman"/>
        </w:rPr>
        <w:t xml:space="preserve">traffic rates, sections of highway were binned into ten different traffic </w:t>
      </w:r>
      <w:r w:rsidR="00A10425">
        <w:rPr>
          <w:rFonts w:ascii="Times New Roman" w:hAnsi="Times New Roman" w:cs="Times New Roman"/>
        </w:rPr>
        <w:t>intensities</w:t>
      </w:r>
      <w:r w:rsidR="00915515">
        <w:rPr>
          <w:rFonts w:ascii="Times New Roman" w:hAnsi="Times New Roman" w:cs="Times New Roman"/>
        </w:rPr>
        <w:t xml:space="preserve"> based on Caltrans Annual Average Daily Traffic</w:t>
      </w:r>
      <w:r w:rsidR="00A10425">
        <w:rPr>
          <w:rFonts w:ascii="Times New Roman" w:hAnsi="Times New Roman" w:cs="Times New Roman"/>
        </w:rPr>
        <w:t xml:space="preserve"> (AADT)</w:t>
      </w:r>
      <w:r w:rsidR="00915515">
        <w:rPr>
          <w:rFonts w:ascii="Times New Roman" w:hAnsi="Times New Roman" w:cs="Times New Roman"/>
        </w:rPr>
        <w:t xml:space="preserve"> counts from below 10,000 to over 202,000 (</w:t>
      </w:r>
      <w:commentRangeStart w:id="25"/>
      <w:r w:rsidR="00915515" w:rsidRPr="00A95417">
        <w:rPr>
          <w:rFonts w:ascii="Times New Roman" w:hAnsi="Times New Roman" w:cs="Times New Roman"/>
          <w:highlight w:val="yellow"/>
        </w:rPr>
        <w:t xml:space="preserve">Caltrans </w:t>
      </w:r>
      <w:proofErr w:type="spellStart"/>
      <w:r w:rsidR="00915515" w:rsidRPr="00A95417">
        <w:rPr>
          <w:rFonts w:ascii="Times New Roman" w:hAnsi="Times New Roman" w:cs="Times New Roman"/>
          <w:highlight w:val="yellow"/>
        </w:rPr>
        <w:t>gis</w:t>
      </w:r>
      <w:proofErr w:type="spellEnd"/>
      <w:r w:rsidR="00915515">
        <w:rPr>
          <w:rFonts w:ascii="Times New Roman" w:hAnsi="Times New Roman" w:cs="Times New Roman"/>
        </w:rPr>
        <w:t xml:space="preserve"> source</w:t>
      </w:r>
      <w:commentRangeEnd w:id="25"/>
      <w:r w:rsidR="009205B2">
        <w:rPr>
          <w:rStyle w:val="CommentReference"/>
        </w:rPr>
        <w:commentReference w:id="25"/>
      </w:r>
      <w:r w:rsidR="00915515">
        <w:rPr>
          <w:rFonts w:ascii="Times New Roman" w:hAnsi="Times New Roman" w:cs="Times New Roman"/>
        </w:rPr>
        <w:t>). Highway cells within each section were then coded based on which traffic rate bin they fell within.</w:t>
      </w:r>
      <w:ins w:id="26" w:author="amandacoenfry@gmail.com" w:date="2021-01-17T15:48:00Z">
        <w:r w:rsidR="00A6740F">
          <w:rPr>
            <w:rFonts w:ascii="Times New Roman" w:hAnsi="Times New Roman" w:cs="Times New Roman"/>
          </w:rPr>
          <w:t xml:space="preserve"> </w:t>
        </w:r>
      </w:ins>
    </w:p>
    <w:p w14:paraId="4E85074C" w14:textId="460ED9CE" w:rsidR="005178A3" w:rsidRDefault="00F63FD5" w:rsidP="00915515">
      <w:pPr>
        <w:spacing w:line="480" w:lineRule="auto"/>
        <w:rPr>
          <w:rFonts w:ascii="Times New Roman" w:hAnsi="Times New Roman" w:cs="Times New Roman"/>
        </w:rPr>
      </w:pPr>
      <w:r>
        <w:rPr>
          <w:rFonts w:ascii="Times New Roman" w:hAnsi="Times New Roman" w:cs="Times New Roman"/>
        </w:rPr>
        <w:t>Connectivity between two points are assessed along all possible pathways based on an eight</w:t>
      </w:r>
      <w:r w:rsidR="00AF3EF9">
        <w:rPr>
          <w:rFonts w:ascii="Times New Roman" w:hAnsi="Times New Roman" w:cs="Times New Roman"/>
        </w:rPr>
        <w:t>-</w:t>
      </w:r>
      <w:r>
        <w:rPr>
          <w:rFonts w:ascii="Times New Roman" w:hAnsi="Times New Roman" w:cs="Times New Roman"/>
        </w:rPr>
        <w:t xml:space="preserve">neighbor connection method in order to generate an average resistance between points. </w:t>
      </w:r>
      <w:r w:rsidR="00AF3EF9">
        <w:rPr>
          <w:rFonts w:ascii="Times New Roman" w:hAnsi="Times New Roman" w:cs="Times New Roman"/>
        </w:rPr>
        <w:t xml:space="preserve">Support for each resistance surface was </w:t>
      </w:r>
      <w:r w:rsidR="00A10425">
        <w:rPr>
          <w:rFonts w:ascii="Times New Roman" w:hAnsi="Times New Roman" w:cs="Times New Roman"/>
        </w:rPr>
        <w:t xml:space="preserve">then </w:t>
      </w:r>
      <w:r w:rsidR="00AF3EF9">
        <w:rPr>
          <w:rFonts w:ascii="Times New Roman" w:hAnsi="Times New Roman" w:cs="Times New Roman"/>
        </w:rPr>
        <w:t>evaluated by fitting linear mixed-effects models using the</w:t>
      </w:r>
      <w:r>
        <w:rPr>
          <w:rFonts w:ascii="Times New Roman" w:hAnsi="Times New Roman" w:cs="Times New Roman"/>
        </w:rPr>
        <w:t xml:space="preserve"> </w:t>
      </w:r>
      <w:r w:rsidR="000B2FF0" w:rsidRPr="000B2FF0">
        <w:rPr>
          <w:rFonts w:ascii="Times New Roman" w:hAnsi="Times New Roman" w:cs="Times New Roman"/>
        </w:rPr>
        <w:t xml:space="preserve">maximum-likelihood population effects (MLPE) </w:t>
      </w:r>
      <w:commentRangeStart w:id="27"/>
      <w:r w:rsidR="000B2FF0" w:rsidRPr="000B2FF0">
        <w:rPr>
          <w:rFonts w:ascii="Times New Roman" w:hAnsi="Times New Roman" w:cs="Times New Roman"/>
        </w:rPr>
        <w:t>parameterization</w:t>
      </w:r>
      <w:commentRangeEnd w:id="27"/>
      <w:r w:rsidR="00A10425">
        <w:rPr>
          <w:rStyle w:val="CommentReference"/>
        </w:rPr>
        <w:commentReference w:id="27"/>
      </w:r>
      <w:r w:rsidR="00AF3EF9">
        <w:rPr>
          <w:rFonts w:ascii="Times New Roman" w:hAnsi="Times New Roman" w:cs="Times New Roman"/>
        </w:rPr>
        <w:t xml:space="preserve"> in the R package </w:t>
      </w:r>
      <w:proofErr w:type="spellStart"/>
      <w:r w:rsidR="00AF3EF9">
        <w:rPr>
          <w:rFonts w:ascii="Times New Roman" w:hAnsi="Times New Roman" w:cs="Times New Roman"/>
        </w:rPr>
        <w:t>ResistanceGA</w:t>
      </w:r>
      <w:proofErr w:type="spellEnd"/>
      <w:r w:rsidR="000B2FF0" w:rsidRPr="000B2FF0">
        <w:rPr>
          <w:rFonts w:ascii="Times New Roman" w:hAnsi="Times New Roman" w:cs="Times New Roman"/>
        </w:rPr>
        <w:t xml:space="preserve"> to account for the nonindependence of values within pairwise distance matrices (Clarke et al.2002; Van </w:t>
      </w:r>
      <w:proofErr w:type="spellStart"/>
      <w:r w:rsidR="000B2FF0" w:rsidRPr="000B2FF0">
        <w:rPr>
          <w:rFonts w:ascii="Times New Roman" w:hAnsi="Times New Roman" w:cs="Times New Roman"/>
        </w:rPr>
        <w:t>Strien</w:t>
      </w:r>
      <w:proofErr w:type="spellEnd"/>
      <w:r w:rsidR="000B2FF0" w:rsidRPr="000B2FF0">
        <w:rPr>
          <w:rFonts w:ascii="Times New Roman" w:hAnsi="Times New Roman" w:cs="Times New Roman"/>
        </w:rPr>
        <w:t xml:space="preserve"> et al. 2012</w:t>
      </w:r>
      <w:r w:rsidR="00AF3EF9">
        <w:rPr>
          <w:rFonts w:ascii="Times New Roman" w:hAnsi="Times New Roman" w:cs="Times New Roman"/>
        </w:rPr>
        <w:t>; Peterman 2017</w:t>
      </w:r>
      <w:r w:rsidR="00130C43">
        <w:rPr>
          <w:rFonts w:ascii="Times New Roman" w:hAnsi="Times New Roman" w:cs="Times New Roman"/>
        </w:rPr>
        <w:t>; Peterman 2018</w:t>
      </w:r>
      <w:r w:rsidR="000B2FF0" w:rsidRPr="000B2FF0">
        <w:rPr>
          <w:rFonts w:ascii="Times New Roman" w:hAnsi="Times New Roman" w:cs="Times New Roman"/>
        </w:rPr>
        <w:t>)</w:t>
      </w:r>
      <w:r w:rsidR="00AF3EF9">
        <w:rPr>
          <w:rFonts w:ascii="Times New Roman" w:hAnsi="Times New Roman" w:cs="Times New Roman"/>
        </w:rPr>
        <w:t>.</w:t>
      </w:r>
    </w:p>
    <w:p w14:paraId="0851F5AF" w14:textId="400A83A5" w:rsidR="001D6D1F" w:rsidRDefault="001D6D1F" w:rsidP="001F3C25">
      <w:pPr>
        <w:spacing w:line="480" w:lineRule="auto"/>
        <w:rPr>
          <w:rFonts w:ascii="Times New Roman" w:hAnsi="Times New Roman" w:cs="Times New Roman"/>
        </w:rPr>
      </w:pPr>
      <w:r>
        <w:rPr>
          <w:rFonts w:ascii="Times New Roman" w:hAnsi="Times New Roman" w:cs="Times New Roman"/>
        </w:rPr>
        <w:t>RESULTS</w:t>
      </w:r>
    </w:p>
    <w:p w14:paraId="6E691BB8" w14:textId="23FE91B1" w:rsidR="005178A3" w:rsidRDefault="005178A3" w:rsidP="001F3C25">
      <w:pPr>
        <w:spacing w:line="480" w:lineRule="auto"/>
        <w:rPr>
          <w:rFonts w:ascii="Times New Roman" w:hAnsi="Times New Roman" w:cs="Times New Roman"/>
        </w:rPr>
      </w:pPr>
      <w:r>
        <w:rPr>
          <w:rFonts w:ascii="Times New Roman" w:hAnsi="Times New Roman" w:cs="Times New Roman"/>
        </w:rPr>
        <w:t>Sample collection and species identification</w:t>
      </w:r>
    </w:p>
    <w:p w14:paraId="1589CFAA" w14:textId="40F345A7" w:rsidR="001D6D1F" w:rsidRDefault="005178A3" w:rsidP="001F3C25">
      <w:pPr>
        <w:spacing w:line="480" w:lineRule="auto"/>
        <w:rPr>
          <w:rFonts w:ascii="Times New Roman" w:hAnsi="Times New Roman" w:cs="Times New Roman"/>
        </w:rPr>
      </w:pPr>
      <w:r w:rsidRPr="005178A3">
        <w:rPr>
          <w:rFonts w:ascii="Times New Roman" w:hAnsi="Times New Roman" w:cs="Times New Roman"/>
        </w:rPr>
        <w:t xml:space="preserve">We collected a total of 251 </w:t>
      </w:r>
      <w:r>
        <w:rPr>
          <w:rFonts w:ascii="Times New Roman" w:hAnsi="Times New Roman" w:cs="Times New Roman"/>
        </w:rPr>
        <w:t xml:space="preserve">and </w:t>
      </w:r>
      <w:r w:rsidRPr="005178A3">
        <w:rPr>
          <w:rFonts w:ascii="Times New Roman" w:hAnsi="Times New Roman" w:cs="Times New Roman"/>
        </w:rPr>
        <w:t xml:space="preserve">327 </w:t>
      </w:r>
      <w:proofErr w:type="spellStart"/>
      <w:r w:rsidRPr="005178A3">
        <w:rPr>
          <w:rFonts w:ascii="Times New Roman" w:hAnsi="Times New Roman" w:cs="Times New Roman"/>
        </w:rPr>
        <w:t>mesopredator</w:t>
      </w:r>
      <w:proofErr w:type="spellEnd"/>
      <w:r w:rsidRPr="005178A3">
        <w:rPr>
          <w:rFonts w:ascii="Times New Roman" w:hAnsi="Times New Roman" w:cs="Times New Roman"/>
        </w:rPr>
        <w:t xml:space="preserve"> scats from our hiking </w:t>
      </w:r>
      <w:r>
        <w:rPr>
          <w:rFonts w:ascii="Times New Roman" w:hAnsi="Times New Roman" w:cs="Times New Roman"/>
        </w:rPr>
        <w:t>and</w:t>
      </w:r>
      <w:r w:rsidRPr="005178A3">
        <w:rPr>
          <w:rFonts w:ascii="Times New Roman" w:hAnsi="Times New Roman" w:cs="Times New Roman"/>
        </w:rPr>
        <w:t xml:space="preserve"> road transects</w:t>
      </w:r>
      <w:r>
        <w:rPr>
          <w:rFonts w:ascii="Times New Roman" w:hAnsi="Times New Roman" w:cs="Times New Roman"/>
        </w:rPr>
        <w:t xml:space="preserve"> respectively. </w:t>
      </w:r>
      <w:r w:rsidRPr="005178A3">
        <w:rPr>
          <w:rFonts w:ascii="Times New Roman" w:hAnsi="Times New Roman" w:cs="Times New Roman"/>
        </w:rPr>
        <w:t>The species identification test revealed that 1</w:t>
      </w:r>
      <w:r>
        <w:rPr>
          <w:rFonts w:ascii="Times New Roman" w:hAnsi="Times New Roman" w:cs="Times New Roman"/>
        </w:rPr>
        <w:t>90</w:t>
      </w:r>
      <w:r w:rsidRPr="005178A3">
        <w:rPr>
          <w:rFonts w:ascii="Times New Roman" w:hAnsi="Times New Roman" w:cs="Times New Roman"/>
        </w:rPr>
        <w:t xml:space="preserve"> of these samples originated from coyote</w:t>
      </w:r>
      <w:r>
        <w:rPr>
          <w:rFonts w:ascii="Times New Roman" w:hAnsi="Times New Roman" w:cs="Times New Roman"/>
        </w:rPr>
        <w:t xml:space="preserve"> and </w:t>
      </w:r>
      <w:r w:rsidRPr="005178A3">
        <w:rPr>
          <w:rFonts w:ascii="Times New Roman" w:hAnsi="Times New Roman" w:cs="Times New Roman"/>
        </w:rPr>
        <w:t xml:space="preserve">213 of these samples </w:t>
      </w:r>
      <w:r w:rsidR="00491375">
        <w:rPr>
          <w:rFonts w:ascii="Times New Roman" w:hAnsi="Times New Roman" w:cs="Times New Roman"/>
        </w:rPr>
        <w:t>were</w:t>
      </w:r>
      <w:r w:rsidRPr="005178A3">
        <w:rPr>
          <w:rFonts w:ascii="Times New Roman" w:hAnsi="Times New Roman" w:cs="Times New Roman"/>
        </w:rPr>
        <w:t xml:space="preserve"> from gray fox</w:t>
      </w:r>
      <w:r w:rsidR="00491375">
        <w:rPr>
          <w:rFonts w:ascii="Times New Roman" w:hAnsi="Times New Roman" w:cs="Times New Roman"/>
        </w:rPr>
        <w:t xml:space="preserve">. </w:t>
      </w:r>
      <w:r w:rsidR="00491375" w:rsidRPr="00491375">
        <w:rPr>
          <w:rFonts w:ascii="Times New Roman" w:hAnsi="Times New Roman" w:cs="Times New Roman"/>
        </w:rPr>
        <w:t>We were able to obtain high quality genotypes (data at &gt;85% of loci)</w:t>
      </w:r>
      <w:r w:rsidR="00491375">
        <w:rPr>
          <w:rFonts w:ascii="Times New Roman" w:hAnsi="Times New Roman" w:cs="Times New Roman"/>
        </w:rPr>
        <w:t xml:space="preserve"> for </w:t>
      </w:r>
      <w:r w:rsidR="00491375">
        <w:rPr>
          <w:rFonts w:ascii="Times New Roman" w:hAnsi="Times New Roman" w:cs="Times New Roman"/>
        </w:rPr>
        <w:lastRenderedPageBreak/>
        <w:t xml:space="preserve">102 coyote and 90 gray fox </w:t>
      </w:r>
      <w:r w:rsidR="00491375" w:rsidRPr="00491375">
        <w:rPr>
          <w:rFonts w:ascii="Times New Roman" w:hAnsi="Times New Roman" w:cs="Times New Roman"/>
          <w:highlight w:val="yellow"/>
        </w:rPr>
        <w:t>(Table 1)</w:t>
      </w:r>
      <w:r w:rsidR="00491375">
        <w:rPr>
          <w:rFonts w:ascii="Times New Roman" w:hAnsi="Times New Roman" w:cs="Times New Roman"/>
        </w:rPr>
        <w:t xml:space="preserve">. </w:t>
      </w:r>
      <w:r w:rsidR="00491375" w:rsidRPr="00491375">
        <w:rPr>
          <w:rFonts w:ascii="Times New Roman" w:hAnsi="Times New Roman" w:cs="Times New Roman"/>
        </w:rPr>
        <w:t xml:space="preserve">Of these, </w:t>
      </w:r>
      <w:r w:rsidR="00703DBF">
        <w:rPr>
          <w:rFonts w:ascii="Times New Roman" w:hAnsi="Times New Roman" w:cs="Times New Roman"/>
        </w:rPr>
        <w:t>97</w:t>
      </w:r>
      <w:r w:rsidR="00491375" w:rsidRPr="00491375">
        <w:rPr>
          <w:rFonts w:ascii="Times New Roman" w:hAnsi="Times New Roman" w:cs="Times New Roman"/>
        </w:rPr>
        <w:t xml:space="preserve"> and </w:t>
      </w:r>
      <w:r w:rsidR="00703DBF">
        <w:rPr>
          <w:rFonts w:ascii="Times New Roman" w:hAnsi="Times New Roman" w:cs="Times New Roman"/>
        </w:rPr>
        <w:t>60</w:t>
      </w:r>
      <w:r w:rsidR="00491375" w:rsidRPr="00491375">
        <w:rPr>
          <w:rFonts w:ascii="Times New Roman" w:hAnsi="Times New Roman" w:cs="Times New Roman"/>
        </w:rPr>
        <w:t xml:space="preserve"> were unique coyote and gray fox genotypes, respectively. Coyote samples were distributed equally on either side of </w:t>
      </w:r>
      <w:r w:rsidR="00885629">
        <w:rPr>
          <w:rFonts w:ascii="Times New Roman" w:hAnsi="Times New Roman" w:cs="Times New Roman"/>
        </w:rPr>
        <w:t xml:space="preserve">study </w:t>
      </w:r>
      <w:r w:rsidR="00491375" w:rsidRPr="00491375">
        <w:rPr>
          <w:rFonts w:ascii="Times New Roman" w:hAnsi="Times New Roman" w:cs="Times New Roman"/>
        </w:rPr>
        <w:t>highway</w:t>
      </w:r>
      <w:r w:rsidR="00885629">
        <w:rPr>
          <w:rFonts w:ascii="Times New Roman" w:hAnsi="Times New Roman" w:cs="Times New Roman"/>
        </w:rPr>
        <w:t>s SR 49</w:t>
      </w:r>
      <w:r w:rsidR="00B45E2C">
        <w:rPr>
          <w:rFonts w:ascii="Times New Roman" w:hAnsi="Times New Roman" w:cs="Times New Roman"/>
        </w:rPr>
        <w:t>, I-80,</w:t>
      </w:r>
      <w:r w:rsidR="00885629">
        <w:rPr>
          <w:rFonts w:ascii="Times New Roman" w:hAnsi="Times New Roman" w:cs="Times New Roman"/>
        </w:rPr>
        <w:t xml:space="preserve"> and I-680</w:t>
      </w:r>
      <w:r w:rsidR="00491375" w:rsidRPr="00491375">
        <w:rPr>
          <w:rFonts w:ascii="Times New Roman" w:hAnsi="Times New Roman" w:cs="Times New Roman"/>
        </w:rPr>
        <w:t>,</w:t>
      </w:r>
      <w:r w:rsidR="00885629">
        <w:rPr>
          <w:rFonts w:ascii="Times New Roman" w:hAnsi="Times New Roman" w:cs="Times New Roman"/>
        </w:rPr>
        <w:t xml:space="preserve">. For </w:t>
      </w:r>
      <w:r w:rsidR="00B45E2C">
        <w:rPr>
          <w:rFonts w:ascii="Times New Roman" w:hAnsi="Times New Roman" w:cs="Times New Roman"/>
        </w:rPr>
        <w:t xml:space="preserve">I-580 in the </w:t>
      </w:r>
      <w:del w:id="28" w:author="amandacoenfry@gmail.com" w:date="2021-01-17T15:48:00Z">
        <w:r w:rsidR="00B45E2C" w:rsidDel="00A6740F">
          <w:rPr>
            <w:rFonts w:ascii="Times New Roman" w:hAnsi="Times New Roman" w:cs="Times New Roman"/>
          </w:rPr>
          <w:delText xml:space="preserve">BA </w:delText>
        </w:r>
      </w:del>
      <w:ins w:id="29" w:author="amandacoenfry@gmail.com" w:date="2021-01-17T15:48:00Z">
        <w:r w:rsidR="00A6740F">
          <w:rPr>
            <w:rFonts w:ascii="Times New Roman" w:hAnsi="Times New Roman" w:cs="Times New Roman"/>
          </w:rPr>
          <w:t>East Bay</w:t>
        </w:r>
        <w:r w:rsidR="00A6740F">
          <w:rPr>
            <w:rFonts w:ascii="Times New Roman" w:hAnsi="Times New Roman" w:cs="Times New Roman"/>
          </w:rPr>
          <w:t xml:space="preserve"> </w:t>
        </w:r>
      </w:ins>
      <w:r w:rsidR="00B45E2C">
        <w:rPr>
          <w:rFonts w:ascii="Times New Roman" w:hAnsi="Times New Roman" w:cs="Times New Roman"/>
        </w:rPr>
        <w:t>region, samples were largely located north of the highway, while in the S</w:t>
      </w:r>
      <w:r w:rsidR="009205B2">
        <w:rPr>
          <w:rFonts w:ascii="Times New Roman" w:hAnsi="Times New Roman" w:cs="Times New Roman"/>
        </w:rPr>
        <w:t xml:space="preserve">ierra </w:t>
      </w:r>
      <w:r w:rsidR="00B45E2C">
        <w:rPr>
          <w:rFonts w:ascii="Times New Roman" w:hAnsi="Times New Roman" w:cs="Times New Roman"/>
        </w:rPr>
        <w:t>N</w:t>
      </w:r>
      <w:r w:rsidR="009205B2">
        <w:rPr>
          <w:rFonts w:ascii="Times New Roman" w:hAnsi="Times New Roman" w:cs="Times New Roman"/>
        </w:rPr>
        <w:t xml:space="preserve">evada foothills </w:t>
      </w:r>
      <w:r w:rsidR="00B45E2C">
        <w:rPr>
          <w:rFonts w:ascii="Times New Roman" w:hAnsi="Times New Roman" w:cs="Times New Roman"/>
        </w:rPr>
        <w:t xml:space="preserve">region, few samples were located south of </w:t>
      </w:r>
      <w:r w:rsidR="009205B2">
        <w:rPr>
          <w:rFonts w:ascii="Times New Roman" w:hAnsi="Times New Roman" w:cs="Times New Roman"/>
        </w:rPr>
        <w:t xml:space="preserve">US </w:t>
      </w:r>
      <w:r w:rsidR="00B45E2C">
        <w:rPr>
          <w:rFonts w:ascii="Times New Roman" w:hAnsi="Times New Roman" w:cs="Times New Roman"/>
        </w:rPr>
        <w:t>50, in both cases due to access limitations</w:t>
      </w:r>
      <w:r w:rsidR="00491375" w:rsidRPr="00491375">
        <w:rPr>
          <w:rFonts w:ascii="Times New Roman" w:hAnsi="Times New Roman" w:cs="Times New Roman"/>
        </w:rPr>
        <w:t>. In gray fox, there were 37 samples on the East side of SR 49 and</w:t>
      </w:r>
      <w:r w:rsidR="009205B2">
        <w:rPr>
          <w:rFonts w:ascii="Times New Roman" w:hAnsi="Times New Roman" w:cs="Times New Roman"/>
        </w:rPr>
        <w:t xml:space="preserve"> </w:t>
      </w:r>
      <w:del w:id="30" w:author="Amanda Elise Coen" w:date="2021-01-17T04:08:00Z">
        <w:r w:rsidR="009205B2" w:rsidDel="00F04F53">
          <w:rPr>
            <w:rFonts w:ascii="Times New Roman" w:hAnsi="Times New Roman" w:cs="Times New Roman"/>
          </w:rPr>
          <w:delText>SR</w:delText>
        </w:r>
        <w:r w:rsidR="00491375" w:rsidRPr="00491375" w:rsidDel="00F04F53">
          <w:rPr>
            <w:rFonts w:ascii="Times New Roman" w:hAnsi="Times New Roman" w:cs="Times New Roman"/>
          </w:rPr>
          <w:delText xml:space="preserve"> </w:delText>
        </w:r>
      </w:del>
      <w:r w:rsidR="00491375" w:rsidRPr="00491375">
        <w:rPr>
          <w:rFonts w:ascii="Times New Roman" w:hAnsi="Times New Roman" w:cs="Times New Roman"/>
        </w:rPr>
        <w:t>20 samples on the West side</w:t>
      </w:r>
      <w:ins w:id="31" w:author="Amanda Elise Coen" w:date="2021-01-17T04:08:00Z">
        <w:r w:rsidR="00F04F53">
          <w:rPr>
            <w:rFonts w:ascii="Times New Roman" w:hAnsi="Times New Roman" w:cs="Times New Roman"/>
          </w:rPr>
          <w:t xml:space="preserve"> of 49</w:t>
        </w:r>
      </w:ins>
      <w:r w:rsidR="00491375" w:rsidRPr="00491375">
        <w:rPr>
          <w:rFonts w:ascii="Times New Roman" w:hAnsi="Times New Roman" w:cs="Times New Roman"/>
        </w:rPr>
        <w:t>.</w:t>
      </w:r>
    </w:p>
    <w:p w14:paraId="4A51DC13" w14:textId="4EB1F08A" w:rsidR="00491375" w:rsidRDefault="00491375" w:rsidP="001F3C25">
      <w:pPr>
        <w:spacing w:line="480" w:lineRule="auto"/>
        <w:rPr>
          <w:rFonts w:ascii="Times New Roman" w:hAnsi="Times New Roman" w:cs="Times New Roman"/>
        </w:rPr>
      </w:pPr>
      <w:r>
        <w:rPr>
          <w:rFonts w:ascii="Times New Roman" w:hAnsi="Times New Roman" w:cs="Times New Roman"/>
        </w:rPr>
        <w:t>Genetic Diversity</w:t>
      </w:r>
    </w:p>
    <w:p w14:paraId="1B65C696" w14:textId="5BCA79EB" w:rsidR="00491375" w:rsidRDefault="00491375" w:rsidP="001F3C25">
      <w:pPr>
        <w:spacing w:line="480" w:lineRule="auto"/>
        <w:rPr>
          <w:rFonts w:ascii="Times New Roman" w:hAnsi="Times New Roman" w:cs="Times New Roman"/>
        </w:rPr>
      </w:pPr>
      <w:r w:rsidRPr="00491375">
        <w:rPr>
          <w:rFonts w:ascii="Times New Roman" w:hAnsi="Times New Roman" w:cs="Times New Roman"/>
        </w:rPr>
        <w:t xml:space="preserve">For populations </w:t>
      </w:r>
      <w:r w:rsidR="009205B2">
        <w:rPr>
          <w:rFonts w:ascii="Times New Roman" w:hAnsi="Times New Roman" w:cs="Times New Roman"/>
        </w:rPr>
        <w:t>not containing</w:t>
      </w:r>
      <w:r w:rsidRPr="00491375">
        <w:rPr>
          <w:rFonts w:ascii="Times New Roman" w:hAnsi="Times New Roman" w:cs="Times New Roman"/>
        </w:rPr>
        <w:t xml:space="preserve"> close relatives (see below), no significant deviation from linkage equilibrium was observed at any loci after implementing the sequential Bonferroni correction (alpha = 0.0039). </w:t>
      </w:r>
      <w:r w:rsidR="001A17D7">
        <w:rPr>
          <w:rFonts w:ascii="Times New Roman" w:hAnsi="Times New Roman" w:cs="Times New Roman"/>
        </w:rPr>
        <w:t>However, eight loci (</w:t>
      </w:r>
      <w:r w:rsidR="001A17D7" w:rsidRPr="001A17D7">
        <w:rPr>
          <w:rFonts w:ascii="Times New Roman" w:hAnsi="Times New Roman" w:cs="Times New Roman"/>
        </w:rPr>
        <w:t>AHT137</w:t>
      </w:r>
      <w:r w:rsidR="001A17D7">
        <w:rPr>
          <w:rFonts w:ascii="Times New Roman" w:hAnsi="Times New Roman" w:cs="Times New Roman"/>
        </w:rPr>
        <w:t xml:space="preserve">, </w:t>
      </w:r>
      <w:r w:rsidR="001A17D7" w:rsidRPr="001A17D7">
        <w:rPr>
          <w:rFonts w:ascii="Times New Roman" w:hAnsi="Times New Roman" w:cs="Times New Roman"/>
        </w:rPr>
        <w:t>CXX374</w:t>
      </w:r>
      <w:r w:rsidR="001A17D7">
        <w:rPr>
          <w:rFonts w:ascii="Times New Roman" w:hAnsi="Times New Roman" w:cs="Times New Roman"/>
        </w:rPr>
        <w:t xml:space="preserve">, </w:t>
      </w:r>
      <w:r w:rsidR="001A17D7" w:rsidRPr="001A17D7">
        <w:rPr>
          <w:rFonts w:ascii="Times New Roman" w:hAnsi="Times New Roman" w:cs="Times New Roman"/>
        </w:rPr>
        <w:t>CXX468</w:t>
      </w:r>
      <w:r w:rsidR="001A17D7">
        <w:rPr>
          <w:rFonts w:ascii="Times New Roman" w:hAnsi="Times New Roman" w:cs="Times New Roman"/>
        </w:rPr>
        <w:t xml:space="preserve">, </w:t>
      </w:r>
      <w:r w:rsidR="001A17D7" w:rsidRPr="001A17D7">
        <w:rPr>
          <w:rFonts w:ascii="Times New Roman" w:hAnsi="Times New Roman" w:cs="Times New Roman"/>
        </w:rPr>
        <w:t>CPH11</w:t>
      </w:r>
      <w:r w:rsidR="001A17D7">
        <w:rPr>
          <w:rFonts w:ascii="Times New Roman" w:hAnsi="Times New Roman" w:cs="Times New Roman"/>
        </w:rPr>
        <w:t xml:space="preserve">, </w:t>
      </w:r>
      <w:r w:rsidR="001A17D7" w:rsidRPr="001A17D7">
        <w:rPr>
          <w:rFonts w:ascii="Times New Roman" w:hAnsi="Times New Roman" w:cs="Times New Roman"/>
        </w:rPr>
        <w:t>CPH18</w:t>
      </w:r>
      <w:r w:rsidR="001A17D7">
        <w:rPr>
          <w:rFonts w:ascii="Times New Roman" w:hAnsi="Times New Roman" w:cs="Times New Roman"/>
        </w:rPr>
        <w:t xml:space="preserve">, </w:t>
      </w:r>
      <w:r w:rsidR="001A17D7" w:rsidRPr="001A17D7">
        <w:rPr>
          <w:rFonts w:ascii="Times New Roman" w:hAnsi="Times New Roman" w:cs="Times New Roman"/>
        </w:rPr>
        <w:t>REN54P11</w:t>
      </w:r>
      <w:r w:rsidR="001A17D7">
        <w:rPr>
          <w:rFonts w:ascii="Times New Roman" w:hAnsi="Times New Roman" w:cs="Times New Roman"/>
        </w:rPr>
        <w:t xml:space="preserve">, </w:t>
      </w:r>
      <w:r w:rsidR="001A17D7" w:rsidRPr="001A17D7">
        <w:rPr>
          <w:rFonts w:ascii="Times New Roman" w:hAnsi="Times New Roman" w:cs="Times New Roman"/>
        </w:rPr>
        <w:t>CXX279</w:t>
      </w:r>
      <w:r w:rsidR="001A17D7">
        <w:rPr>
          <w:rFonts w:ascii="Times New Roman" w:hAnsi="Times New Roman" w:cs="Times New Roman"/>
        </w:rPr>
        <w:t>, and</w:t>
      </w:r>
      <w:r w:rsidR="00784432">
        <w:rPr>
          <w:rFonts w:ascii="Times New Roman" w:hAnsi="Times New Roman" w:cs="Times New Roman"/>
        </w:rPr>
        <w:t xml:space="preserve"> </w:t>
      </w:r>
      <w:r w:rsidR="001A17D7" w:rsidRPr="001A17D7">
        <w:rPr>
          <w:rFonts w:ascii="Times New Roman" w:hAnsi="Times New Roman" w:cs="Times New Roman"/>
        </w:rPr>
        <w:t>REN162C04</w:t>
      </w:r>
      <w:r w:rsidR="001A17D7">
        <w:rPr>
          <w:rFonts w:ascii="Times New Roman" w:hAnsi="Times New Roman" w:cs="Times New Roman"/>
        </w:rPr>
        <w:t>) deviated significantly from Hardy Weinberg equilibrium in at least on</w:t>
      </w:r>
      <w:ins w:id="32" w:author="Amanda Elise Coen" w:date="2021-01-17T04:08:00Z">
        <w:r w:rsidR="00F04F53">
          <w:rPr>
            <w:rFonts w:ascii="Times New Roman" w:hAnsi="Times New Roman" w:cs="Times New Roman"/>
          </w:rPr>
          <w:t>e</w:t>
        </w:r>
      </w:ins>
      <w:r w:rsidR="001A17D7">
        <w:rPr>
          <w:rFonts w:ascii="Times New Roman" w:hAnsi="Times New Roman" w:cs="Times New Roman"/>
        </w:rPr>
        <w:t xml:space="preserve"> population for coyote.</w:t>
      </w:r>
      <w:r w:rsidR="00F50C30">
        <w:rPr>
          <w:rFonts w:ascii="Times New Roman" w:hAnsi="Times New Roman" w:cs="Times New Roman"/>
        </w:rPr>
        <w:t xml:space="preserve"> </w:t>
      </w:r>
      <w:r w:rsidR="00F50C30" w:rsidRPr="00F50C30">
        <w:rPr>
          <w:rFonts w:ascii="Times New Roman" w:hAnsi="Times New Roman" w:cs="Times New Roman"/>
        </w:rPr>
        <w:t xml:space="preserve">In gray fox, however, eight loci (CHP8, RFCHP2, FH2088, FH2004, AHTh171, FH2010, CXX402 and RF2001) were significantly out of equilibrium. </w:t>
      </w:r>
      <w:r w:rsidR="001A17D7">
        <w:rPr>
          <w:rFonts w:ascii="Times New Roman" w:hAnsi="Times New Roman" w:cs="Times New Roman"/>
        </w:rPr>
        <w:t>For both species t</w:t>
      </w:r>
      <w:r w:rsidR="00F50C30" w:rsidRPr="00F50C30">
        <w:rPr>
          <w:rFonts w:ascii="Times New Roman" w:hAnsi="Times New Roman" w:cs="Times New Roman"/>
        </w:rPr>
        <w:t>his was likely due to family structure in our samples (see below).</w:t>
      </w:r>
    </w:p>
    <w:p w14:paraId="65F666E5" w14:textId="4FC3EA8A" w:rsidR="00F50C30" w:rsidRDefault="00F50C30" w:rsidP="001F3C25">
      <w:pPr>
        <w:spacing w:line="480" w:lineRule="auto"/>
        <w:rPr>
          <w:rFonts w:ascii="Times New Roman" w:hAnsi="Times New Roman" w:cs="Times New Roman"/>
        </w:rPr>
      </w:pPr>
      <w:r>
        <w:rPr>
          <w:rFonts w:ascii="Times New Roman" w:hAnsi="Times New Roman" w:cs="Times New Roman"/>
        </w:rPr>
        <w:t>All</w:t>
      </w:r>
      <w:r w:rsidRPr="00F50C30">
        <w:rPr>
          <w:rFonts w:ascii="Times New Roman" w:hAnsi="Times New Roman" w:cs="Times New Roman"/>
        </w:rPr>
        <w:t xml:space="preserve"> sampling regions showed high levels of genetic diversity. The total number of alleles observed</w:t>
      </w:r>
      <w:r>
        <w:rPr>
          <w:rFonts w:ascii="Times New Roman" w:hAnsi="Times New Roman" w:cs="Times New Roman"/>
        </w:rPr>
        <w:t xml:space="preserve"> for coyotes</w:t>
      </w:r>
      <w:r w:rsidRPr="00F50C30">
        <w:rPr>
          <w:rFonts w:ascii="Times New Roman" w:hAnsi="Times New Roman" w:cs="Times New Roman"/>
        </w:rPr>
        <w:t xml:space="preserve"> within sampling locations ranged from 54-99</w:t>
      </w:r>
      <w:r>
        <w:rPr>
          <w:rFonts w:ascii="Times New Roman" w:hAnsi="Times New Roman" w:cs="Times New Roman"/>
        </w:rPr>
        <w:t xml:space="preserve"> (East Bay),</w:t>
      </w:r>
      <w:r w:rsidRPr="00F50C30">
        <w:rPr>
          <w:rFonts w:ascii="Times New Roman" w:hAnsi="Times New Roman" w:cs="Times New Roman"/>
        </w:rPr>
        <w:t xml:space="preserve"> 37-108</w:t>
      </w:r>
      <w:r>
        <w:rPr>
          <w:rFonts w:ascii="Times New Roman" w:hAnsi="Times New Roman" w:cs="Times New Roman"/>
        </w:rPr>
        <w:t xml:space="preserve"> (S</w:t>
      </w:r>
      <w:r w:rsidR="00493F27">
        <w:rPr>
          <w:rFonts w:ascii="Times New Roman" w:hAnsi="Times New Roman" w:cs="Times New Roman"/>
        </w:rPr>
        <w:t xml:space="preserve">ierra </w:t>
      </w:r>
      <w:r>
        <w:rPr>
          <w:rFonts w:ascii="Times New Roman" w:hAnsi="Times New Roman" w:cs="Times New Roman"/>
        </w:rPr>
        <w:t>N</w:t>
      </w:r>
      <w:r w:rsidR="00493F27">
        <w:rPr>
          <w:rFonts w:ascii="Times New Roman" w:hAnsi="Times New Roman" w:cs="Times New Roman"/>
        </w:rPr>
        <w:t>evada foothills</w:t>
      </w:r>
      <w:r>
        <w:rPr>
          <w:rFonts w:ascii="Times New Roman" w:hAnsi="Times New Roman" w:cs="Times New Roman"/>
        </w:rPr>
        <w:t>), 91 (East</w:t>
      </w:r>
      <w:r w:rsidR="00493F27">
        <w:rPr>
          <w:rFonts w:ascii="Times New Roman" w:hAnsi="Times New Roman" w:cs="Times New Roman"/>
        </w:rPr>
        <w:t xml:space="preserve"> SR 49</w:t>
      </w:r>
      <w:r>
        <w:rPr>
          <w:rFonts w:ascii="Times New Roman" w:hAnsi="Times New Roman" w:cs="Times New Roman"/>
        </w:rPr>
        <w:t>), and 75 (West</w:t>
      </w:r>
      <w:r w:rsidR="00493F27">
        <w:rPr>
          <w:rFonts w:ascii="Times New Roman" w:hAnsi="Times New Roman" w:cs="Times New Roman"/>
        </w:rPr>
        <w:t xml:space="preserve"> SR 49</w:t>
      </w:r>
      <w:r>
        <w:rPr>
          <w:rFonts w:ascii="Times New Roman" w:hAnsi="Times New Roman" w:cs="Times New Roman"/>
        </w:rPr>
        <w:t>)</w:t>
      </w:r>
      <w:del w:id="33" w:author="amandacoenfry@gmail.com" w:date="2021-01-17T15:49:00Z">
        <w:r w:rsidRPr="00F50C30" w:rsidDel="00A6740F">
          <w:rPr>
            <w:rFonts w:ascii="Times New Roman" w:hAnsi="Times New Roman" w:cs="Times New Roman"/>
          </w:rPr>
          <w:delText>, respectively</w:delText>
        </w:r>
      </w:del>
      <w:r w:rsidRPr="00F50C30">
        <w:rPr>
          <w:rFonts w:ascii="Times New Roman" w:hAnsi="Times New Roman" w:cs="Times New Roman"/>
        </w:rPr>
        <w:t xml:space="preserve">. </w:t>
      </w:r>
      <w:r>
        <w:rPr>
          <w:rFonts w:ascii="Times New Roman" w:hAnsi="Times New Roman" w:cs="Times New Roman"/>
        </w:rPr>
        <w:t>For gray fox, the number of alleles observed ranged from 96 (East</w:t>
      </w:r>
      <w:r w:rsidR="00493F27">
        <w:rPr>
          <w:rFonts w:ascii="Times New Roman" w:hAnsi="Times New Roman" w:cs="Times New Roman"/>
        </w:rPr>
        <w:t xml:space="preserve"> SR 49</w:t>
      </w:r>
      <w:r>
        <w:rPr>
          <w:rFonts w:ascii="Times New Roman" w:hAnsi="Times New Roman" w:cs="Times New Roman"/>
        </w:rPr>
        <w:t>), and 85 (West</w:t>
      </w:r>
      <w:r w:rsidR="00493F27">
        <w:rPr>
          <w:rFonts w:ascii="Times New Roman" w:hAnsi="Times New Roman" w:cs="Times New Roman"/>
        </w:rPr>
        <w:t xml:space="preserve"> SR 49</w:t>
      </w:r>
      <w:r>
        <w:rPr>
          <w:rFonts w:ascii="Times New Roman" w:hAnsi="Times New Roman" w:cs="Times New Roman"/>
        </w:rPr>
        <w:t>).</w:t>
      </w:r>
      <w:r w:rsidR="00784432">
        <w:rPr>
          <w:rFonts w:ascii="Times New Roman" w:hAnsi="Times New Roman" w:cs="Times New Roman"/>
        </w:rPr>
        <w:t xml:space="preserve"> </w:t>
      </w:r>
      <w:r w:rsidRPr="00F50C30">
        <w:rPr>
          <w:rFonts w:ascii="Times New Roman" w:hAnsi="Times New Roman" w:cs="Times New Roman"/>
        </w:rPr>
        <w:t xml:space="preserve">When rarefaction was conducted, </w:t>
      </w:r>
      <w:r>
        <w:rPr>
          <w:rFonts w:ascii="Times New Roman" w:hAnsi="Times New Roman" w:cs="Times New Roman"/>
        </w:rPr>
        <w:t xml:space="preserve">coyote </w:t>
      </w:r>
      <w:r w:rsidRPr="00F50C30">
        <w:rPr>
          <w:rFonts w:ascii="Times New Roman" w:hAnsi="Times New Roman" w:cs="Times New Roman"/>
        </w:rPr>
        <w:t>allelic richness ranged from 3.</w:t>
      </w:r>
      <w:r w:rsidR="001A17D7">
        <w:rPr>
          <w:rFonts w:ascii="Times New Roman" w:hAnsi="Times New Roman" w:cs="Times New Roman"/>
        </w:rPr>
        <w:t>5</w:t>
      </w:r>
      <w:r w:rsidRPr="00F50C30">
        <w:rPr>
          <w:rFonts w:ascii="Times New Roman" w:hAnsi="Times New Roman" w:cs="Times New Roman"/>
        </w:rPr>
        <w:t>-</w:t>
      </w:r>
      <w:r w:rsidR="001A17D7">
        <w:rPr>
          <w:rFonts w:ascii="Times New Roman" w:hAnsi="Times New Roman" w:cs="Times New Roman"/>
        </w:rPr>
        <w:t>3</w:t>
      </w:r>
      <w:r w:rsidRPr="00F50C30">
        <w:rPr>
          <w:rFonts w:ascii="Times New Roman" w:hAnsi="Times New Roman" w:cs="Times New Roman"/>
        </w:rPr>
        <w:t>.</w:t>
      </w:r>
      <w:r w:rsidR="001A17D7">
        <w:rPr>
          <w:rFonts w:ascii="Times New Roman" w:hAnsi="Times New Roman" w:cs="Times New Roman"/>
        </w:rPr>
        <w:t>9</w:t>
      </w:r>
      <w:r w:rsidRPr="00F50C30">
        <w:rPr>
          <w:rFonts w:ascii="Times New Roman" w:hAnsi="Times New Roman" w:cs="Times New Roman"/>
        </w:rPr>
        <w:t xml:space="preserve"> in the </w:t>
      </w:r>
      <w:r w:rsidR="00493F27">
        <w:rPr>
          <w:rFonts w:ascii="Times New Roman" w:hAnsi="Times New Roman" w:cs="Times New Roman"/>
        </w:rPr>
        <w:t xml:space="preserve">East </w:t>
      </w:r>
      <w:r w:rsidRPr="00F50C30">
        <w:rPr>
          <w:rFonts w:ascii="Times New Roman" w:hAnsi="Times New Roman" w:cs="Times New Roman"/>
        </w:rPr>
        <w:t>Bay</w:t>
      </w:r>
      <w:ins w:id="34" w:author="Amanda Elise Coen" w:date="2021-01-17T04:09:00Z">
        <w:r w:rsidR="00F04F53">
          <w:rPr>
            <w:rFonts w:ascii="Times New Roman" w:hAnsi="Times New Roman" w:cs="Times New Roman"/>
          </w:rPr>
          <w:t xml:space="preserve"> and </w:t>
        </w:r>
      </w:ins>
      <w:del w:id="35" w:author="Amanda Elise Coen" w:date="2021-01-17T04:09:00Z">
        <w:r w:rsidDel="00F04F53">
          <w:rPr>
            <w:rFonts w:ascii="Times New Roman" w:hAnsi="Times New Roman" w:cs="Times New Roman"/>
          </w:rPr>
          <w:delText>,</w:delText>
        </w:r>
        <w:r w:rsidRPr="00F50C30" w:rsidDel="00F04F53">
          <w:rPr>
            <w:rFonts w:ascii="Times New Roman" w:hAnsi="Times New Roman" w:cs="Times New Roman"/>
          </w:rPr>
          <w:delText xml:space="preserve"> </w:delText>
        </w:r>
      </w:del>
      <w:r w:rsidRPr="00F50C30">
        <w:rPr>
          <w:rFonts w:ascii="Times New Roman" w:hAnsi="Times New Roman" w:cs="Times New Roman"/>
        </w:rPr>
        <w:t>2.</w:t>
      </w:r>
      <w:r w:rsidR="001A17D7">
        <w:rPr>
          <w:rFonts w:ascii="Times New Roman" w:hAnsi="Times New Roman" w:cs="Times New Roman"/>
        </w:rPr>
        <w:t>8</w:t>
      </w:r>
      <w:r w:rsidRPr="00F50C30">
        <w:rPr>
          <w:rFonts w:ascii="Times New Roman" w:hAnsi="Times New Roman" w:cs="Times New Roman"/>
        </w:rPr>
        <w:t>-</w:t>
      </w:r>
      <w:r w:rsidR="001A17D7">
        <w:rPr>
          <w:rFonts w:ascii="Times New Roman" w:hAnsi="Times New Roman" w:cs="Times New Roman"/>
        </w:rPr>
        <w:t>4.8</w:t>
      </w:r>
      <w:r w:rsidR="00493F27">
        <w:rPr>
          <w:rFonts w:ascii="Times New Roman" w:hAnsi="Times New Roman" w:cs="Times New Roman"/>
        </w:rPr>
        <w:t xml:space="preserve"> in the Sierra Nevada foothills</w:t>
      </w:r>
      <w:r w:rsidRPr="00F50C30">
        <w:rPr>
          <w:rFonts w:ascii="Times New Roman" w:hAnsi="Times New Roman" w:cs="Times New Roman"/>
        </w:rPr>
        <w:t xml:space="preserve"> (Table 1). Gray fox showed a similar pattern, with an allelic richness of 7.29 for East</w:t>
      </w:r>
      <w:r w:rsidR="00493F27">
        <w:rPr>
          <w:rFonts w:ascii="Times New Roman" w:hAnsi="Times New Roman" w:cs="Times New Roman"/>
        </w:rPr>
        <w:t xml:space="preserve"> SR 49</w:t>
      </w:r>
      <w:r w:rsidRPr="00F50C30">
        <w:rPr>
          <w:rFonts w:ascii="Times New Roman" w:hAnsi="Times New Roman" w:cs="Times New Roman"/>
        </w:rPr>
        <w:t xml:space="preserve"> and 6.36 for West</w:t>
      </w:r>
      <w:r w:rsidR="00493F27">
        <w:rPr>
          <w:rFonts w:ascii="Times New Roman" w:hAnsi="Times New Roman" w:cs="Times New Roman"/>
        </w:rPr>
        <w:t xml:space="preserve"> SR 49</w:t>
      </w:r>
      <w:r w:rsidRPr="00F50C30">
        <w:rPr>
          <w:rFonts w:ascii="Times New Roman" w:hAnsi="Times New Roman" w:cs="Times New Roman"/>
        </w:rPr>
        <w:t xml:space="preserve"> sampling location</w:t>
      </w:r>
      <w:r w:rsidR="00493F27">
        <w:rPr>
          <w:rFonts w:ascii="Times New Roman" w:hAnsi="Times New Roman" w:cs="Times New Roman"/>
        </w:rPr>
        <w:t>s</w:t>
      </w:r>
      <w:r w:rsidRPr="00F50C30">
        <w:rPr>
          <w:rFonts w:ascii="Times New Roman" w:hAnsi="Times New Roman" w:cs="Times New Roman"/>
        </w:rPr>
        <w:t>.</w:t>
      </w:r>
      <w:r>
        <w:rPr>
          <w:rFonts w:ascii="Times New Roman" w:hAnsi="Times New Roman" w:cs="Times New Roman"/>
        </w:rPr>
        <w:t xml:space="preserve"> </w:t>
      </w:r>
      <w:r w:rsidRPr="00F50C30">
        <w:rPr>
          <w:rFonts w:ascii="Times New Roman" w:hAnsi="Times New Roman" w:cs="Times New Roman"/>
        </w:rPr>
        <w:t>Measures of H</w:t>
      </w:r>
      <w:r w:rsidRPr="00417652">
        <w:rPr>
          <w:rFonts w:ascii="Times New Roman" w:hAnsi="Times New Roman" w:cs="Times New Roman"/>
          <w:vertAlign w:val="subscript"/>
        </w:rPr>
        <w:t>o</w:t>
      </w:r>
      <w:r w:rsidRPr="00F50C30">
        <w:rPr>
          <w:rFonts w:ascii="Times New Roman" w:hAnsi="Times New Roman" w:cs="Times New Roman"/>
        </w:rPr>
        <w:t xml:space="preserve"> and H</w:t>
      </w:r>
      <w:r w:rsidRPr="00417652">
        <w:rPr>
          <w:rFonts w:ascii="Times New Roman" w:hAnsi="Times New Roman" w:cs="Times New Roman"/>
          <w:vertAlign w:val="subscript"/>
        </w:rPr>
        <w:t>e</w:t>
      </w:r>
      <w:r w:rsidRPr="00F50C30">
        <w:rPr>
          <w:rFonts w:ascii="Times New Roman" w:hAnsi="Times New Roman" w:cs="Times New Roman"/>
        </w:rPr>
        <w:t xml:space="preserve"> (estimates of gene diversity in a population) were high </w:t>
      </w:r>
      <w:ins w:id="36" w:author="Amanda Elise Coen" w:date="2021-01-17T04:10:00Z">
        <w:r w:rsidR="00F04F53">
          <w:rPr>
            <w:rFonts w:ascii="Times New Roman" w:hAnsi="Times New Roman" w:cs="Times New Roman"/>
          </w:rPr>
          <w:t xml:space="preserve">in </w:t>
        </w:r>
      </w:ins>
      <w:r>
        <w:rPr>
          <w:rFonts w:ascii="Times New Roman" w:hAnsi="Times New Roman" w:cs="Times New Roman"/>
        </w:rPr>
        <w:t>all</w:t>
      </w:r>
      <w:r w:rsidRPr="00F50C30">
        <w:rPr>
          <w:rFonts w:ascii="Times New Roman" w:hAnsi="Times New Roman" w:cs="Times New Roman"/>
        </w:rPr>
        <w:t xml:space="preserve"> regions</w:t>
      </w:r>
      <w:r w:rsidR="00E15216">
        <w:rPr>
          <w:rFonts w:ascii="Times New Roman" w:hAnsi="Times New Roman" w:cs="Times New Roman"/>
        </w:rPr>
        <w:t xml:space="preserve"> for both species</w:t>
      </w:r>
      <w:ins w:id="37" w:author="Amanda Elise Coen" w:date="2021-01-17T04:10:00Z">
        <w:r w:rsidR="00F04F53">
          <w:rPr>
            <w:rFonts w:ascii="Times New Roman" w:hAnsi="Times New Roman" w:cs="Times New Roman"/>
          </w:rPr>
          <w:t>.</w:t>
        </w:r>
      </w:ins>
      <w:r w:rsidRPr="00F50C30">
        <w:rPr>
          <w:rFonts w:ascii="Times New Roman" w:hAnsi="Times New Roman" w:cs="Times New Roman"/>
        </w:rPr>
        <w:t xml:space="preserve"> </w:t>
      </w:r>
      <w:del w:id="38" w:author="Amanda Elise Coen" w:date="2021-01-17T04:10:00Z">
        <w:r w:rsidRPr="00F50C30" w:rsidDel="00F04F53">
          <w:rPr>
            <w:rFonts w:ascii="Times New Roman" w:hAnsi="Times New Roman" w:cs="Times New Roman"/>
          </w:rPr>
          <w:delText>with</w:delText>
        </w:r>
        <w:r w:rsidR="00042E8E" w:rsidDel="00F04F53">
          <w:rPr>
            <w:rFonts w:ascii="Times New Roman" w:hAnsi="Times New Roman" w:cs="Times New Roman"/>
          </w:rPr>
          <w:delText xml:space="preserve"> c</w:delText>
        </w:r>
      </w:del>
      <w:ins w:id="39" w:author="Amanda Elise Coen" w:date="2021-01-17T04:10:00Z">
        <w:r w:rsidR="00F04F53">
          <w:rPr>
            <w:rFonts w:ascii="Times New Roman" w:hAnsi="Times New Roman" w:cs="Times New Roman"/>
          </w:rPr>
          <w:t>C</w:t>
        </w:r>
      </w:ins>
      <w:r w:rsidR="00042E8E">
        <w:rPr>
          <w:rFonts w:ascii="Times New Roman" w:hAnsi="Times New Roman" w:cs="Times New Roman"/>
        </w:rPr>
        <w:t>oyote</w:t>
      </w:r>
      <w:r w:rsidRPr="00F50C30">
        <w:rPr>
          <w:rFonts w:ascii="Times New Roman" w:hAnsi="Times New Roman" w:cs="Times New Roman"/>
        </w:rPr>
        <w:t xml:space="preserve"> H</w:t>
      </w:r>
      <w:r w:rsidRPr="00417652">
        <w:rPr>
          <w:rFonts w:ascii="Times New Roman" w:hAnsi="Times New Roman" w:cs="Times New Roman"/>
          <w:vertAlign w:val="subscript"/>
        </w:rPr>
        <w:t>o</w:t>
      </w:r>
      <w:r w:rsidRPr="00F50C30">
        <w:rPr>
          <w:rFonts w:ascii="Times New Roman" w:hAnsi="Times New Roman" w:cs="Times New Roman"/>
        </w:rPr>
        <w:t xml:space="preserve"> </w:t>
      </w:r>
      <w:del w:id="40" w:author="Amanda Elise Coen" w:date="2021-01-17T04:10:00Z">
        <w:r w:rsidRPr="00F50C30" w:rsidDel="00F04F53">
          <w:rPr>
            <w:rFonts w:ascii="Times New Roman" w:hAnsi="Times New Roman" w:cs="Times New Roman"/>
          </w:rPr>
          <w:delText xml:space="preserve">ranging </w:delText>
        </w:r>
      </w:del>
      <w:ins w:id="41" w:author="Amanda Elise Coen" w:date="2021-01-17T04:10:00Z">
        <w:r w:rsidR="00F04F53" w:rsidRPr="00F50C30">
          <w:rPr>
            <w:rFonts w:ascii="Times New Roman" w:hAnsi="Times New Roman" w:cs="Times New Roman"/>
          </w:rPr>
          <w:t>rang</w:t>
        </w:r>
        <w:r w:rsidR="00F04F53">
          <w:rPr>
            <w:rFonts w:ascii="Times New Roman" w:hAnsi="Times New Roman" w:cs="Times New Roman"/>
          </w:rPr>
          <w:t>ed</w:t>
        </w:r>
        <w:r w:rsidR="00F04F53" w:rsidRPr="00F50C30">
          <w:rPr>
            <w:rFonts w:ascii="Times New Roman" w:hAnsi="Times New Roman" w:cs="Times New Roman"/>
          </w:rPr>
          <w:t xml:space="preserve"> </w:t>
        </w:r>
      </w:ins>
      <w:r w:rsidRPr="00F50C30">
        <w:rPr>
          <w:rFonts w:ascii="Times New Roman" w:hAnsi="Times New Roman" w:cs="Times New Roman"/>
        </w:rPr>
        <w:t xml:space="preserve">from 0.60-0.72 in the </w:t>
      </w:r>
      <w:r w:rsidR="00493F27">
        <w:rPr>
          <w:rFonts w:ascii="Times New Roman" w:hAnsi="Times New Roman" w:cs="Times New Roman"/>
        </w:rPr>
        <w:t xml:space="preserve">East </w:t>
      </w:r>
      <w:r w:rsidRPr="00F50C30">
        <w:rPr>
          <w:rFonts w:ascii="Times New Roman" w:hAnsi="Times New Roman" w:cs="Times New Roman"/>
        </w:rPr>
        <w:t>Bay</w:t>
      </w:r>
      <w:r>
        <w:rPr>
          <w:rFonts w:ascii="Times New Roman" w:hAnsi="Times New Roman" w:cs="Times New Roman"/>
        </w:rPr>
        <w:t>,</w:t>
      </w:r>
      <w:r w:rsidRPr="00F50C30">
        <w:rPr>
          <w:rFonts w:ascii="Times New Roman" w:hAnsi="Times New Roman" w:cs="Times New Roman"/>
        </w:rPr>
        <w:t xml:space="preserve"> 0.6</w:t>
      </w:r>
      <w:r w:rsidR="001A17D7">
        <w:rPr>
          <w:rFonts w:ascii="Times New Roman" w:hAnsi="Times New Roman" w:cs="Times New Roman"/>
        </w:rPr>
        <w:t>2</w:t>
      </w:r>
      <w:r w:rsidRPr="00F50C30">
        <w:rPr>
          <w:rFonts w:ascii="Times New Roman" w:hAnsi="Times New Roman" w:cs="Times New Roman"/>
        </w:rPr>
        <w:t>-0.8</w:t>
      </w:r>
      <w:r w:rsidR="001A17D7">
        <w:rPr>
          <w:rFonts w:ascii="Times New Roman" w:hAnsi="Times New Roman" w:cs="Times New Roman"/>
        </w:rPr>
        <w:t>8</w:t>
      </w:r>
      <w:r w:rsidRPr="00F50C30">
        <w:rPr>
          <w:rFonts w:ascii="Times New Roman" w:hAnsi="Times New Roman" w:cs="Times New Roman"/>
        </w:rPr>
        <w:t xml:space="preserve"> in the Sierra Nevada foothills</w:t>
      </w:r>
      <w:r>
        <w:rPr>
          <w:rFonts w:ascii="Times New Roman" w:hAnsi="Times New Roman" w:cs="Times New Roman"/>
        </w:rPr>
        <w:t xml:space="preserve">, and </w:t>
      </w:r>
      <w:r w:rsidRPr="00F50C30">
        <w:rPr>
          <w:rFonts w:ascii="Times New Roman" w:hAnsi="Times New Roman" w:cs="Times New Roman"/>
        </w:rPr>
        <w:t xml:space="preserve">0.70-0.73 </w:t>
      </w:r>
      <w:r>
        <w:rPr>
          <w:rFonts w:ascii="Times New Roman" w:hAnsi="Times New Roman" w:cs="Times New Roman"/>
        </w:rPr>
        <w:t>around SR 49</w:t>
      </w:r>
      <w:r w:rsidR="00042E8E">
        <w:rPr>
          <w:rFonts w:ascii="Times New Roman" w:hAnsi="Times New Roman" w:cs="Times New Roman"/>
        </w:rPr>
        <w:t xml:space="preserve"> and </w:t>
      </w:r>
      <w:r w:rsidR="00042E8E" w:rsidRPr="00042E8E">
        <w:rPr>
          <w:rFonts w:ascii="Times New Roman" w:hAnsi="Times New Roman" w:cs="Times New Roman"/>
        </w:rPr>
        <w:t>0.60 in gray fox</w:t>
      </w:r>
      <w:r w:rsidRPr="00F50C30">
        <w:rPr>
          <w:rFonts w:ascii="Times New Roman" w:hAnsi="Times New Roman" w:cs="Times New Roman"/>
        </w:rPr>
        <w:t xml:space="preserve"> (Table 1). </w:t>
      </w:r>
    </w:p>
    <w:p w14:paraId="2E61FEE5" w14:textId="57182603" w:rsidR="00042E8E" w:rsidRDefault="00042E8E" w:rsidP="00A968AF">
      <w:pPr>
        <w:spacing w:line="480" w:lineRule="auto"/>
        <w:rPr>
          <w:rFonts w:ascii="Times New Roman" w:hAnsi="Times New Roman" w:cs="Times New Roman"/>
        </w:rPr>
      </w:pPr>
      <w:r w:rsidRPr="00042E8E">
        <w:rPr>
          <w:rFonts w:ascii="Times New Roman" w:hAnsi="Times New Roman" w:cs="Times New Roman"/>
        </w:rPr>
        <w:lastRenderedPageBreak/>
        <w:t>Mean pairwise relatedness values (r) within sampling locations</w:t>
      </w:r>
      <w:r>
        <w:rPr>
          <w:rFonts w:ascii="Times New Roman" w:hAnsi="Times New Roman" w:cs="Times New Roman"/>
        </w:rPr>
        <w:t xml:space="preserve"> for coyotes</w:t>
      </w:r>
      <w:r w:rsidRPr="00042E8E">
        <w:rPr>
          <w:rFonts w:ascii="Times New Roman" w:hAnsi="Times New Roman" w:cs="Times New Roman"/>
        </w:rPr>
        <w:t xml:space="preserve"> </w:t>
      </w:r>
      <w:r w:rsidRPr="00F50C30">
        <w:rPr>
          <w:rFonts w:ascii="Times New Roman" w:hAnsi="Times New Roman" w:cs="Times New Roman"/>
        </w:rPr>
        <w:t>showed that most individuals were not closely related</w:t>
      </w:r>
      <w:r w:rsidR="00216C67">
        <w:rPr>
          <w:rFonts w:ascii="Times New Roman" w:hAnsi="Times New Roman" w:cs="Times New Roman"/>
        </w:rPr>
        <w:t xml:space="preserve"> (0.0</w:t>
      </w:r>
      <w:r w:rsidR="00272894">
        <w:rPr>
          <w:rFonts w:ascii="Times New Roman" w:hAnsi="Times New Roman" w:cs="Times New Roman"/>
        </w:rPr>
        <w:t>8</w:t>
      </w:r>
      <w:r w:rsidR="00216C67">
        <w:rPr>
          <w:rFonts w:ascii="Times New Roman" w:hAnsi="Times New Roman" w:cs="Times New Roman"/>
        </w:rPr>
        <w:t>-0.0</w:t>
      </w:r>
      <w:r w:rsidR="00272894">
        <w:rPr>
          <w:rFonts w:ascii="Times New Roman" w:hAnsi="Times New Roman" w:cs="Times New Roman"/>
        </w:rPr>
        <w:t>9</w:t>
      </w:r>
      <w:r w:rsidR="00216C67">
        <w:rPr>
          <w:rFonts w:ascii="Times New Roman" w:hAnsi="Times New Roman" w:cs="Times New Roman"/>
        </w:rPr>
        <w:t xml:space="preserve"> in the </w:t>
      </w:r>
      <w:r w:rsidR="00493F27">
        <w:rPr>
          <w:rFonts w:ascii="Times New Roman" w:hAnsi="Times New Roman" w:cs="Times New Roman"/>
        </w:rPr>
        <w:t xml:space="preserve">East </w:t>
      </w:r>
      <w:r w:rsidR="00216C67">
        <w:rPr>
          <w:rFonts w:ascii="Times New Roman" w:hAnsi="Times New Roman" w:cs="Times New Roman"/>
        </w:rPr>
        <w:t>Bay, 0.03-0.24 in S</w:t>
      </w:r>
      <w:r w:rsidR="00493F27">
        <w:rPr>
          <w:rFonts w:ascii="Times New Roman" w:hAnsi="Times New Roman" w:cs="Times New Roman"/>
        </w:rPr>
        <w:t xml:space="preserve">ierra </w:t>
      </w:r>
      <w:r w:rsidR="00216C67">
        <w:rPr>
          <w:rFonts w:ascii="Times New Roman" w:hAnsi="Times New Roman" w:cs="Times New Roman"/>
        </w:rPr>
        <w:t>N</w:t>
      </w:r>
      <w:r w:rsidR="00493F27">
        <w:rPr>
          <w:rFonts w:ascii="Times New Roman" w:hAnsi="Times New Roman" w:cs="Times New Roman"/>
        </w:rPr>
        <w:t>evada foothills</w:t>
      </w:r>
      <w:r w:rsidR="00216C67">
        <w:rPr>
          <w:rFonts w:ascii="Times New Roman" w:hAnsi="Times New Roman" w:cs="Times New Roman"/>
        </w:rPr>
        <w:t>).</w:t>
      </w:r>
      <w:r w:rsidR="00F50C30" w:rsidRPr="00F50C30">
        <w:rPr>
          <w:rFonts w:ascii="Times New Roman" w:hAnsi="Times New Roman" w:cs="Times New Roman"/>
        </w:rPr>
        <w:t xml:space="preserve"> </w:t>
      </w:r>
      <w:r w:rsidR="00A968AF">
        <w:rPr>
          <w:rFonts w:ascii="Times New Roman" w:hAnsi="Times New Roman" w:cs="Times New Roman"/>
        </w:rPr>
        <w:t xml:space="preserve">First order relationships </w:t>
      </w:r>
      <w:r w:rsidR="00A968AF" w:rsidRPr="00042E8E">
        <w:rPr>
          <w:rFonts w:ascii="Times New Roman" w:hAnsi="Times New Roman" w:cs="Times New Roman"/>
        </w:rPr>
        <w:t>(parent-offspring, full siblings, r ~0.50)</w:t>
      </w:r>
      <w:r w:rsidR="00A968AF">
        <w:rPr>
          <w:rFonts w:ascii="Times New Roman" w:hAnsi="Times New Roman" w:cs="Times New Roman"/>
        </w:rPr>
        <w:t xml:space="preserve"> were detect within the </w:t>
      </w:r>
      <w:r w:rsidR="00CF330F">
        <w:rPr>
          <w:rFonts w:ascii="Times New Roman" w:hAnsi="Times New Roman" w:cs="Times New Roman"/>
        </w:rPr>
        <w:t xml:space="preserve">East </w:t>
      </w:r>
      <w:r w:rsidR="00A968AF">
        <w:rPr>
          <w:rFonts w:ascii="Times New Roman" w:hAnsi="Times New Roman" w:cs="Times New Roman"/>
        </w:rPr>
        <w:t xml:space="preserve">Bay, all from W680. Second order relationships </w:t>
      </w:r>
      <w:r w:rsidR="00A968AF" w:rsidRPr="00042E8E">
        <w:rPr>
          <w:rFonts w:ascii="Times New Roman" w:hAnsi="Times New Roman" w:cs="Times New Roman"/>
        </w:rPr>
        <w:t>(grandparent-grandchild, half-siblings, r~0.25)</w:t>
      </w:r>
      <w:r w:rsidR="00A968AF">
        <w:rPr>
          <w:rFonts w:ascii="Times New Roman" w:hAnsi="Times New Roman" w:cs="Times New Roman"/>
        </w:rPr>
        <w:t xml:space="preserve"> were also detected, primarily from W680 (18 pairs) and one pair from E680. Within the </w:t>
      </w:r>
      <w:r w:rsidR="00CF330F">
        <w:rPr>
          <w:rFonts w:ascii="Times New Roman" w:hAnsi="Times New Roman" w:cs="Times New Roman"/>
        </w:rPr>
        <w:t xml:space="preserve">Sierra Nevada foothills </w:t>
      </w:r>
      <w:r w:rsidR="00A968AF">
        <w:rPr>
          <w:rFonts w:ascii="Times New Roman" w:hAnsi="Times New Roman" w:cs="Times New Roman"/>
        </w:rPr>
        <w:t>region, f</w:t>
      </w:r>
      <w:r>
        <w:rPr>
          <w:rFonts w:ascii="Times New Roman" w:hAnsi="Times New Roman" w:cs="Times New Roman"/>
        </w:rPr>
        <w:t xml:space="preserve">irst order </w:t>
      </w:r>
      <w:r w:rsidR="004178EC">
        <w:rPr>
          <w:rFonts w:ascii="Times New Roman" w:hAnsi="Times New Roman" w:cs="Times New Roman"/>
        </w:rPr>
        <w:t xml:space="preserve">relationships </w:t>
      </w:r>
      <w:r w:rsidR="004178EC" w:rsidRPr="00042E8E">
        <w:rPr>
          <w:rFonts w:ascii="Times New Roman" w:hAnsi="Times New Roman" w:cs="Times New Roman"/>
        </w:rPr>
        <w:t>(parent-offspring, full siblings, r ~0.50)</w:t>
      </w:r>
      <w:r w:rsidR="004178EC">
        <w:rPr>
          <w:rFonts w:ascii="Times New Roman" w:hAnsi="Times New Roman" w:cs="Times New Roman"/>
        </w:rPr>
        <w:t xml:space="preserve"> were detect for </w:t>
      </w:r>
      <w:r w:rsidR="00216C67">
        <w:rPr>
          <w:rFonts w:ascii="Times New Roman" w:hAnsi="Times New Roman" w:cs="Times New Roman"/>
        </w:rPr>
        <w:t>two</w:t>
      </w:r>
      <w:r w:rsidR="004178EC">
        <w:rPr>
          <w:rFonts w:ascii="Times New Roman" w:hAnsi="Times New Roman" w:cs="Times New Roman"/>
        </w:rPr>
        <w:t xml:space="preserve"> pair</w:t>
      </w:r>
      <w:r w:rsidR="00216C67">
        <w:rPr>
          <w:rFonts w:ascii="Times New Roman" w:hAnsi="Times New Roman" w:cs="Times New Roman"/>
        </w:rPr>
        <w:t>s. One each in</w:t>
      </w:r>
      <w:r w:rsidR="00A968AF">
        <w:rPr>
          <w:rFonts w:ascii="Times New Roman" w:hAnsi="Times New Roman" w:cs="Times New Roman"/>
        </w:rPr>
        <w:t xml:space="preserve"> the N80-E49 and N80-W49</w:t>
      </w:r>
      <w:r w:rsidR="004178EC">
        <w:rPr>
          <w:rFonts w:ascii="Times New Roman" w:hAnsi="Times New Roman" w:cs="Times New Roman"/>
        </w:rPr>
        <w:t xml:space="preserve"> in the East. Second order relationships </w:t>
      </w:r>
      <w:r w:rsidR="004178EC" w:rsidRPr="00042E8E">
        <w:rPr>
          <w:rFonts w:ascii="Times New Roman" w:hAnsi="Times New Roman" w:cs="Times New Roman"/>
        </w:rPr>
        <w:t>(grandparent-grandchild, half-siblings, r~0.25)</w:t>
      </w:r>
      <w:r w:rsidR="004178EC">
        <w:rPr>
          <w:rFonts w:ascii="Times New Roman" w:hAnsi="Times New Roman" w:cs="Times New Roman"/>
        </w:rPr>
        <w:t xml:space="preserve"> were also detected for </w:t>
      </w:r>
      <w:r w:rsidR="00A968AF">
        <w:rPr>
          <w:rFonts w:ascii="Times New Roman" w:hAnsi="Times New Roman" w:cs="Times New Roman"/>
        </w:rPr>
        <w:t xml:space="preserve">four pairs, one each from S50 and S80-E49, while the remaining two came from S80-N50. </w:t>
      </w:r>
      <w:r w:rsidR="004178EC">
        <w:rPr>
          <w:rFonts w:ascii="Times New Roman" w:hAnsi="Times New Roman" w:cs="Times New Roman"/>
        </w:rPr>
        <w:t xml:space="preserve">In all cases, </w:t>
      </w:r>
      <w:r w:rsidR="004178EC" w:rsidRPr="00042E8E">
        <w:rPr>
          <w:rFonts w:ascii="Times New Roman" w:hAnsi="Times New Roman" w:cs="Times New Roman"/>
        </w:rPr>
        <w:t>the individuals in the relationship were sampled along the same side of the highway (Figure 2).</w:t>
      </w:r>
    </w:p>
    <w:p w14:paraId="58483D36" w14:textId="654AB028" w:rsidR="004178EC" w:rsidRDefault="00F50C30" w:rsidP="001F3C25">
      <w:pPr>
        <w:spacing w:line="480" w:lineRule="auto"/>
        <w:rPr>
          <w:rFonts w:ascii="Times New Roman" w:hAnsi="Times New Roman" w:cs="Times New Roman"/>
        </w:rPr>
      </w:pPr>
      <w:r w:rsidRPr="00F50C30">
        <w:rPr>
          <w:rFonts w:ascii="Times New Roman" w:hAnsi="Times New Roman" w:cs="Times New Roman"/>
        </w:rPr>
        <w:t xml:space="preserve"> </w:t>
      </w:r>
      <w:r w:rsidR="004178EC" w:rsidRPr="004178EC">
        <w:rPr>
          <w:rFonts w:ascii="Times New Roman" w:hAnsi="Times New Roman" w:cs="Times New Roman"/>
        </w:rPr>
        <w:t>For gray fox the mean pairwise relatedness values were 0.11 for both sides of the highway. In the East</w:t>
      </w:r>
      <w:r w:rsidR="00AA6BEB">
        <w:rPr>
          <w:rFonts w:ascii="Times New Roman" w:hAnsi="Times New Roman" w:cs="Times New Roman"/>
        </w:rPr>
        <w:t xml:space="preserve"> SR 49</w:t>
      </w:r>
      <w:r w:rsidR="004178EC" w:rsidRPr="004178EC">
        <w:rPr>
          <w:rFonts w:ascii="Times New Roman" w:hAnsi="Times New Roman" w:cs="Times New Roman"/>
        </w:rPr>
        <w:t>, second order relationships were detected for 25 pairs, while the West</w:t>
      </w:r>
      <w:r w:rsidR="00AA6BEB">
        <w:rPr>
          <w:rFonts w:ascii="Times New Roman" w:hAnsi="Times New Roman" w:cs="Times New Roman"/>
        </w:rPr>
        <w:t xml:space="preserve"> SR 49</w:t>
      </w:r>
      <w:r w:rsidR="004178EC" w:rsidRPr="004178EC">
        <w:rPr>
          <w:rFonts w:ascii="Times New Roman" w:hAnsi="Times New Roman" w:cs="Times New Roman"/>
        </w:rPr>
        <w:t xml:space="preserve"> contained 7 pairs of second order relatedness. First order relatedness scores were recorded for 5 pairs within the East</w:t>
      </w:r>
      <w:r w:rsidR="00AA6BEB">
        <w:rPr>
          <w:rFonts w:ascii="Times New Roman" w:hAnsi="Times New Roman" w:cs="Times New Roman"/>
        </w:rPr>
        <w:t xml:space="preserve"> SR 49</w:t>
      </w:r>
      <w:r w:rsidR="004178EC" w:rsidRPr="004178EC">
        <w:rPr>
          <w:rFonts w:ascii="Times New Roman" w:hAnsi="Times New Roman" w:cs="Times New Roman"/>
        </w:rPr>
        <w:t xml:space="preserve"> and 2 in the West</w:t>
      </w:r>
      <w:r w:rsidR="00AA6BEB">
        <w:rPr>
          <w:rFonts w:ascii="Times New Roman" w:hAnsi="Times New Roman" w:cs="Times New Roman"/>
        </w:rPr>
        <w:t xml:space="preserve"> SR 49</w:t>
      </w:r>
      <w:r w:rsidR="004178EC" w:rsidRPr="004178EC">
        <w:rPr>
          <w:rFonts w:ascii="Times New Roman" w:hAnsi="Times New Roman" w:cs="Times New Roman"/>
        </w:rPr>
        <w:t>.  Additionally, one first order pair (r= 0.54) was sampled on opposite sides of the highway, 9km apart, while all other pairs were sampled on the same side of the highway (Figure 2).</w:t>
      </w:r>
    </w:p>
    <w:p w14:paraId="10EE7D0F" w14:textId="1DF4ED81" w:rsidR="00491375" w:rsidRDefault="00491375" w:rsidP="001F3C25">
      <w:pPr>
        <w:spacing w:line="480" w:lineRule="auto"/>
        <w:rPr>
          <w:rFonts w:ascii="Times New Roman" w:hAnsi="Times New Roman" w:cs="Times New Roman"/>
        </w:rPr>
      </w:pPr>
      <w:r>
        <w:rPr>
          <w:rFonts w:ascii="Times New Roman" w:hAnsi="Times New Roman" w:cs="Times New Roman"/>
        </w:rPr>
        <w:t>Genetic Connectivity</w:t>
      </w:r>
    </w:p>
    <w:p w14:paraId="2950E2CC" w14:textId="547733CE"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STRUCTURE revealed two genetic clusters in the </w:t>
      </w:r>
      <w:r w:rsidR="00CF330F">
        <w:rPr>
          <w:rFonts w:ascii="Times New Roman" w:hAnsi="Times New Roman" w:cs="Times New Roman"/>
        </w:rPr>
        <w:t>East Bay</w:t>
      </w:r>
      <w:r w:rsidRPr="001D2B56">
        <w:rPr>
          <w:rFonts w:ascii="Times New Roman" w:hAnsi="Times New Roman" w:cs="Times New Roman"/>
        </w:rPr>
        <w:t xml:space="preserve"> (mean ln </w:t>
      </w:r>
      <w:proofErr w:type="spellStart"/>
      <w:r w:rsidRPr="001D2B56">
        <w:rPr>
          <w:rFonts w:ascii="Times New Roman" w:hAnsi="Times New Roman" w:cs="Times New Roman"/>
        </w:rPr>
        <w:t>Pr</w:t>
      </w:r>
      <w:proofErr w:type="spellEnd"/>
      <w:r w:rsidRPr="001D2B56">
        <w:rPr>
          <w:rFonts w:ascii="Times New Roman" w:hAnsi="Times New Roman" w:cs="Times New Roman"/>
        </w:rPr>
        <w:t xml:space="preserve">(X|K) = -1226.13; Figure 2). One cluster consisted of 14 individuals from the W680 sampling location and one from the E680 location while the second cluster contained individuals from all three locations. </w:t>
      </w:r>
      <w:commentRangeStart w:id="42"/>
      <w:r>
        <w:rPr>
          <w:rFonts w:ascii="Times New Roman" w:hAnsi="Times New Roman" w:cs="Times New Roman"/>
        </w:rPr>
        <w:t>Relatedness within the W680 sampling locations was high</w:t>
      </w:r>
      <w:commentRangeEnd w:id="42"/>
      <w:r>
        <w:rPr>
          <w:rStyle w:val="CommentReference"/>
        </w:rPr>
        <w:commentReference w:id="42"/>
      </w:r>
      <w:r>
        <w:rPr>
          <w:rFonts w:ascii="Times New Roman" w:hAnsi="Times New Roman" w:cs="Times New Roman"/>
        </w:rPr>
        <w:t xml:space="preserve">  …</w:t>
      </w:r>
    </w:p>
    <w:p w14:paraId="743A57E2" w14:textId="68AEA5A0" w:rsidR="001D2B56" w:rsidRDefault="001D2B56" w:rsidP="001D2B56">
      <w:pPr>
        <w:spacing w:line="480" w:lineRule="auto"/>
        <w:rPr>
          <w:rFonts w:ascii="Times New Roman" w:hAnsi="Times New Roman" w:cs="Times New Roman"/>
        </w:rPr>
      </w:pPr>
      <w:r w:rsidRPr="001D2B56">
        <w:rPr>
          <w:rFonts w:ascii="Times New Roman" w:hAnsi="Times New Roman" w:cs="Times New Roman"/>
        </w:rPr>
        <w:t xml:space="preserve">Within the Sierra Nevada foothills, </w:t>
      </w:r>
      <w:r>
        <w:rPr>
          <w:rFonts w:ascii="Times New Roman" w:hAnsi="Times New Roman" w:cs="Times New Roman"/>
        </w:rPr>
        <w:t>two and four</w:t>
      </w:r>
      <w:r w:rsidRPr="001D2B56">
        <w:rPr>
          <w:rFonts w:ascii="Times New Roman" w:hAnsi="Times New Roman" w:cs="Times New Roman"/>
        </w:rPr>
        <w:t xml:space="preserve"> genetic cluster</w:t>
      </w:r>
      <w:r>
        <w:rPr>
          <w:rFonts w:ascii="Times New Roman" w:hAnsi="Times New Roman" w:cs="Times New Roman"/>
        </w:rPr>
        <w:t>s</w:t>
      </w:r>
      <w:r w:rsidRPr="001D2B56">
        <w:rPr>
          <w:rFonts w:ascii="Times New Roman" w:hAnsi="Times New Roman" w:cs="Times New Roman"/>
        </w:rPr>
        <w:t xml:space="preserve"> w</w:t>
      </w:r>
      <w:r>
        <w:rPr>
          <w:rFonts w:ascii="Times New Roman" w:hAnsi="Times New Roman" w:cs="Times New Roman"/>
        </w:rPr>
        <w:t>ere</w:t>
      </w:r>
      <w:r w:rsidRPr="001D2B56">
        <w:rPr>
          <w:rFonts w:ascii="Times New Roman" w:hAnsi="Times New Roman" w:cs="Times New Roman"/>
        </w:rPr>
        <w:t xml:space="preserve"> best supported (mean ln </w:t>
      </w:r>
      <w:proofErr w:type="spellStart"/>
      <w:r w:rsidRPr="001D2B56">
        <w:rPr>
          <w:rFonts w:ascii="Times New Roman" w:hAnsi="Times New Roman" w:cs="Times New Roman"/>
        </w:rPr>
        <w:t>Pr</w:t>
      </w:r>
      <w:proofErr w:type="spellEnd"/>
      <w:r w:rsidRPr="001D2B56">
        <w:rPr>
          <w:rFonts w:ascii="Times New Roman" w:hAnsi="Times New Roman" w:cs="Times New Roman"/>
        </w:rPr>
        <w:t>(X|K) = -</w:t>
      </w:r>
      <w:r>
        <w:rPr>
          <w:rFonts w:ascii="Times New Roman" w:hAnsi="Times New Roman" w:cs="Times New Roman"/>
        </w:rPr>
        <w:t>3295.63 and -2971.70</w:t>
      </w:r>
      <w:r w:rsidRPr="001D2B56">
        <w:rPr>
          <w:rFonts w:ascii="Times New Roman" w:hAnsi="Times New Roman" w:cs="Times New Roman"/>
        </w:rPr>
        <w:t xml:space="preserve">). In </w:t>
      </w:r>
      <w:r>
        <w:rPr>
          <w:rFonts w:ascii="Times New Roman" w:hAnsi="Times New Roman" w:cs="Times New Roman"/>
        </w:rPr>
        <w:t xml:space="preserve">both </w:t>
      </w:r>
      <w:r w:rsidRPr="001D2B56">
        <w:rPr>
          <w:rFonts w:ascii="Times New Roman" w:hAnsi="Times New Roman" w:cs="Times New Roman"/>
        </w:rPr>
        <w:t xml:space="preserve">the K = 2 </w:t>
      </w:r>
      <w:r>
        <w:rPr>
          <w:rFonts w:ascii="Times New Roman" w:hAnsi="Times New Roman" w:cs="Times New Roman"/>
        </w:rPr>
        <w:t xml:space="preserve">and K = 4 </w:t>
      </w:r>
      <w:r w:rsidRPr="001D2B56">
        <w:rPr>
          <w:rFonts w:ascii="Times New Roman" w:hAnsi="Times New Roman" w:cs="Times New Roman"/>
        </w:rPr>
        <w:t>scenario</w:t>
      </w:r>
      <w:r>
        <w:rPr>
          <w:rFonts w:ascii="Times New Roman" w:hAnsi="Times New Roman" w:cs="Times New Roman"/>
        </w:rPr>
        <w:t>s</w:t>
      </w:r>
      <w:r w:rsidRPr="001D2B56">
        <w:rPr>
          <w:rFonts w:ascii="Times New Roman" w:hAnsi="Times New Roman" w:cs="Times New Roman"/>
        </w:rPr>
        <w:t xml:space="preserve"> revealed by STRUCTURE, neither cluster was associated with side of highway</w:t>
      </w:r>
      <w:r>
        <w:rPr>
          <w:rFonts w:ascii="Times New Roman" w:hAnsi="Times New Roman" w:cs="Times New Roman"/>
        </w:rPr>
        <w:t xml:space="preserve"> and there was no clear pattern associated with cluster assignment and sampling location, suggesting that K = 1 is more </w:t>
      </w:r>
      <w:r w:rsidR="00BD0AC0">
        <w:rPr>
          <w:rFonts w:ascii="Times New Roman" w:hAnsi="Times New Roman" w:cs="Times New Roman"/>
        </w:rPr>
        <w:t>likely</w:t>
      </w:r>
      <w:r w:rsidRPr="001D2B56">
        <w:rPr>
          <w:rFonts w:ascii="Times New Roman" w:hAnsi="Times New Roman" w:cs="Times New Roman"/>
        </w:rPr>
        <w:t xml:space="preserve"> (Figures 3, 5)</w:t>
      </w:r>
      <w:r w:rsidR="00BD0AC0">
        <w:rPr>
          <w:rFonts w:ascii="Times New Roman" w:hAnsi="Times New Roman" w:cs="Times New Roman"/>
        </w:rPr>
        <w:t>.</w:t>
      </w:r>
    </w:p>
    <w:p w14:paraId="2FBD6A39" w14:textId="2EE5EDDB" w:rsidR="001D2B56" w:rsidRDefault="00784432" w:rsidP="001D2B56">
      <w:pPr>
        <w:spacing w:line="480" w:lineRule="auto"/>
        <w:rPr>
          <w:rFonts w:ascii="Times New Roman" w:hAnsi="Times New Roman" w:cs="Times New Roman"/>
        </w:rPr>
      </w:pPr>
      <w:r>
        <w:rPr>
          <w:rFonts w:ascii="Times New Roman" w:hAnsi="Times New Roman" w:cs="Times New Roman"/>
        </w:rPr>
        <w:lastRenderedPageBreak/>
        <w:t>Within the gray fox samples,</w:t>
      </w:r>
      <w:r w:rsidR="001D2B56" w:rsidRPr="001D2B56">
        <w:rPr>
          <w:rFonts w:ascii="Times New Roman" w:hAnsi="Times New Roman" w:cs="Times New Roman"/>
        </w:rPr>
        <w:t xml:space="preserve"> two genetic clusters were most likely, with eight individuals split into a separate subpopulation (K1) (Figure 4, 6). Individuals within K1 were found throughout the study area, including on opposite sides of SR 49 (Figure 6). When we examined relatedness within K1, however, we found that the average relatedness value was 0.20 compared with a value of 0.09 for the cluster containing the other 49 individuals. All individuals within the K1 cluster have a second order relationship with at least one other group member. Three of the pairs within the group are first order relationships (r= 0.58-0.62).</w:t>
      </w:r>
    </w:p>
    <w:p w14:paraId="4E6EE102" w14:textId="10B3A9AC" w:rsidR="001D2B56" w:rsidRPr="001D2B56" w:rsidRDefault="00BD0AC0" w:rsidP="00BD0AC0">
      <w:pPr>
        <w:spacing w:line="480" w:lineRule="auto"/>
        <w:rPr>
          <w:rFonts w:ascii="Times New Roman" w:hAnsi="Times New Roman" w:cs="Times New Roman"/>
        </w:rPr>
      </w:pPr>
      <w:r w:rsidRPr="00BD0AC0">
        <w:rPr>
          <w:rFonts w:ascii="Times New Roman" w:hAnsi="Times New Roman" w:cs="Times New Roman"/>
        </w:rPr>
        <w:t>Pairwise F</w:t>
      </w:r>
      <w:r w:rsidRPr="00BD0AC0">
        <w:rPr>
          <w:rFonts w:ascii="Times New Roman" w:hAnsi="Times New Roman" w:cs="Times New Roman"/>
          <w:vertAlign w:val="subscript"/>
        </w:rPr>
        <w:t>ST</w:t>
      </w:r>
      <w:r w:rsidRPr="00BD0AC0">
        <w:rPr>
          <w:rFonts w:ascii="Times New Roman" w:hAnsi="Times New Roman" w:cs="Times New Roman"/>
        </w:rPr>
        <w:t xml:space="preserve"> values, estimating genetic differentiation between </w:t>
      </w:r>
      <w:r>
        <w:rPr>
          <w:rFonts w:ascii="Times New Roman" w:hAnsi="Times New Roman" w:cs="Times New Roman"/>
        </w:rPr>
        <w:t>sampling locations relative to</w:t>
      </w:r>
      <w:r w:rsidRPr="00BD0AC0">
        <w:rPr>
          <w:rFonts w:ascii="Times New Roman" w:hAnsi="Times New Roman" w:cs="Times New Roman"/>
        </w:rPr>
        <w:t xml:space="preserve"> sides of the highway were not significant for either species. In Coyotes, F</w:t>
      </w:r>
      <w:r w:rsidRPr="00BD0AC0">
        <w:rPr>
          <w:rFonts w:ascii="Times New Roman" w:hAnsi="Times New Roman" w:cs="Times New Roman"/>
          <w:vertAlign w:val="subscript"/>
        </w:rPr>
        <w:t>ST</w:t>
      </w:r>
      <w:r w:rsidRPr="00BD0AC0">
        <w:rPr>
          <w:rFonts w:ascii="Times New Roman" w:hAnsi="Times New Roman" w:cs="Times New Roman"/>
        </w:rPr>
        <w:t xml:space="preserve"> </w:t>
      </w:r>
      <w:r>
        <w:rPr>
          <w:rFonts w:ascii="Times New Roman" w:hAnsi="Times New Roman" w:cs="Times New Roman"/>
        </w:rPr>
        <w:t>within each region</w:t>
      </w:r>
      <w:r w:rsidRPr="00BD0AC0">
        <w:rPr>
          <w:rFonts w:ascii="Times New Roman" w:hAnsi="Times New Roman" w:cs="Times New Roman"/>
        </w:rPr>
        <w:t xml:space="preserve"> </w:t>
      </w:r>
      <w:r>
        <w:rPr>
          <w:rFonts w:ascii="Times New Roman" w:hAnsi="Times New Roman" w:cs="Times New Roman"/>
        </w:rPr>
        <w:t xml:space="preserve">was low, with no significant differentiation across highways </w:t>
      </w:r>
      <w:r w:rsidRPr="001D2B56">
        <w:rPr>
          <w:rFonts w:ascii="Times New Roman" w:hAnsi="Times New Roman" w:cs="Times New Roman"/>
        </w:rPr>
        <w:t>(Table 2).</w:t>
      </w:r>
      <w:r>
        <w:rPr>
          <w:rFonts w:ascii="Times New Roman" w:hAnsi="Times New Roman" w:cs="Times New Roman"/>
        </w:rPr>
        <w:t xml:space="preserve"> </w:t>
      </w:r>
      <w:r w:rsidRPr="00BD0AC0">
        <w:rPr>
          <w:rFonts w:ascii="Times New Roman" w:hAnsi="Times New Roman" w:cs="Times New Roman"/>
        </w:rPr>
        <w:t>The pairwise F</w:t>
      </w:r>
      <w:r w:rsidRPr="00001A5E">
        <w:rPr>
          <w:rFonts w:ascii="Times New Roman" w:hAnsi="Times New Roman" w:cs="Times New Roman"/>
          <w:vertAlign w:val="subscript"/>
        </w:rPr>
        <w:t>ST</w:t>
      </w:r>
      <w:r w:rsidRPr="00BD0AC0">
        <w:rPr>
          <w:rFonts w:ascii="Times New Roman" w:hAnsi="Times New Roman" w:cs="Times New Roman"/>
        </w:rPr>
        <w:t xml:space="preserve"> between the gray fox </w:t>
      </w:r>
      <w:r>
        <w:rPr>
          <w:rFonts w:ascii="Times New Roman" w:hAnsi="Times New Roman" w:cs="Times New Roman"/>
        </w:rPr>
        <w:t>for side of highway was low</w:t>
      </w:r>
      <w:r w:rsidR="00001A5E">
        <w:rPr>
          <w:rFonts w:ascii="Times New Roman" w:hAnsi="Times New Roman" w:cs="Times New Roman"/>
        </w:rPr>
        <w:t>.</w:t>
      </w:r>
      <w:r>
        <w:rPr>
          <w:rFonts w:ascii="Times New Roman" w:hAnsi="Times New Roman" w:cs="Times New Roman"/>
        </w:rPr>
        <w:t xml:space="preserve"> </w:t>
      </w:r>
      <w:r w:rsidR="00001A5E">
        <w:rPr>
          <w:rFonts w:ascii="Times New Roman" w:hAnsi="Times New Roman" w:cs="Times New Roman"/>
        </w:rPr>
        <w:t xml:space="preserve">When examined </w:t>
      </w:r>
      <w:r>
        <w:rPr>
          <w:rFonts w:ascii="Times New Roman" w:hAnsi="Times New Roman" w:cs="Times New Roman"/>
        </w:rPr>
        <w:t xml:space="preserve">for </w:t>
      </w:r>
      <w:r w:rsidR="00001A5E">
        <w:rPr>
          <w:rFonts w:ascii="Times New Roman" w:hAnsi="Times New Roman" w:cs="Times New Roman"/>
        </w:rPr>
        <w:t xml:space="preserve">the </w:t>
      </w:r>
      <w:r w:rsidRPr="00BD0AC0">
        <w:rPr>
          <w:rFonts w:ascii="Times New Roman" w:hAnsi="Times New Roman" w:cs="Times New Roman"/>
        </w:rPr>
        <w:t>K1 and K2 clusters</w:t>
      </w:r>
      <w:r w:rsidR="00001A5E">
        <w:rPr>
          <w:rFonts w:ascii="Times New Roman" w:hAnsi="Times New Roman" w:cs="Times New Roman"/>
        </w:rPr>
        <w:t xml:space="preserve"> pairwise F</w:t>
      </w:r>
      <w:r w:rsidR="00001A5E" w:rsidRPr="00001A5E">
        <w:rPr>
          <w:rFonts w:ascii="Times New Roman" w:hAnsi="Times New Roman" w:cs="Times New Roman"/>
          <w:vertAlign w:val="subscript"/>
        </w:rPr>
        <w:t>ST</w:t>
      </w:r>
      <w:r w:rsidRPr="00BD0AC0">
        <w:rPr>
          <w:rFonts w:ascii="Times New Roman" w:hAnsi="Times New Roman" w:cs="Times New Roman"/>
        </w:rPr>
        <w:t xml:space="preserve"> was 0.34 (P = 0.001) but this was largely driven by the number of close relatives in the K1 group.</w:t>
      </w:r>
      <w:r>
        <w:rPr>
          <w:rFonts w:ascii="Times New Roman" w:hAnsi="Times New Roman" w:cs="Times New Roman"/>
        </w:rPr>
        <w:t xml:space="preserve"> </w:t>
      </w:r>
    </w:p>
    <w:p w14:paraId="1C0F53BD" w14:textId="12C1FEFE" w:rsidR="00491375" w:rsidRDefault="001D2B56" w:rsidP="001D2B56">
      <w:pPr>
        <w:spacing w:line="480" w:lineRule="auto"/>
        <w:rPr>
          <w:rFonts w:ascii="Times New Roman" w:hAnsi="Times New Roman" w:cs="Times New Roman"/>
        </w:rPr>
      </w:pPr>
      <w:r w:rsidRPr="001D2B56">
        <w:rPr>
          <w:rFonts w:ascii="Times New Roman" w:hAnsi="Times New Roman" w:cs="Times New Roman"/>
        </w:rPr>
        <w:t>Mantel tests revealed no association between genetic and geographic distance</w:t>
      </w:r>
      <w:r w:rsidR="00303046">
        <w:rPr>
          <w:rFonts w:ascii="Times New Roman" w:hAnsi="Times New Roman" w:cs="Times New Roman"/>
        </w:rPr>
        <w:t xml:space="preserve"> for </w:t>
      </w:r>
      <w:r w:rsidR="004D12BE">
        <w:rPr>
          <w:rFonts w:ascii="Times New Roman" w:hAnsi="Times New Roman" w:cs="Times New Roman"/>
        </w:rPr>
        <w:t xml:space="preserve">gray fox or </w:t>
      </w:r>
      <w:r w:rsidR="00303046">
        <w:rPr>
          <w:rFonts w:ascii="Times New Roman" w:hAnsi="Times New Roman" w:cs="Times New Roman"/>
        </w:rPr>
        <w:t xml:space="preserve">coyotes </w:t>
      </w:r>
      <w:r w:rsidRPr="001D2B56">
        <w:rPr>
          <w:rFonts w:ascii="Times New Roman" w:hAnsi="Times New Roman" w:cs="Times New Roman"/>
        </w:rPr>
        <w:t xml:space="preserve">in the </w:t>
      </w:r>
      <w:r w:rsidR="00303046" w:rsidRPr="001D2B56">
        <w:rPr>
          <w:rFonts w:ascii="Times New Roman" w:hAnsi="Times New Roman" w:cs="Times New Roman"/>
        </w:rPr>
        <w:t>Sierra Nevada foothills</w:t>
      </w:r>
      <w:r w:rsidR="00303046">
        <w:rPr>
          <w:rFonts w:ascii="Times New Roman" w:hAnsi="Times New Roman" w:cs="Times New Roman"/>
        </w:rPr>
        <w:t xml:space="preserve"> </w:t>
      </w:r>
      <w:r w:rsidR="00303046" w:rsidRPr="001D2B56">
        <w:rPr>
          <w:rFonts w:ascii="Times New Roman" w:hAnsi="Times New Roman" w:cs="Times New Roman"/>
        </w:rPr>
        <w:t>(</w:t>
      </w:r>
      <w:r w:rsidR="004D12BE" w:rsidRPr="00001A5E">
        <w:rPr>
          <w:rFonts w:ascii="Times New Roman" w:hAnsi="Times New Roman" w:cs="Times New Roman"/>
        </w:rPr>
        <w:t>r=0.</w:t>
      </w:r>
      <w:r w:rsidR="004D12BE">
        <w:rPr>
          <w:rFonts w:ascii="Times New Roman" w:hAnsi="Times New Roman" w:cs="Times New Roman"/>
        </w:rPr>
        <w:t>03</w:t>
      </w:r>
      <w:r w:rsidR="004D12BE" w:rsidRPr="00001A5E">
        <w:rPr>
          <w:rFonts w:ascii="Times New Roman" w:hAnsi="Times New Roman" w:cs="Times New Roman"/>
        </w:rPr>
        <w:t>, p=0.</w:t>
      </w:r>
      <w:r w:rsidR="004D12BE">
        <w:rPr>
          <w:rFonts w:ascii="Times New Roman" w:hAnsi="Times New Roman" w:cs="Times New Roman"/>
        </w:rPr>
        <w:t xml:space="preserve">24; </w:t>
      </w:r>
      <w:r w:rsidR="00303046" w:rsidRPr="001D2B56">
        <w:rPr>
          <w:rFonts w:ascii="Times New Roman" w:hAnsi="Times New Roman" w:cs="Times New Roman"/>
        </w:rPr>
        <w:t xml:space="preserve">r= </w:t>
      </w:r>
      <w:r w:rsidR="00303046">
        <w:rPr>
          <w:rFonts w:ascii="Times New Roman" w:hAnsi="Times New Roman" w:cs="Times New Roman"/>
        </w:rPr>
        <w:t>-</w:t>
      </w:r>
      <w:r w:rsidR="00303046" w:rsidRPr="001D2B56">
        <w:rPr>
          <w:rFonts w:ascii="Times New Roman" w:hAnsi="Times New Roman" w:cs="Times New Roman"/>
        </w:rPr>
        <w:t>0.</w:t>
      </w:r>
      <w:r w:rsidR="00303046">
        <w:rPr>
          <w:rFonts w:ascii="Times New Roman" w:hAnsi="Times New Roman" w:cs="Times New Roman"/>
        </w:rPr>
        <w:t>02</w:t>
      </w:r>
      <w:r w:rsidR="00303046" w:rsidRPr="001D2B56">
        <w:rPr>
          <w:rFonts w:ascii="Times New Roman" w:hAnsi="Times New Roman" w:cs="Times New Roman"/>
        </w:rPr>
        <w:t xml:space="preserve">, p = </w:t>
      </w:r>
      <w:r w:rsidR="00303046">
        <w:rPr>
          <w:rFonts w:ascii="Times New Roman" w:hAnsi="Times New Roman" w:cs="Times New Roman"/>
        </w:rPr>
        <w:t>0.58</w:t>
      </w:r>
      <w:r w:rsidR="004D12BE">
        <w:rPr>
          <w:rFonts w:ascii="Times New Roman" w:hAnsi="Times New Roman" w:cs="Times New Roman"/>
        </w:rPr>
        <w:t>, respectively</w:t>
      </w:r>
      <w:r w:rsidR="00303046">
        <w:rPr>
          <w:rFonts w:ascii="Times New Roman" w:hAnsi="Times New Roman" w:cs="Times New Roman"/>
        </w:rPr>
        <w:t xml:space="preserve">), but there was a weak association observed in the </w:t>
      </w:r>
      <w:r w:rsidR="00CF330F">
        <w:rPr>
          <w:rFonts w:ascii="Times New Roman" w:hAnsi="Times New Roman" w:cs="Times New Roman"/>
        </w:rPr>
        <w:t>East Bay</w:t>
      </w:r>
      <w:r w:rsidRPr="001D2B56">
        <w:rPr>
          <w:rFonts w:ascii="Times New Roman" w:hAnsi="Times New Roman" w:cs="Times New Roman"/>
        </w:rPr>
        <w:t xml:space="preserve"> </w:t>
      </w:r>
      <w:r w:rsidR="00303046">
        <w:rPr>
          <w:rFonts w:ascii="Times New Roman" w:hAnsi="Times New Roman" w:cs="Times New Roman"/>
        </w:rPr>
        <w:t>(</w:t>
      </w:r>
      <w:r w:rsidRPr="001D2B56">
        <w:rPr>
          <w:rFonts w:ascii="Times New Roman" w:hAnsi="Times New Roman" w:cs="Times New Roman"/>
        </w:rPr>
        <w:t>r = 0.</w:t>
      </w:r>
      <w:r w:rsidR="00303046">
        <w:rPr>
          <w:rFonts w:ascii="Times New Roman" w:hAnsi="Times New Roman" w:cs="Times New Roman"/>
        </w:rPr>
        <w:t>16</w:t>
      </w:r>
      <w:r w:rsidRPr="001D2B56">
        <w:rPr>
          <w:rFonts w:ascii="Times New Roman" w:hAnsi="Times New Roman" w:cs="Times New Roman"/>
        </w:rPr>
        <w:t>, p = 0.</w:t>
      </w:r>
      <w:r w:rsidR="00303046">
        <w:rPr>
          <w:rFonts w:ascii="Times New Roman" w:hAnsi="Times New Roman" w:cs="Times New Roman"/>
        </w:rPr>
        <w:t>05</w:t>
      </w:r>
      <w:r w:rsidRPr="001D2B56">
        <w:rPr>
          <w:rFonts w:ascii="Times New Roman" w:hAnsi="Times New Roman" w:cs="Times New Roman"/>
        </w:rPr>
        <w:t xml:space="preserve">). </w:t>
      </w:r>
      <w:r w:rsidR="005E155D">
        <w:rPr>
          <w:rFonts w:ascii="Times New Roman" w:hAnsi="Times New Roman" w:cs="Times New Roman"/>
        </w:rPr>
        <w:t>Neither highway</w:t>
      </w:r>
      <w:r w:rsidR="00CE13E6">
        <w:rPr>
          <w:rFonts w:ascii="Times New Roman" w:hAnsi="Times New Roman" w:cs="Times New Roman"/>
        </w:rPr>
        <w:t xml:space="preserve"> presence</w:t>
      </w:r>
      <w:r w:rsidR="005E155D">
        <w:rPr>
          <w:rFonts w:ascii="Times New Roman" w:hAnsi="Times New Roman" w:cs="Times New Roman"/>
        </w:rPr>
        <w:t xml:space="preserve"> or traffic rates seemed to influence genetic distance with the equally permeable landscape as the best supported resistance surface for gray fox and both populations of coyotes (table XXX).</w:t>
      </w:r>
    </w:p>
    <w:p w14:paraId="5E9E4269" w14:textId="6EAEFDF7" w:rsidR="00A30917" w:rsidRDefault="00A30917" w:rsidP="001F3C25">
      <w:pPr>
        <w:spacing w:line="480" w:lineRule="auto"/>
        <w:rPr>
          <w:rFonts w:ascii="Times New Roman" w:hAnsi="Times New Roman" w:cs="Times New Roman"/>
        </w:rPr>
      </w:pPr>
      <w:r>
        <w:rPr>
          <w:rFonts w:ascii="Times New Roman" w:hAnsi="Times New Roman" w:cs="Times New Roman"/>
        </w:rPr>
        <w:t>DISCUSSION</w:t>
      </w:r>
    </w:p>
    <w:p w14:paraId="13E43F46" w14:textId="25467EAA" w:rsidR="00A30917" w:rsidRDefault="00313DE8" w:rsidP="001F3C25">
      <w:pPr>
        <w:spacing w:line="480" w:lineRule="auto"/>
        <w:rPr>
          <w:rFonts w:ascii="Times New Roman" w:hAnsi="Times New Roman" w:cs="Times New Roman"/>
        </w:rPr>
      </w:pPr>
      <w:r w:rsidRPr="00313DE8">
        <w:rPr>
          <w:rFonts w:ascii="Times New Roman" w:hAnsi="Times New Roman" w:cs="Times New Roman"/>
        </w:rPr>
        <w:t>Highways have the potential to disrupt connectivity of wildlife populations</w:t>
      </w:r>
      <w:r>
        <w:rPr>
          <w:rFonts w:ascii="Times New Roman" w:hAnsi="Times New Roman" w:cs="Times New Roman"/>
        </w:rPr>
        <w:t xml:space="preserve">, </w:t>
      </w:r>
      <w:r w:rsidRPr="00313DE8">
        <w:rPr>
          <w:rFonts w:ascii="Times New Roman" w:hAnsi="Times New Roman" w:cs="Times New Roman"/>
        </w:rPr>
        <w:t>act</w:t>
      </w:r>
      <w:r>
        <w:rPr>
          <w:rFonts w:ascii="Times New Roman" w:hAnsi="Times New Roman" w:cs="Times New Roman"/>
        </w:rPr>
        <w:t>ing</w:t>
      </w:r>
      <w:r w:rsidRPr="00313DE8">
        <w:rPr>
          <w:rFonts w:ascii="Times New Roman" w:hAnsi="Times New Roman" w:cs="Times New Roman"/>
        </w:rPr>
        <w:t xml:space="preserve"> as a partial or total dispersal barrier for even wide ranging species</w:t>
      </w:r>
      <w:r>
        <w:rPr>
          <w:rFonts w:ascii="Times New Roman" w:hAnsi="Times New Roman" w:cs="Times New Roman"/>
        </w:rPr>
        <w:t>.</w:t>
      </w:r>
      <w:r w:rsidRPr="00313DE8">
        <w:rPr>
          <w:rFonts w:ascii="Times New Roman" w:hAnsi="Times New Roman" w:cs="Times New Roman"/>
        </w:rPr>
        <w:t xml:space="preserve"> </w:t>
      </w:r>
      <w:r>
        <w:rPr>
          <w:rFonts w:ascii="Times New Roman" w:hAnsi="Times New Roman" w:cs="Times New Roman"/>
        </w:rPr>
        <w:t>P</w:t>
      </w:r>
      <w:r w:rsidRPr="00313DE8">
        <w:rPr>
          <w:rFonts w:ascii="Times New Roman" w:hAnsi="Times New Roman" w:cs="Times New Roman"/>
        </w:rPr>
        <w:t>opulations fragmented by roads over time</w:t>
      </w:r>
      <w:r>
        <w:rPr>
          <w:rFonts w:ascii="Times New Roman" w:hAnsi="Times New Roman" w:cs="Times New Roman"/>
        </w:rPr>
        <w:t xml:space="preserve"> can </w:t>
      </w:r>
      <w:r w:rsidR="00574236">
        <w:rPr>
          <w:rFonts w:ascii="Times New Roman" w:hAnsi="Times New Roman" w:cs="Times New Roman"/>
        </w:rPr>
        <w:t>exhibit</w:t>
      </w:r>
      <w:r>
        <w:rPr>
          <w:rFonts w:ascii="Times New Roman" w:hAnsi="Times New Roman" w:cs="Times New Roman"/>
        </w:rPr>
        <w:t xml:space="preserve"> </w:t>
      </w:r>
      <w:r w:rsidR="00574236" w:rsidRPr="00313DE8">
        <w:rPr>
          <w:rFonts w:ascii="Times New Roman" w:hAnsi="Times New Roman" w:cs="Times New Roman"/>
        </w:rPr>
        <w:t>genetic differentiation due to a lack of gene flow</w:t>
      </w:r>
      <w:r w:rsidR="00A97E7A">
        <w:rPr>
          <w:rFonts w:ascii="Times New Roman" w:hAnsi="Times New Roman" w:cs="Times New Roman"/>
        </w:rPr>
        <w:t xml:space="preserve"> via dispersal</w:t>
      </w:r>
      <w:r w:rsidR="00574236" w:rsidRPr="00313DE8">
        <w:rPr>
          <w:rFonts w:ascii="Times New Roman" w:hAnsi="Times New Roman" w:cs="Times New Roman"/>
        </w:rPr>
        <w:t xml:space="preserve"> (Riley et al. 2006, Ernest et al. 2014, </w:t>
      </w:r>
      <w:proofErr w:type="spellStart"/>
      <w:r w:rsidR="00574236" w:rsidRPr="00313DE8">
        <w:rPr>
          <w:rFonts w:ascii="Times New Roman" w:hAnsi="Times New Roman" w:cs="Times New Roman"/>
        </w:rPr>
        <w:t>Sawaya</w:t>
      </w:r>
      <w:proofErr w:type="spellEnd"/>
      <w:r w:rsidR="00574236" w:rsidRPr="00313DE8">
        <w:rPr>
          <w:rFonts w:ascii="Times New Roman" w:hAnsi="Times New Roman" w:cs="Times New Roman"/>
        </w:rPr>
        <w:t xml:space="preserve"> et al. 2014).</w:t>
      </w:r>
      <w:r w:rsidR="00574236">
        <w:rPr>
          <w:rFonts w:ascii="Times New Roman" w:hAnsi="Times New Roman" w:cs="Times New Roman"/>
        </w:rPr>
        <w:t xml:space="preserve"> Barrier permeability is tied to an organism’s perception of risk and tolerance for disturbance</w:t>
      </w:r>
      <w:r w:rsidR="008C6B70">
        <w:rPr>
          <w:rFonts w:ascii="Times New Roman" w:hAnsi="Times New Roman" w:cs="Times New Roman"/>
        </w:rPr>
        <w:t xml:space="preserve"> ().</w:t>
      </w:r>
      <w:r w:rsidR="00A97E7A">
        <w:rPr>
          <w:rFonts w:ascii="Times New Roman" w:hAnsi="Times New Roman" w:cs="Times New Roman"/>
        </w:rPr>
        <w:t xml:space="preserve"> H</w:t>
      </w:r>
      <w:r w:rsidR="008C6B70">
        <w:rPr>
          <w:rFonts w:ascii="Times New Roman" w:hAnsi="Times New Roman" w:cs="Times New Roman"/>
        </w:rPr>
        <w:t>ighways present a landscape feature with many associated environmental disturbances</w:t>
      </w:r>
      <w:r w:rsidR="006D304B">
        <w:rPr>
          <w:rFonts w:ascii="Times New Roman" w:hAnsi="Times New Roman" w:cs="Times New Roman"/>
        </w:rPr>
        <w:t>,</w:t>
      </w:r>
      <w:r w:rsidR="00A97E7A" w:rsidRPr="00A97E7A">
        <w:rPr>
          <w:rFonts w:ascii="Times New Roman" w:hAnsi="Times New Roman" w:cs="Times New Roman"/>
        </w:rPr>
        <w:t xml:space="preserve"> </w:t>
      </w:r>
      <w:r w:rsidR="00A97E7A">
        <w:rPr>
          <w:rFonts w:ascii="Times New Roman" w:hAnsi="Times New Roman" w:cs="Times New Roman"/>
        </w:rPr>
        <w:t>producing</w:t>
      </w:r>
      <w:r w:rsidR="00A97E7A" w:rsidRPr="00313DE8">
        <w:rPr>
          <w:rFonts w:ascii="Times New Roman" w:hAnsi="Times New Roman" w:cs="Times New Roman"/>
        </w:rPr>
        <w:t xml:space="preserve"> light, noise, and movement beyond the range typically encountered by organisms in a natural </w:t>
      </w:r>
      <w:r w:rsidR="00A97E7A" w:rsidRPr="00313DE8">
        <w:rPr>
          <w:rFonts w:ascii="Times New Roman" w:hAnsi="Times New Roman" w:cs="Times New Roman"/>
        </w:rPr>
        <w:lastRenderedPageBreak/>
        <w:t>environment</w:t>
      </w:r>
      <w:r w:rsidR="00A97E7A">
        <w:rPr>
          <w:rFonts w:ascii="Times New Roman" w:hAnsi="Times New Roman" w:cs="Times New Roman"/>
        </w:rPr>
        <w:t>,</w:t>
      </w:r>
      <w:r w:rsidR="00574236">
        <w:rPr>
          <w:rFonts w:ascii="Times New Roman" w:hAnsi="Times New Roman" w:cs="Times New Roman"/>
        </w:rPr>
        <w:t xml:space="preserve">. </w:t>
      </w:r>
      <w:r w:rsidR="00574236" w:rsidRPr="00313DE8">
        <w:rPr>
          <w:rFonts w:ascii="Times New Roman" w:hAnsi="Times New Roman" w:cs="Times New Roman"/>
        </w:rPr>
        <w:t xml:space="preserve">Tolerance to high levels of disturbance can increase the connectivity of species across highway barriers. Those species that are disturbance averse or more sensitive to edge and open habitats are more at risk of experiencing </w:t>
      </w:r>
      <w:r w:rsidR="00417652">
        <w:rPr>
          <w:rFonts w:ascii="Times New Roman" w:hAnsi="Times New Roman" w:cs="Times New Roman"/>
        </w:rPr>
        <w:t>di</w:t>
      </w:r>
      <w:r w:rsidR="006D304B">
        <w:rPr>
          <w:rFonts w:ascii="Times New Roman" w:hAnsi="Times New Roman" w:cs="Times New Roman"/>
        </w:rPr>
        <w:t>s</w:t>
      </w:r>
      <w:r w:rsidR="00417652">
        <w:rPr>
          <w:rFonts w:ascii="Times New Roman" w:hAnsi="Times New Roman" w:cs="Times New Roman"/>
        </w:rPr>
        <w:t xml:space="preserve">ruptions in </w:t>
      </w:r>
      <w:r w:rsidR="00574236" w:rsidRPr="00313DE8">
        <w:rPr>
          <w:rFonts w:ascii="Times New Roman" w:hAnsi="Times New Roman" w:cs="Times New Roman"/>
        </w:rPr>
        <w:t>dispersal imposed by road networks.</w:t>
      </w:r>
      <w:r w:rsidR="008575D6">
        <w:rPr>
          <w:rFonts w:ascii="Times New Roman" w:hAnsi="Times New Roman" w:cs="Times New Roman"/>
        </w:rPr>
        <w:t xml:space="preserve"> </w:t>
      </w:r>
      <w:r w:rsidRPr="00313DE8">
        <w:rPr>
          <w:rFonts w:ascii="Times New Roman" w:hAnsi="Times New Roman" w:cs="Times New Roman"/>
        </w:rPr>
        <w:t xml:space="preserve">The aim of this study was to determine whether highways disrupt wildlife gene flow in the </w:t>
      </w:r>
      <w:r w:rsidR="00CF330F">
        <w:rPr>
          <w:rFonts w:ascii="Times New Roman" w:hAnsi="Times New Roman" w:cs="Times New Roman"/>
        </w:rPr>
        <w:t>East Bay</w:t>
      </w:r>
      <w:r w:rsidRPr="00313DE8">
        <w:rPr>
          <w:rFonts w:ascii="Times New Roman" w:hAnsi="Times New Roman" w:cs="Times New Roman"/>
        </w:rPr>
        <w:t xml:space="preserve"> and the Sierra Nevada foothills, using coyote as a model species</w:t>
      </w:r>
      <w:r w:rsidR="008575D6">
        <w:rPr>
          <w:rFonts w:ascii="Times New Roman" w:hAnsi="Times New Roman" w:cs="Times New Roman"/>
        </w:rPr>
        <w:t xml:space="preserve">. Additionally, tolerance for disturbance was examined by comparing genetic connectivity within gray fox and coyote populations </w:t>
      </w:r>
      <w:r w:rsidR="00FB7D19">
        <w:rPr>
          <w:rFonts w:ascii="Times New Roman" w:hAnsi="Times New Roman" w:cs="Times New Roman"/>
        </w:rPr>
        <w:t>across SR 49.</w:t>
      </w:r>
    </w:p>
    <w:p w14:paraId="738DD5E3" w14:textId="33BC0E86" w:rsidR="00FB7D19" w:rsidRDefault="00FB7D19" w:rsidP="001F3C25">
      <w:pPr>
        <w:spacing w:line="480" w:lineRule="auto"/>
        <w:rPr>
          <w:rFonts w:ascii="Times New Roman" w:hAnsi="Times New Roman" w:cs="Times New Roman"/>
        </w:rPr>
      </w:pPr>
      <w:r w:rsidRPr="00FB7D19">
        <w:rPr>
          <w:rFonts w:ascii="Times New Roman" w:hAnsi="Times New Roman" w:cs="Times New Roman"/>
        </w:rPr>
        <w:t>We found that coyote and gray fox populations within the study region</w:t>
      </w:r>
      <w:r w:rsidR="00AD3864">
        <w:rPr>
          <w:rFonts w:ascii="Times New Roman" w:hAnsi="Times New Roman" w:cs="Times New Roman"/>
        </w:rPr>
        <w:t>s</w:t>
      </w:r>
      <w:r w:rsidRPr="00FB7D19">
        <w:rPr>
          <w:rFonts w:ascii="Times New Roman" w:hAnsi="Times New Roman" w:cs="Times New Roman"/>
        </w:rPr>
        <w:t xml:space="preserve"> were genetically diverse, with high heterozygosity and allelic richness </w:t>
      </w:r>
      <w:r w:rsidR="00AD3864">
        <w:rPr>
          <w:rFonts w:ascii="Times New Roman" w:hAnsi="Times New Roman" w:cs="Times New Roman"/>
        </w:rPr>
        <w:t>for all sampling locations</w:t>
      </w:r>
      <w:r w:rsidRPr="00FB7D19">
        <w:rPr>
          <w:rFonts w:ascii="Times New Roman" w:hAnsi="Times New Roman" w:cs="Times New Roman"/>
        </w:rPr>
        <w:t xml:space="preserve">. These results are in line with other findings of canid genetic diversity throughout California (Sacks et al. 2008; </w:t>
      </w:r>
      <w:proofErr w:type="spellStart"/>
      <w:r w:rsidRPr="00FB7D19">
        <w:rPr>
          <w:rFonts w:ascii="Times New Roman" w:hAnsi="Times New Roman" w:cs="Times New Roman"/>
        </w:rPr>
        <w:t>Deyoung</w:t>
      </w:r>
      <w:proofErr w:type="spellEnd"/>
      <w:r w:rsidRPr="00FB7D19">
        <w:rPr>
          <w:rFonts w:ascii="Times New Roman" w:hAnsi="Times New Roman" w:cs="Times New Roman"/>
        </w:rPr>
        <w:t xml:space="preserve"> et al. 2009; </w:t>
      </w:r>
      <w:commentRangeStart w:id="43"/>
      <w:r w:rsidRPr="00FB7D19">
        <w:rPr>
          <w:rFonts w:ascii="Times New Roman" w:hAnsi="Times New Roman" w:cs="Times New Roman"/>
        </w:rPr>
        <w:t>Coen et al. 2015</w:t>
      </w:r>
      <w:commentRangeEnd w:id="43"/>
      <w:r w:rsidR="00AD3864">
        <w:rPr>
          <w:rStyle w:val="CommentReference"/>
        </w:rPr>
        <w:commentReference w:id="43"/>
      </w:r>
      <w:r w:rsidRPr="00FB7D19">
        <w:rPr>
          <w:rFonts w:ascii="Times New Roman" w:hAnsi="Times New Roman" w:cs="Times New Roman"/>
        </w:rPr>
        <w:t xml:space="preserve">). High levels of genetic diversity suggest that </w:t>
      </w:r>
      <w:r w:rsidR="00AD3864">
        <w:rPr>
          <w:rFonts w:ascii="Times New Roman" w:hAnsi="Times New Roman" w:cs="Times New Roman"/>
        </w:rPr>
        <w:t>both study</w:t>
      </w:r>
      <w:r w:rsidRPr="00FB7D19">
        <w:rPr>
          <w:rFonts w:ascii="Times New Roman" w:hAnsi="Times New Roman" w:cs="Times New Roman"/>
        </w:rPr>
        <w:t xml:space="preserve"> region</w:t>
      </w:r>
      <w:r>
        <w:rPr>
          <w:rFonts w:ascii="Times New Roman" w:hAnsi="Times New Roman" w:cs="Times New Roman"/>
        </w:rPr>
        <w:t>s</w:t>
      </w:r>
      <w:r w:rsidRPr="00FB7D19">
        <w:rPr>
          <w:rFonts w:ascii="Times New Roman" w:hAnsi="Times New Roman" w:cs="Times New Roman"/>
        </w:rPr>
        <w:t xml:space="preserve"> support thriving population</w:t>
      </w:r>
      <w:r w:rsidR="008C6B70">
        <w:rPr>
          <w:rFonts w:ascii="Times New Roman" w:hAnsi="Times New Roman" w:cs="Times New Roman"/>
        </w:rPr>
        <w:t>s</w:t>
      </w:r>
      <w:r w:rsidRPr="00FB7D19">
        <w:rPr>
          <w:rFonts w:ascii="Times New Roman" w:hAnsi="Times New Roman" w:cs="Times New Roman"/>
        </w:rPr>
        <w:t xml:space="preserve"> of both species.</w:t>
      </w:r>
    </w:p>
    <w:p w14:paraId="5AD6EB64" w14:textId="58814C6E" w:rsidR="008C6B70" w:rsidRDefault="00FB7D19" w:rsidP="001F3C25">
      <w:pPr>
        <w:spacing w:line="480" w:lineRule="auto"/>
        <w:rPr>
          <w:rFonts w:ascii="Times New Roman" w:hAnsi="Times New Roman" w:cs="Times New Roman"/>
        </w:rPr>
      </w:pPr>
      <w:r w:rsidRPr="00FB7D19">
        <w:rPr>
          <w:rFonts w:ascii="Times New Roman" w:hAnsi="Times New Roman" w:cs="Times New Roman"/>
        </w:rPr>
        <w:t xml:space="preserve">It is unlikely that </w:t>
      </w:r>
      <w:r>
        <w:rPr>
          <w:rFonts w:ascii="Times New Roman" w:hAnsi="Times New Roman" w:cs="Times New Roman"/>
        </w:rPr>
        <w:t>any of the focal highways</w:t>
      </w:r>
      <w:r w:rsidRPr="00FB7D19">
        <w:rPr>
          <w:rFonts w:ascii="Times New Roman" w:hAnsi="Times New Roman" w:cs="Times New Roman"/>
        </w:rPr>
        <w:t xml:space="preserve"> forms a complete barrier to movement for either species. There was no genetic structuring for coyotes or gray foxes across SR 49. </w:t>
      </w:r>
      <w:r>
        <w:rPr>
          <w:rFonts w:ascii="Times New Roman" w:hAnsi="Times New Roman" w:cs="Times New Roman"/>
        </w:rPr>
        <w:t xml:space="preserve">Even for the more heavily trafficked highways in the </w:t>
      </w:r>
      <w:r w:rsidR="00CF330F">
        <w:rPr>
          <w:rFonts w:ascii="Times New Roman" w:hAnsi="Times New Roman" w:cs="Times New Roman"/>
        </w:rPr>
        <w:t>East Bay</w:t>
      </w:r>
      <w:r>
        <w:rPr>
          <w:rFonts w:ascii="Times New Roman" w:hAnsi="Times New Roman" w:cs="Times New Roman"/>
        </w:rPr>
        <w:t xml:space="preserve"> and Sacramento regions (AADT average &gt;180</w:t>
      </w:r>
      <w:r w:rsidR="003E1F53">
        <w:rPr>
          <w:rFonts w:ascii="Times New Roman" w:hAnsi="Times New Roman" w:cs="Times New Roman"/>
        </w:rPr>
        <w:t>,</w:t>
      </w:r>
      <w:r>
        <w:rPr>
          <w:rFonts w:ascii="Times New Roman" w:hAnsi="Times New Roman" w:cs="Times New Roman"/>
        </w:rPr>
        <w:t xml:space="preserve">000 and </w:t>
      </w:r>
      <w:r w:rsidR="003E1F53">
        <w:rPr>
          <w:rFonts w:ascii="Times New Roman" w:hAnsi="Times New Roman" w:cs="Times New Roman"/>
        </w:rPr>
        <w:t>&gt;</w:t>
      </w:r>
      <w:r w:rsidR="00A97E7A">
        <w:rPr>
          <w:rFonts w:ascii="Times New Roman" w:hAnsi="Times New Roman" w:cs="Times New Roman"/>
        </w:rPr>
        <w:t>84</w:t>
      </w:r>
      <w:r w:rsidR="003E1F53">
        <w:rPr>
          <w:rFonts w:ascii="Times New Roman" w:hAnsi="Times New Roman" w:cs="Times New Roman"/>
        </w:rPr>
        <w:t>,000</w:t>
      </w:r>
      <w:r>
        <w:rPr>
          <w:rFonts w:ascii="Times New Roman" w:hAnsi="Times New Roman" w:cs="Times New Roman"/>
        </w:rPr>
        <w:t xml:space="preserve">, respectively) </w:t>
      </w:r>
      <w:del w:id="44" w:author="Amanda Elise Coen" w:date="2021-01-17T04:15:00Z">
        <w:r w:rsidDel="00F04F53">
          <w:rPr>
            <w:rFonts w:ascii="Times New Roman" w:hAnsi="Times New Roman" w:cs="Times New Roman"/>
          </w:rPr>
          <w:delText>there was</w:delText>
        </w:r>
        <w:r w:rsidR="004C01AA" w:rsidDel="00F04F53">
          <w:rPr>
            <w:rFonts w:ascii="Times New Roman" w:hAnsi="Times New Roman" w:cs="Times New Roman"/>
          </w:rPr>
          <w:delText xml:space="preserve"> </w:delText>
        </w:r>
      </w:del>
      <w:r w:rsidR="004C01AA">
        <w:rPr>
          <w:rFonts w:ascii="Times New Roman" w:hAnsi="Times New Roman" w:cs="Times New Roman"/>
        </w:rPr>
        <w:t>coyotes exhibited</w:t>
      </w:r>
      <w:r>
        <w:rPr>
          <w:rFonts w:ascii="Times New Roman" w:hAnsi="Times New Roman" w:cs="Times New Roman"/>
        </w:rPr>
        <w:t xml:space="preserve"> no evidence of genetic structuring relative to side of highway.</w:t>
      </w:r>
      <w:r w:rsidR="008C6B70" w:rsidRPr="008C6B70">
        <w:rPr>
          <w:rFonts w:ascii="Times New Roman" w:hAnsi="Times New Roman" w:cs="Times New Roman"/>
        </w:rPr>
        <w:t xml:space="preserve"> </w:t>
      </w:r>
    </w:p>
    <w:p w14:paraId="4D608ED4" w14:textId="1A71598A" w:rsidR="008D54A9" w:rsidRDefault="008D54A9" w:rsidP="008D54A9">
      <w:pPr>
        <w:spacing w:line="480" w:lineRule="auto"/>
        <w:rPr>
          <w:rFonts w:ascii="Times New Roman" w:hAnsi="Times New Roman" w:cs="Times New Roman"/>
        </w:rPr>
      </w:pPr>
      <w:r w:rsidRPr="003F4373">
        <w:rPr>
          <w:rFonts w:ascii="Times New Roman" w:hAnsi="Times New Roman" w:cs="Times New Roman"/>
        </w:rPr>
        <w:t xml:space="preserve">In the Sierra Nevada foothills study area, both STRUCTURE and pairwise </w:t>
      </w:r>
      <w:r w:rsidR="004C01AA" w:rsidRPr="003F4373">
        <w:rPr>
          <w:rFonts w:ascii="Times New Roman" w:hAnsi="Times New Roman" w:cs="Times New Roman"/>
        </w:rPr>
        <w:t>F</w:t>
      </w:r>
      <w:r w:rsidR="004C01AA" w:rsidRPr="006D304B">
        <w:rPr>
          <w:rFonts w:ascii="Times New Roman" w:hAnsi="Times New Roman" w:cs="Times New Roman"/>
          <w:vertAlign w:val="subscript"/>
        </w:rPr>
        <w:t>ST</w:t>
      </w:r>
      <w:r w:rsidR="004C01AA" w:rsidRPr="003F4373">
        <w:rPr>
          <w:rFonts w:ascii="Times New Roman" w:hAnsi="Times New Roman" w:cs="Times New Roman"/>
        </w:rPr>
        <w:t xml:space="preserve"> </w:t>
      </w:r>
      <w:r w:rsidRPr="003F4373">
        <w:rPr>
          <w:rFonts w:ascii="Times New Roman" w:hAnsi="Times New Roman" w:cs="Times New Roman"/>
        </w:rPr>
        <w:t xml:space="preserve">analysis indicated presence of only a single </w:t>
      </w:r>
      <w:r>
        <w:rPr>
          <w:rFonts w:ascii="Times New Roman" w:hAnsi="Times New Roman" w:cs="Times New Roman"/>
        </w:rPr>
        <w:t xml:space="preserve">coyote </w:t>
      </w:r>
      <w:r w:rsidRPr="003F4373">
        <w:rPr>
          <w:rFonts w:ascii="Times New Roman" w:hAnsi="Times New Roman" w:cs="Times New Roman"/>
        </w:rPr>
        <w:t xml:space="preserve">population. This result was unexpected because an extensive network of camera traps in the study area has not observed coyotes using crossing structures in the Sierra Nevada </w:t>
      </w:r>
      <w:r w:rsidR="006D304B">
        <w:rPr>
          <w:rFonts w:ascii="Times New Roman" w:hAnsi="Times New Roman" w:cs="Times New Roman"/>
        </w:rPr>
        <w:t xml:space="preserve">foothills </w:t>
      </w:r>
      <w:r w:rsidRPr="003F4373">
        <w:rPr>
          <w:rFonts w:ascii="Times New Roman" w:hAnsi="Times New Roman" w:cs="Times New Roman"/>
        </w:rPr>
        <w:t xml:space="preserve">study area (F. Shilling, unpublished data). However, it is possible that coyotes using higher elevation crossing structures (northeast of our study area), as discovered using camera traps, migrate into and reproduce in the study area. </w:t>
      </w:r>
      <w:r>
        <w:rPr>
          <w:rFonts w:ascii="Times New Roman" w:hAnsi="Times New Roman" w:cs="Times New Roman"/>
        </w:rPr>
        <w:t>Additionally, t</w:t>
      </w:r>
      <w:r w:rsidRPr="003F4373">
        <w:rPr>
          <w:rFonts w:ascii="Times New Roman" w:hAnsi="Times New Roman" w:cs="Times New Roman"/>
        </w:rPr>
        <w:t xml:space="preserve">he American River bike trail, </w:t>
      </w:r>
      <w:ins w:id="45" w:author="Amanda Elise Coen" w:date="2021-01-17T11:38:00Z">
        <w:r w:rsidR="00F92908">
          <w:rPr>
            <w:rFonts w:ascii="Times New Roman" w:hAnsi="Times New Roman" w:cs="Times New Roman"/>
          </w:rPr>
          <w:t xml:space="preserve">which </w:t>
        </w:r>
      </w:ins>
      <w:r w:rsidRPr="003F4373">
        <w:rPr>
          <w:rFonts w:ascii="Times New Roman" w:hAnsi="Times New Roman" w:cs="Times New Roman"/>
        </w:rPr>
        <w:t xml:space="preserve">follows </w:t>
      </w:r>
      <w:r>
        <w:rPr>
          <w:rFonts w:ascii="Times New Roman" w:hAnsi="Times New Roman" w:cs="Times New Roman"/>
        </w:rPr>
        <w:t xml:space="preserve">a riparian corridor along </w:t>
      </w:r>
      <w:r w:rsidRPr="003F4373">
        <w:rPr>
          <w:rFonts w:ascii="Times New Roman" w:hAnsi="Times New Roman" w:cs="Times New Roman"/>
        </w:rPr>
        <w:t xml:space="preserve">the Sacramento River from Folsom Lake </w:t>
      </w:r>
      <w:r>
        <w:rPr>
          <w:rFonts w:ascii="Times New Roman" w:hAnsi="Times New Roman" w:cs="Times New Roman"/>
        </w:rPr>
        <w:t xml:space="preserve">into </w:t>
      </w:r>
      <w:r w:rsidRPr="003F4373">
        <w:rPr>
          <w:rFonts w:ascii="Times New Roman" w:hAnsi="Times New Roman" w:cs="Times New Roman"/>
        </w:rPr>
        <w:t xml:space="preserve">the city of Sacramento, may provide passage </w:t>
      </w:r>
      <w:r>
        <w:rPr>
          <w:rFonts w:ascii="Times New Roman" w:hAnsi="Times New Roman" w:cs="Times New Roman"/>
        </w:rPr>
        <w:t>across I-80</w:t>
      </w:r>
      <w:r w:rsidRPr="003F4373">
        <w:rPr>
          <w:rFonts w:ascii="Times New Roman" w:hAnsi="Times New Roman" w:cs="Times New Roman"/>
        </w:rPr>
        <w:t xml:space="preserve">. </w:t>
      </w:r>
    </w:p>
    <w:p w14:paraId="6310B488" w14:textId="03624850" w:rsidR="008C6B70" w:rsidRDefault="008C6B70" w:rsidP="001F3C25">
      <w:pPr>
        <w:spacing w:line="480" w:lineRule="auto"/>
        <w:rPr>
          <w:rFonts w:ascii="Times New Roman" w:hAnsi="Times New Roman" w:cs="Times New Roman"/>
        </w:rPr>
      </w:pPr>
      <w:r w:rsidRPr="000D3D14">
        <w:rPr>
          <w:rFonts w:ascii="Times New Roman" w:hAnsi="Times New Roman" w:cs="Times New Roman"/>
        </w:rPr>
        <w:lastRenderedPageBreak/>
        <w:t xml:space="preserve">If highways were disrupting gene flow, we would expect to see distinct populations corresponding to each side of the study highway. For example, if the </w:t>
      </w:r>
      <w:r w:rsidR="00CF330F">
        <w:rPr>
          <w:rFonts w:ascii="Times New Roman" w:hAnsi="Times New Roman" w:cs="Times New Roman"/>
        </w:rPr>
        <w:t>East Bay</w:t>
      </w:r>
      <w:r w:rsidRPr="000D3D14">
        <w:rPr>
          <w:rFonts w:ascii="Times New Roman" w:hAnsi="Times New Roman" w:cs="Times New Roman"/>
        </w:rPr>
        <w:t xml:space="preserve"> highways were impermeable to coyote gene flow, we would expect to see three distinct populations, corresponding to the west side of I-680, the east side of I-</w:t>
      </w:r>
      <w:r w:rsidR="0009600C">
        <w:rPr>
          <w:rFonts w:ascii="Times New Roman" w:hAnsi="Times New Roman" w:cs="Times New Roman"/>
        </w:rPr>
        <w:t>6</w:t>
      </w:r>
      <w:r w:rsidRPr="000D3D14">
        <w:rPr>
          <w:rFonts w:ascii="Times New Roman" w:hAnsi="Times New Roman" w:cs="Times New Roman"/>
        </w:rPr>
        <w:t xml:space="preserve">80, and south of I-580/west of I-680 (Figure 3).  In contrast, Structure analysis found only two genetic clusters in the </w:t>
      </w:r>
      <w:r w:rsidR="00CF330F">
        <w:rPr>
          <w:rFonts w:ascii="Times New Roman" w:hAnsi="Times New Roman" w:cs="Times New Roman"/>
        </w:rPr>
        <w:t>East Bay</w:t>
      </w:r>
      <w:r w:rsidRPr="000D3D14">
        <w:rPr>
          <w:rFonts w:ascii="Times New Roman" w:hAnsi="Times New Roman" w:cs="Times New Roman"/>
        </w:rPr>
        <w:t xml:space="preserve"> and they did not correspond to opposite sides of the highways (Figure 2).</w:t>
      </w:r>
      <w:r>
        <w:rPr>
          <w:rFonts w:ascii="Times New Roman" w:hAnsi="Times New Roman" w:cs="Times New Roman"/>
        </w:rPr>
        <w:t xml:space="preserve"> </w:t>
      </w:r>
      <w:r w:rsidR="008E78AF">
        <w:rPr>
          <w:rFonts w:ascii="Times New Roman" w:hAnsi="Times New Roman" w:cs="Times New Roman"/>
        </w:rPr>
        <w:t>Similarly, gray fox showed no evidence of genetic structuring relative to side of SR 49, with members of each cluster spanning both sides of the highway.</w:t>
      </w:r>
      <w:r w:rsidR="004C01AA">
        <w:rPr>
          <w:rFonts w:ascii="Times New Roman" w:hAnsi="Times New Roman" w:cs="Times New Roman"/>
        </w:rPr>
        <w:t xml:space="preserve"> These g</w:t>
      </w:r>
      <w:r w:rsidR="008E78AF" w:rsidRPr="008E78AF">
        <w:rPr>
          <w:rFonts w:ascii="Times New Roman" w:hAnsi="Times New Roman" w:cs="Times New Roman"/>
        </w:rPr>
        <w:t xml:space="preserve">enetic clusters identified by Structure corresponded to family groups rather than side of highway. </w:t>
      </w:r>
      <w:r w:rsidRPr="005F3206">
        <w:rPr>
          <w:rFonts w:ascii="Times New Roman" w:hAnsi="Times New Roman" w:cs="Times New Roman"/>
        </w:rPr>
        <w:t xml:space="preserve">The presence of close relatives in a sample can create spurious patterns of population structure and create Hardy Weinberg disequilibrium.  The fact that we found no significant genetic differentiation due to highways within the </w:t>
      </w:r>
      <w:r w:rsidR="00CF330F">
        <w:rPr>
          <w:rFonts w:ascii="Times New Roman" w:hAnsi="Times New Roman" w:cs="Times New Roman"/>
        </w:rPr>
        <w:t>East Bay</w:t>
      </w:r>
      <w:r w:rsidRPr="005F3206">
        <w:rPr>
          <w:rFonts w:ascii="Times New Roman" w:hAnsi="Times New Roman" w:cs="Times New Roman"/>
        </w:rPr>
        <w:t xml:space="preserve"> study region supports our conclusion that the finding of two genetic clusters is an artifact of having close relatives in W680 sample location. </w:t>
      </w:r>
    </w:p>
    <w:p w14:paraId="33F522E8" w14:textId="542B1362" w:rsidR="003F4373" w:rsidRDefault="00CB6029" w:rsidP="00545147">
      <w:pPr>
        <w:spacing w:line="480" w:lineRule="auto"/>
        <w:rPr>
          <w:rFonts w:ascii="Times New Roman" w:hAnsi="Times New Roman" w:cs="Times New Roman"/>
        </w:rPr>
      </w:pPr>
      <w:r>
        <w:rPr>
          <w:rFonts w:ascii="Times New Roman" w:hAnsi="Times New Roman" w:cs="Times New Roman"/>
        </w:rPr>
        <w:t>As coyotes showed no evidence of genetic structuring across large, highly trafficked highways, it was expected that this adaptable species would exhibit genetic connectivity across a smaller highway with a lower average traffic rate (</w:t>
      </w:r>
      <w:r w:rsidR="006B2C55">
        <w:rPr>
          <w:rFonts w:ascii="Times New Roman" w:hAnsi="Times New Roman" w:cs="Times New Roman"/>
        </w:rPr>
        <w:t xml:space="preserve">AADT </w:t>
      </w:r>
      <w:r w:rsidR="008D54A9">
        <w:rPr>
          <w:rFonts w:ascii="Times New Roman" w:hAnsi="Times New Roman" w:cs="Times New Roman"/>
        </w:rPr>
        <w:t>&lt;20,300</w:t>
      </w:r>
      <w:r w:rsidR="006B2C55">
        <w:rPr>
          <w:rFonts w:ascii="Times New Roman" w:hAnsi="Times New Roman" w:cs="Times New Roman"/>
        </w:rPr>
        <w:t xml:space="preserve">). In comparison, gray fox were expected to show evidence of disrupted genetic connectivity due to the presence of SR 49. </w:t>
      </w:r>
      <w:r w:rsidR="00DB5ABB">
        <w:rPr>
          <w:rFonts w:ascii="Times New Roman" w:hAnsi="Times New Roman" w:cs="Times New Roman"/>
        </w:rPr>
        <w:t>Whereas c</w:t>
      </w:r>
      <w:r w:rsidR="006B2C55">
        <w:rPr>
          <w:rFonts w:ascii="Times New Roman" w:hAnsi="Times New Roman" w:cs="Times New Roman"/>
        </w:rPr>
        <w:t>oyotes have been shown to inhabit a wide range of human-modified habitats, including heavily urbanized cities</w:t>
      </w:r>
      <w:r w:rsidR="00DB5ABB">
        <w:rPr>
          <w:rFonts w:ascii="Times New Roman" w:hAnsi="Times New Roman" w:cs="Times New Roman"/>
        </w:rPr>
        <w:t>,</w:t>
      </w:r>
      <w:r w:rsidR="006B2C55">
        <w:rPr>
          <w:rFonts w:ascii="Times New Roman" w:hAnsi="Times New Roman" w:cs="Times New Roman"/>
        </w:rPr>
        <w:t xml:space="preserve"> </w:t>
      </w:r>
      <w:r w:rsidR="00DB5ABB">
        <w:rPr>
          <w:rFonts w:ascii="Times New Roman" w:hAnsi="Times New Roman" w:cs="Times New Roman"/>
        </w:rPr>
        <w:t>g</w:t>
      </w:r>
      <w:r w:rsidR="00545147">
        <w:rPr>
          <w:rFonts w:ascii="Times New Roman" w:hAnsi="Times New Roman" w:cs="Times New Roman"/>
        </w:rPr>
        <w:t>ray fox, tend to be more elusive, and less frequently observed</w:t>
      </w:r>
      <w:r w:rsidR="006B2C55">
        <w:rPr>
          <w:rFonts w:ascii="Times New Roman" w:hAnsi="Times New Roman" w:cs="Times New Roman"/>
        </w:rPr>
        <w:t xml:space="preserve"> in heavily modified human settings</w:t>
      </w:r>
      <w:r w:rsidR="00545147">
        <w:rPr>
          <w:rFonts w:ascii="Times New Roman" w:hAnsi="Times New Roman" w:cs="Times New Roman"/>
        </w:rPr>
        <w:t xml:space="preserve"> (</w:t>
      </w:r>
      <w:r w:rsidR="008562D7">
        <w:rPr>
          <w:rFonts w:ascii="Times New Roman" w:hAnsi="Times New Roman" w:cs="Times New Roman"/>
        </w:rPr>
        <w:t>Lombardi 2017</w:t>
      </w:r>
      <w:r w:rsidR="00545147">
        <w:rPr>
          <w:rFonts w:ascii="Times New Roman" w:hAnsi="Times New Roman" w:cs="Times New Roman"/>
        </w:rPr>
        <w:t>)</w:t>
      </w:r>
      <w:r w:rsidR="006B2C55">
        <w:rPr>
          <w:rFonts w:ascii="Times New Roman" w:hAnsi="Times New Roman" w:cs="Times New Roman"/>
        </w:rPr>
        <w:t>.</w:t>
      </w:r>
    </w:p>
    <w:p w14:paraId="48150180" w14:textId="654F9A48" w:rsidR="005B2012" w:rsidRDefault="005B2012" w:rsidP="005B2012">
      <w:pPr>
        <w:spacing w:line="480" w:lineRule="auto"/>
        <w:rPr>
          <w:rFonts w:ascii="Times New Roman" w:hAnsi="Times New Roman" w:cs="Times New Roman"/>
        </w:rPr>
      </w:pPr>
      <w:r w:rsidRPr="005B2012">
        <w:rPr>
          <w:rFonts w:ascii="Times New Roman" w:hAnsi="Times New Roman" w:cs="Times New Roman"/>
        </w:rPr>
        <w:t>Interestingly, pairwise relatedness analyses showed that almost all detections of related individuals</w:t>
      </w:r>
      <w:r>
        <w:rPr>
          <w:rFonts w:ascii="Times New Roman" w:hAnsi="Times New Roman" w:cs="Times New Roman"/>
        </w:rPr>
        <w:t xml:space="preserve"> for gray fox</w:t>
      </w:r>
      <w:r w:rsidRPr="005B2012">
        <w:rPr>
          <w:rFonts w:ascii="Times New Roman" w:hAnsi="Times New Roman" w:cs="Times New Roman"/>
        </w:rPr>
        <w:t xml:space="preserve"> were clustered on the same side of the highway. One pair of first order relatives, either siblings or parent-offspring, were detected across SR 49 from each other, however, separated by </w:t>
      </w:r>
      <w:r w:rsidR="0009600C">
        <w:rPr>
          <w:rFonts w:ascii="Times New Roman" w:hAnsi="Times New Roman" w:cs="Times New Roman"/>
        </w:rPr>
        <w:t xml:space="preserve">approximately nine </w:t>
      </w:r>
      <w:r w:rsidRPr="005B2012">
        <w:rPr>
          <w:rFonts w:ascii="Times New Roman" w:hAnsi="Times New Roman" w:cs="Times New Roman"/>
        </w:rPr>
        <w:t>k</w:t>
      </w:r>
      <w:r w:rsidR="0009600C">
        <w:rPr>
          <w:rFonts w:ascii="Times New Roman" w:hAnsi="Times New Roman" w:cs="Times New Roman"/>
        </w:rPr>
        <w:t>ilo</w:t>
      </w:r>
      <w:r w:rsidRPr="005B2012">
        <w:rPr>
          <w:rFonts w:ascii="Times New Roman" w:hAnsi="Times New Roman" w:cs="Times New Roman"/>
        </w:rPr>
        <w:t>m</w:t>
      </w:r>
      <w:r w:rsidR="0009600C">
        <w:rPr>
          <w:rFonts w:ascii="Times New Roman" w:hAnsi="Times New Roman" w:cs="Times New Roman"/>
        </w:rPr>
        <w:t>eters</w:t>
      </w:r>
      <w:r w:rsidRPr="005B2012">
        <w:rPr>
          <w:rFonts w:ascii="Times New Roman" w:hAnsi="Times New Roman" w:cs="Times New Roman"/>
        </w:rPr>
        <w:t>. This likely represents a dispersal event by a juvenile male.</w:t>
      </w:r>
    </w:p>
    <w:p w14:paraId="29A37A04" w14:textId="54F24840" w:rsidR="00CB6029" w:rsidRDefault="005B2012" w:rsidP="0009600C">
      <w:pPr>
        <w:spacing w:line="480" w:lineRule="auto"/>
        <w:rPr>
          <w:rFonts w:ascii="Times New Roman" w:hAnsi="Times New Roman" w:cs="Times New Roman"/>
        </w:rPr>
      </w:pPr>
      <w:r w:rsidRPr="005B2012">
        <w:rPr>
          <w:rFonts w:ascii="Times New Roman" w:hAnsi="Times New Roman" w:cs="Times New Roman"/>
        </w:rPr>
        <w:t xml:space="preserve">These results contrast with a study conducted in Southern California which found that the Ventura freeway was a significant barrier to gene flow in coyote (Riley et al. 2006). It is possible that the highly urban environment of Los Angeles imposes additional constraints on coyote movements that are not </w:t>
      </w:r>
      <w:r w:rsidRPr="005B2012">
        <w:rPr>
          <w:rFonts w:ascii="Times New Roman" w:hAnsi="Times New Roman" w:cs="Times New Roman"/>
        </w:rPr>
        <w:lastRenderedPageBreak/>
        <w:t xml:space="preserve">present in the regions of Northern California studied. In the Ventura freeway study, coyotes were able to cross the </w:t>
      </w:r>
      <w:r w:rsidR="008562D7" w:rsidRPr="005B2012">
        <w:rPr>
          <w:rFonts w:ascii="Times New Roman" w:hAnsi="Times New Roman" w:cs="Times New Roman"/>
        </w:rPr>
        <w:t>highway,</w:t>
      </w:r>
      <w:r w:rsidRPr="005B2012">
        <w:rPr>
          <w:rFonts w:ascii="Times New Roman" w:hAnsi="Times New Roman" w:cs="Times New Roman"/>
        </w:rPr>
        <w:t xml:space="preserve"> but migrants could not breed successfully due to territorial conflicts (Riley et al. 2006). There is more available habitat for coyotes and gray fox </w:t>
      </w:r>
      <w:r w:rsidR="0009600C">
        <w:rPr>
          <w:rFonts w:ascii="Times New Roman" w:hAnsi="Times New Roman" w:cs="Times New Roman"/>
        </w:rPr>
        <w:t xml:space="preserve">in both study areas. Sacramento hosts a chain of parks connected by a riparian corridor that further connects to several U.S. National Forests north of the urban centers. The East Bay inland valleys are ringed by a network of land trusts and parks </w:t>
      </w:r>
      <w:r w:rsidR="005355BB">
        <w:rPr>
          <w:rFonts w:ascii="Times New Roman" w:hAnsi="Times New Roman" w:cs="Times New Roman"/>
        </w:rPr>
        <w:t>in the Diablo Range</w:t>
      </w:r>
      <w:r w:rsidR="0009600C">
        <w:rPr>
          <w:rFonts w:ascii="Times New Roman" w:hAnsi="Times New Roman" w:cs="Times New Roman"/>
        </w:rPr>
        <w:t xml:space="preserve">. In both regions </w:t>
      </w:r>
      <w:r w:rsidRPr="005B2012">
        <w:rPr>
          <w:rFonts w:ascii="Times New Roman" w:hAnsi="Times New Roman" w:cs="Times New Roman"/>
        </w:rPr>
        <w:t xml:space="preserve">migrants may be able to </w:t>
      </w:r>
      <w:r w:rsidR="008562D7">
        <w:rPr>
          <w:rFonts w:ascii="Times New Roman" w:hAnsi="Times New Roman" w:cs="Times New Roman"/>
        </w:rPr>
        <w:t xml:space="preserve">acquire territory and </w:t>
      </w:r>
      <w:r w:rsidRPr="005B2012">
        <w:rPr>
          <w:rFonts w:ascii="Times New Roman" w:hAnsi="Times New Roman" w:cs="Times New Roman"/>
        </w:rPr>
        <w:t>reproduce which would reduce signals of population isolation.</w:t>
      </w:r>
    </w:p>
    <w:p w14:paraId="18C1FF43" w14:textId="62DC49C6" w:rsidR="005B2012" w:rsidRPr="005B2012" w:rsidRDefault="005B2012" w:rsidP="00194467">
      <w:pPr>
        <w:spacing w:line="480" w:lineRule="auto"/>
        <w:rPr>
          <w:rFonts w:ascii="Times New Roman" w:hAnsi="Times New Roman" w:cs="Times New Roman"/>
        </w:rPr>
      </w:pPr>
      <w:r w:rsidRPr="005B2012">
        <w:rPr>
          <w:rFonts w:ascii="Times New Roman" w:hAnsi="Times New Roman" w:cs="Times New Roman"/>
        </w:rPr>
        <w:t>Unexpectedly, gray fox samples were encountered more frequently than coyote</w:t>
      </w:r>
      <w:r w:rsidR="008562D7">
        <w:rPr>
          <w:rFonts w:ascii="Times New Roman" w:hAnsi="Times New Roman" w:cs="Times New Roman"/>
        </w:rPr>
        <w:t xml:space="preserve"> in the SR 49 road transects</w:t>
      </w:r>
      <w:r w:rsidRPr="005B2012">
        <w:rPr>
          <w:rFonts w:ascii="Times New Roman" w:hAnsi="Times New Roman" w:cs="Times New Roman"/>
        </w:rPr>
        <w:t>. In our previous study, the reverse was true, with a greater encounter rate for coyote tha</w:t>
      </w:r>
      <w:r w:rsidR="006A72C7">
        <w:rPr>
          <w:rFonts w:ascii="Times New Roman" w:hAnsi="Times New Roman" w:cs="Times New Roman"/>
        </w:rPr>
        <w:t>n</w:t>
      </w:r>
      <w:r w:rsidRPr="005B2012">
        <w:rPr>
          <w:rFonts w:ascii="Times New Roman" w:hAnsi="Times New Roman" w:cs="Times New Roman"/>
        </w:rPr>
        <w:t xml:space="preserve"> gray fox (Coen et al. </w:t>
      </w:r>
      <w:commentRangeStart w:id="46"/>
      <w:r w:rsidRPr="005B2012">
        <w:rPr>
          <w:rFonts w:ascii="Times New Roman" w:hAnsi="Times New Roman" w:cs="Times New Roman"/>
        </w:rPr>
        <w:t>2016</w:t>
      </w:r>
      <w:commentRangeEnd w:id="46"/>
      <w:r w:rsidR="008562D7">
        <w:rPr>
          <w:rStyle w:val="CommentReference"/>
        </w:rPr>
        <w:commentReference w:id="46"/>
      </w:r>
      <w:r w:rsidRPr="005B2012">
        <w:rPr>
          <w:rFonts w:ascii="Times New Roman" w:hAnsi="Times New Roman" w:cs="Times New Roman"/>
        </w:rPr>
        <w:t>). Contrary to our expectations, we found that gray fox were distributed throughout the entire study area, even in urban areas such as Auburn. Grays foxes tend to be most abundant in places where potential predators (coyotes, bobcats) are less abundant (</w:t>
      </w:r>
      <w:proofErr w:type="spellStart"/>
      <w:r w:rsidRPr="005B2012">
        <w:rPr>
          <w:rFonts w:ascii="Times New Roman" w:hAnsi="Times New Roman" w:cs="Times New Roman"/>
        </w:rPr>
        <w:t>Fedriani</w:t>
      </w:r>
      <w:proofErr w:type="spellEnd"/>
      <w:r w:rsidRPr="005B2012">
        <w:rPr>
          <w:rFonts w:ascii="Times New Roman" w:hAnsi="Times New Roman" w:cs="Times New Roman"/>
        </w:rPr>
        <w:t xml:space="preserve"> et al. 2000). </w:t>
      </w:r>
      <w:r w:rsidR="008562D7">
        <w:rPr>
          <w:rFonts w:ascii="Times New Roman" w:hAnsi="Times New Roman" w:cs="Times New Roman"/>
        </w:rPr>
        <w:t xml:space="preserve">Competitive exclusion by </w:t>
      </w:r>
      <w:r w:rsidR="00194467">
        <w:rPr>
          <w:rFonts w:ascii="Times New Roman" w:hAnsi="Times New Roman" w:cs="Times New Roman"/>
        </w:rPr>
        <w:t xml:space="preserve">the presence of </w:t>
      </w:r>
      <w:r w:rsidR="008562D7">
        <w:rPr>
          <w:rFonts w:ascii="Times New Roman" w:hAnsi="Times New Roman" w:cs="Times New Roman"/>
        </w:rPr>
        <w:t xml:space="preserve">coyote </w:t>
      </w:r>
      <w:r w:rsidR="00194467">
        <w:rPr>
          <w:rFonts w:ascii="Times New Roman" w:hAnsi="Times New Roman" w:cs="Times New Roman"/>
        </w:rPr>
        <w:t xml:space="preserve">has been linked to increased use of urban habitats in gray fox </w:t>
      </w:r>
      <w:commentRangeStart w:id="47"/>
      <w:r w:rsidR="008562D7" w:rsidRPr="008562D7">
        <w:rPr>
          <w:rFonts w:ascii="Times New Roman" w:hAnsi="Times New Roman" w:cs="Times New Roman"/>
        </w:rPr>
        <w:t>(</w:t>
      </w:r>
      <w:proofErr w:type="spellStart"/>
      <w:r w:rsidR="008562D7" w:rsidRPr="008562D7">
        <w:rPr>
          <w:rFonts w:ascii="Times New Roman" w:hAnsi="Times New Roman" w:cs="Times New Roman"/>
        </w:rPr>
        <w:t>Gosselink</w:t>
      </w:r>
      <w:proofErr w:type="spellEnd"/>
      <w:r w:rsidR="008562D7" w:rsidRPr="008562D7">
        <w:rPr>
          <w:rFonts w:ascii="Times New Roman" w:hAnsi="Times New Roman" w:cs="Times New Roman"/>
        </w:rPr>
        <w:t xml:space="preserve"> et al. 2003; Riley 2006; Cove et al. 2012; </w:t>
      </w:r>
      <w:proofErr w:type="spellStart"/>
      <w:r w:rsidR="008562D7" w:rsidRPr="008562D7">
        <w:rPr>
          <w:rFonts w:ascii="Times New Roman" w:hAnsi="Times New Roman" w:cs="Times New Roman"/>
        </w:rPr>
        <w:t>Kapfer</w:t>
      </w:r>
      <w:proofErr w:type="spellEnd"/>
      <w:r w:rsidR="008562D7" w:rsidRPr="008562D7">
        <w:rPr>
          <w:rFonts w:ascii="Times New Roman" w:hAnsi="Times New Roman" w:cs="Times New Roman"/>
        </w:rPr>
        <w:t xml:space="preserve"> and Kirk 2012)</w:t>
      </w:r>
      <w:commentRangeEnd w:id="47"/>
      <w:r w:rsidR="00194467">
        <w:rPr>
          <w:rStyle w:val="CommentReference"/>
        </w:rPr>
        <w:commentReference w:id="47"/>
      </w:r>
      <w:r w:rsidR="008562D7" w:rsidRPr="008562D7">
        <w:rPr>
          <w:rFonts w:ascii="Times New Roman" w:hAnsi="Times New Roman" w:cs="Times New Roman"/>
        </w:rPr>
        <w:t>.</w:t>
      </w:r>
      <w:r w:rsidR="00194467">
        <w:rPr>
          <w:rFonts w:ascii="Times New Roman" w:hAnsi="Times New Roman" w:cs="Times New Roman"/>
        </w:rPr>
        <w:t xml:space="preserve"> Prevalence of coyote within the urban centers along SR 49 may explain the lower detection rates of gray fox in these cities. Contrastingly, the high detection rates of gray fox in the suburban and suburban-rural matrix might be the due to </w:t>
      </w:r>
      <w:r w:rsidR="00194467" w:rsidRPr="005B2012">
        <w:rPr>
          <w:rFonts w:ascii="Times New Roman" w:hAnsi="Times New Roman" w:cs="Times New Roman"/>
        </w:rPr>
        <w:t>the proportion of private lands (lower detection probability) and human wildlife conflict (</w:t>
      </w:r>
      <w:proofErr w:type="spellStart"/>
      <w:r w:rsidR="00194467" w:rsidRPr="005B2012">
        <w:rPr>
          <w:rFonts w:ascii="Times New Roman" w:hAnsi="Times New Roman" w:cs="Times New Roman"/>
        </w:rPr>
        <w:t>Poessel</w:t>
      </w:r>
      <w:proofErr w:type="spellEnd"/>
      <w:r w:rsidR="00194467" w:rsidRPr="005B2012">
        <w:rPr>
          <w:rFonts w:ascii="Times New Roman" w:hAnsi="Times New Roman" w:cs="Times New Roman"/>
        </w:rPr>
        <w:t xml:space="preserve"> et al. 2017)</w:t>
      </w:r>
      <w:r w:rsidR="00194467">
        <w:rPr>
          <w:rFonts w:ascii="Times New Roman" w:hAnsi="Times New Roman" w:cs="Times New Roman"/>
        </w:rPr>
        <w:t xml:space="preserve"> resulting in </w:t>
      </w:r>
      <w:r w:rsidRPr="005B2012">
        <w:rPr>
          <w:rFonts w:ascii="Times New Roman" w:hAnsi="Times New Roman" w:cs="Times New Roman"/>
        </w:rPr>
        <w:t>lower abundance</w:t>
      </w:r>
      <w:r w:rsidR="00194467">
        <w:rPr>
          <w:rFonts w:ascii="Times New Roman" w:hAnsi="Times New Roman" w:cs="Times New Roman"/>
        </w:rPr>
        <w:t>s</w:t>
      </w:r>
      <w:r w:rsidRPr="005B2012">
        <w:rPr>
          <w:rFonts w:ascii="Times New Roman" w:hAnsi="Times New Roman" w:cs="Times New Roman"/>
        </w:rPr>
        <w:t xml:space="preserve"> of coyotes.</w:t>
      </w:r>
    </w:p>
    <w:p w14:paraId="3F2202CE" w14:textId="565245C4" w:rsidR="005B2012" w:rsidRPr="005B2012" w:rsidRDefault="005B2012" w:rsidP="005B2012">
      <w:pPr>
        <w:spacing w:line="480" w:lineRule="auto"/>
        <w:rPr>
          <w:rFonts w:ascii="Times New Roman" w:hAnsi="Times New Roman" w:cs="Times New Roman"/>
        </w:rPr>
      </w:pPr>
      <w:r w:rsidRPr="005B2012">
        <w:rPr>
          <w:rFonts w:ascii="Times New Roman" w:hAnsi="Times New Roman" w:cs="Times New Roman"/>
        </w:rPr>
        <w:t>Anthropogenic change to the environment occurs often over short time scales</w:t>
      </w:r>
      <w:r w:rsidR="006D304B">
        <w:rPr>
          <w:rFonts w:ascii="Times New Roman" w:hAnsi="Times New Roman" w:cs="Times New Roman"/>
        </w:rPr>
        <w:t>. Construction of Interstate 5 through California, a 2,222 km stretch of highway running the length of the state, was completed in 25 years</w:t>
      </w:r>
      <w:r w:rsidRPr="005B2012">
        <w:rPr>
          <w:rFonts w:ascii="Times New Roman" w:hAnsi="Times New Roman" w:cs="Times New Roman"/>
        </w:rPr>
        <w:t xml:space="preserve">. Interest in how these changes impact the health and stability of populations is of increasing importance, particularly in the face of increased anthropogenic landscape alteration. Unfortunately, genetic stability within a population after a disturbance is not immediate, requiring time for the population to reach a new equilibrium. This creates a disconnect between the event that can change the genetic </w:t>
      </w:r>
      <w:r w:rsidRPr="005B2012">
        <w:rPr>
          <w:rFonts w:ascii="Times New Roman" w:hAnsi="Times New Roman" w:cs="Times New Roman"/>
        </w:rPr>
        <w:lastRenderedPageBreak/>
        <w:t xml:space="preserve">composition of a population and the time until this change is able to be detected in what is referred to as a time lag (Epps and </w:t>
      </w:r>
      <w:proofErr w:type="spellStart"/>
      <w:r w:rsidRPr="005B2012">
        <w:rPr>
          <w:rFonts w:ascii="Times New Roman" w:hAnsi="Times New Roman" w:cs="Times New Roman"/>
        </w:rPr>
        <w:t>Keyghobadi</w:t>
      </w:r>
      <w:proofErr w:type="spellEnd"/>
      <w:r w:rsidRPr="005B2012">
        <w:rPr>
          <w:rFonts w:ascii="Times New Roman" w:hAnsi="Times New Roman" w:cs="Times New Roman"/>
        </w:rPr>
        <w:t xml:space="preserve"> 2015). </w:t>
      </w:r>
    </w:p>
    <w:p w14:paraId="547CD6CF" w14:textId="6DCAA0CE" w:rsidR="00CB6029" w:rsidRDefault="005B2012" w:rsidP="005B2012">
      <w:pPr>
        <w:spacing w:line="480" w:lineRule="auto"/>
        <w:rPr>
          <w:rFonts w:ascii="Times New Roman" w:hAnsi="Times New Roman" w:cs="Times New Roman"/>
        </w:rPr>
      </w:pPr>
      <w:r w:rsidRPr="005B2012">
        <w:rPr>
          <w:rFonts w:ascii="Times New Roman" w:hAnsi="Times New Roman" w:cs="Times New Roman"/>
        </w:rPr>
        <w:t xml:space="preserve">Several factors, both inherent to the focal species and the system, influence the length of a time lag. For example, the permeability of a barrier between bisected populations determines the rate of gene flow. </w:t>
      </w:r>
      <w:r w:rsidR="006A1832">
        <w:rPr>
          <w:rFonts w:ascii="Times New Roman" w:hAnsi="Times New Roman" w:cs="Times New Roman"/>
        </w:rPr>
        <w:t>Within</w:t>
      </w:r>
      <w:r w:rsidR="006A1832" w:rsidRPr="005B2012">
        <w:rPr>
          <w:rFonts w:ascii="Times New Roman" w:hAnsi="Times New Roman" w:cs="Times New Roman"/>
        </w:rPr>
        <w:t xml:space="preserve"> </w:t>
      </w:r>
      <w:r w:rsidRPr="005B2012">
        <w:rPr>
          <w:rFonts w:ascii="Times New Roman" w:hAnsi="Times New Roman" w:cs="Times New Roman"/>
        </w:rPr>
        <w:t xml:space="preserve">a species, factors such as generation time, dispersal distances, population size and genetic variability of the population at the break of connectivity all play a role in time lags (Epps and </w:t>
      </w:r>
      <w:proofErr w:type="spellStart"/>
      <w:r w:rsidRPr="005B2012">
        <w:rPr>
          <w:rFonts w:ascii="Times New Roman" w:hAnsi="Times New Roman" w:cs="Times New Roman"/>
        </w:rPr>
        <w:t>Keyghobadi</w:t>
      </w:r>
      <w:proofErr w:type="spellEnd"/>
      <w:r w:rsidRPr="005B2012">
        <w:rPr>
          <w:rFonts w:ascii="Times New Roman" w:hAnsi="Times New Roman" w:cs="Times New Roman"/>
        </w:rPr>
        <w:t xml:space="preserve"> 2015). For small populations, those with short generation time, or those that have low initial genetic variation, time lags will be short and signals of disrupted gene flow will manifest quickly.  For species like gray fox and coyotes, which have large populations, high genetic variability, are capable of long range dispersal, and have relatively long generation times, detection of a disruption in genetic connectivity may take many generations to manifest.</w:t>
      </w:r>
    </w:p>
    <w:p w14:paraId="53E1E498" w14:textId="3447D4B7" w:rsidR="00CB6029" w:rsidRPr="00A30917" w:rsidRDefault="005B2012" w:rsidP="001F3C25">
      <w:pPr>
        <w:spacing w:line="480" w:lineRule="auto"/>
        <w:rPr>
          <w:rFonts w:ascii="Times New Roman" w:hAnsi="Times New Roman" w:cs="Times New Roman"/>
        </w:rPr>
      </w:pPr>
      <w:r w:rsidRPr="005B2012">
        <w:rPr>
          <w:rFonts w:ascii="Times New Roman" w:hAnsi="Times New Roman" w:cs="Times New Roman"/>
        </w:rPr>
        <w:t xml:space="preserve">Our findings suggest that </w:t>
      </w:r>
      <w:r w:rsidR="006D304B">
        <w:rPr>
          <w:rFonts w:ascii="Times New Roman" w:hAnsi="Times New Roman" w:cs="Times New Roman"/>
        </w:rPr>
        <w:t xml:space="preserve">all focal highways in this study are not barriers to coyote gene flow and that </w:t>
      </w:r>
      <w:r w:rsidRPr="005B2012">
        <w:rPr>
          <w:rFonts w:ascii="Times New Roman" w:hAnsi="Times New Roman" w:cs="Times New Roman"/>
        </w:rPr>
        <w:t xml:space="preserve">SR 49 is a permeable barrier to dispersal for gray fox, although a time lag effect may be present. </w:t>
      </w:r>
      <w:ins w:id="48" w:author="Amanda Elise Coen" w:date="2021-01-17T11:43:00Z">
        <w:r w:rsidR="00F92908">
          <w:rPr>
            <w:rFonts w:ascii="Times New Roman" w:hAnsi="Times New Roman" w:cs="Times New Roman"/>
          </w:rPr>
          <w:t>The intensity of use for these highways is more recent than their appearance o</w:t>
        </w:r>
      </w:ins>
      <w:ins w:id="49" w:author="Amanda Elise Coen" w:date="2021-01-17T11:44:00Z">
        <w:r w:rsidR="00F92908">
          <w:rPr>
            <w:rFonts w:ascii="Times New Roman" w:hAnsi="Times New Roman" w:cs="Times New Roman"/>
          </w:rPr>
          <w:t xml:space="preserve">n the landscape. Interstate 80, for example, was designated for construction in 1956, and was </w:t>
        </w:r>
        <w:del w:id="50" w:author="amandacoenfry@gmail.com" w:date="2021-01-17T15:50:00Z">
          <w:r w:rsidR="00F92908" w:rsidDel="00A6740F">
            <w:rPr>
              <w:rFonts w:ascii="Times New Roman" w:hAnsi="Times New Roman" w:cs="Times New Roman"/>
            </w:rPr>
            <w:delText xml:space="preserve">not </w:delText>
          </w:r>
        </w:del>
        <w:r w:rsidR="00F92908">
          <w:rPr>
            <w:rFonts w:ascii="Times New Roman" w:hAnsi="Times New Roman" w:cs="Times New Roman"/>
          </w:rPr>
          <w:t>widened to its current six to eight lane width in Sacramento in 1973 and again in 2011 to accommodate increased traffic densities generated by grow</w:t>
        </w:r>
      </w:ins>
      <w:ins w:id="51" w:author="Amanda Elise Coen" w:date="2021-01-17T11:45:00Z">
        <w:r w:rsidR="00F92908">
          <w:rPr>
            <w:rFonts w:ascii="Times New Roman" w:hAnsi="Times New Roman" w:cs="Times New Roman"/>
          </w:rPr>
          <w:t>ing populations in Sacramento</w:t>
        </w:r>
      </w:ins>
      <w:ins w:id="52" w:author="Amanda Elise Coen" w:date="2021-01-17T11:48:00Z">
        <w:r w:rsidR="00F92908">
          <w:rPr>
            <w:rFonts w:ascii="Times New Roman" w:hAnsi="Times New Roman" w:cs="Times New Roman"/>
          </w:rPr>
          <w:t xml:space="preserve"> (</w:t>
        </w:r>
        <w:commentRangeStart w:id="53"/>
        <w:proofErr w:type="spellStart"/>
        <w:r w:rsidR="00F92908">
          <w:rPr>
            <w:rFonts w:ascii="Times New Roman" w:hAnsi="Times New Roman" w:cs="Times New Roman"/>
          </w:rPr>
          <w:t>Faigin</w:t>
        </w:r>
        <w:proofErr w:type="spellEnd"/>
        <w:r w:rsidR="00F92908">
          <w:rPr>
            <w:rFonts w:ascii="Times New Roman" w:hAnsi="Times New Roman" w:cs="Times New Roman"/>
          </w:rPr>
          <w:t xml:space="preserve"> 2020)</w:t>
        </w:r>
        <w:commentRangeEnd w:id="53"/>
        <w:r w:rsidR="00F92908">
          <w:rPr>
            <w:rStyle w:val="CommentReference"/>
          </w:rPr>
          <w:commentReference w:id="53"/>
        </w:r>
      </w:ins>
      <w:ins w:id="54" w:author="Amanda Elise Coen" w:date="2021-01-17T11:45:00Z">
        <w:r w:rsidR="00F92908">
          <w:rPr>
            <w:rFonts w:ascii="Times New Roman" w:hAnsi="Times New Roman" w:cs="Times New Roman"/>
          </w:rPr>
          <w:t xml:space="preserve">. </w:t>
        </w:r>
      </w:ins>
      <w:r w:rsidRPr="005B2012">
        <w:rPr>
          <w:rFonts w:ascii="Times New Roman" w:hAnsi="Times New Roman" w:cs="Times New Roman"/>
        </w:rPr>
        <w:t xml:space="preserve">The </w:t>
      </w:r>
      <w:ins w:id="55" w:author="amandacoenfry@gmail.com" w:date="2021-01-17T15:50:00Z">
        <w:r w:rsidR="00A6740F">
          <w:rPr>
            <w:rFonts w:ascii="Times New Roman" w:hAnsi="Times New Roman" w:cs="Times New Roman"/>
          </w:rPr>
          <w:t xml:space="preserve">more rural </w:t>
        </w:r>
      </w:ins>
      <w:r w:rsidRPr="005B2012">
        <w:rPr>
          <w:rFonts w:ascii="Times New Roman" w:hAnsi="Times New Roman" w:cs="Times New Roman"/>
        </w:rPr>
        <w:t xml:space="preserve">Sierra Nevada </w:t>
      </w:r>
      <w:r w:rsidR="008562D7">
        <w:rPr>
          <w:rFonts w:ascii="Times New Roman" w:hAnsi="Times New Roman" w:cs="Times New Roman"/>
        </w:rPr>
        <w:t>f</w:t>
      </w:r>
      <w:r w:rsidRPr="005B2012">
        <w:rPr>
          <w:rFonts w:ascii="Times New Roman" w:hAnsi="Times New Roman" w:cs="Times New Roman"/>
        </w:rPr>
        <w:t xml:space="preserve">oothills have </w:t>
      </w:r>
      <w:ins w:id="56" w:author="amandacoenfry@gmail.com" w:date="2021-01-17T15:50:00Z">
        <w:r w:rsidR="00A6740F">
          <w:rPr>
            <w:rFonts w:ascii="Times New Roman" w:hAnsi="Times New Roman" w:cs="Times New Roman"/>
          </w:rPr>
          <w:t xml:space="preserve">also </w:t>
        </w:r>
      </w:ins>
      <w:r w:rsidRPr="005B2012">
        <w:rPr>
          <w:rFonts w:ascii="Times New Roman" w:hAnsi="Times New Roman" w:cs="Times New Roman"/>
        </w:rPr>
        <w:t>experienced tremendous growth over the previous two decades, between 7-11% for various cities within Placer County’s foothill region (Center for Strategic Economic Research 2014). Following the trend of increased human populations, the AADT for th</w:t>
      </w:r>
      <w:ins w:id="57" w:author="amandacoenfry@gmail.com" w:date="2021-01-17T15:51:00Z">
        <w:r w:rsidR="00A6740F">
          <w:rPr>
            <w:rFonts w:ascii="Times New Roman" w:hAnsi="Times New Roman" w:cs="Times New Roman"/>
          </w:rPr>
          <w:t>is</w:t>
        </w:r>
      </w:ins>
      <w:del w:id="58" w:author="amandacoenfry@gmail.com" w:date="2021-01-17T15:51:00Z">
        <w:r w:rsidRPr="005B2012" w:rsidDel="00A6740F">
          <w:rPr>
            <w:rFonts w:ascii="Times New Roman" w:hAnsi="Times New Roman" w:cs="Times New Roman"/>
          </w:rPr>
          <w:delText>e</w:delText>
        </w:r>
      </w:del>
      <w:r w:rsidRPr="005B2012">
        <w:rPr>
          <w:rFonts w:ascii="Times New Roman" w:hAnsi="Times New Roman" w:cs="Times New Roman"/>
        </w:rPr>
        <w:t xml:space="preserve"> section of SR 49 has seen steady increases in traffic volumes. Within the study region, there is an increase in the proportions of segments that are under moderate to high traffic volumes. Looking forward, the cities within the Sierra Nevada foothills are projected to see an additional growth of 17.3%, which will result in a corresponding increase in traffic volumes. While current road use patterns </w:t>
      </w:r>
      <w:ins w:id="59" w:author="amandacoenfry@gmail.com" w:date="2021-01-17T15:51:00Z">
        <w:r w:rsidR="00A6740F">
          <w:rPr>
            <w:rFonts w:ascii="Times New Roman" w:hAnsi="Times New Roman" w:cs="Times New Roman"/>
          </w:rPr>
          <w:t xml:space="preserve">appear to </w:t>
        </w:r>
      </w:ins>
      <w:r w:rsidRPr="005B2012">
        <w:rPr>
          <w:rFonts w:ascii="Times New Roman" w:hAnsi="Times New Roman" w:cs="Times New Roman"/>
        </w:rPr>
        <w:t>still allow the passage of both gray fox and coyotes, this pattern may not persist with projected increased vehicle use.</w:t>
      </w:r>
    </w:p>
    <w:sectPr w:rsidR="00CB6029" w:rsidRPr="00A30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Elise Coen" w:date="2021-01-16T12:19:00Z" w:initials="AEC">
    <w:p w14:paraId="363B5303" w14:textId="03116368" w:rsidR="00824FBF" w:rsidRDefault="00824FBF">
      <w:pPr>
        <w:pStyle w:val="CommentText"/>
      </w:pPr>
      <w:r>
        <w:rPr>
          <w:rStyle w:val="CommentReference"/>
        </w:rPr>
        <w:annotationRef/>
      </w:r>
      <w:r>
        <w:t>Check that this reference still holds</w:t>
      </w:r>
    </w:p>
  </w:comment>
  <w:comment w:id="3" w:author="Amanda Elise Coen" w:date="2021-01-16T12:53:00Z" w:initials="AEC">
    <w:p w14:paraId="44823277" w14:textId="0B7EA5AA" w:rsidR="00614044" w:rsidRDefault="00614044">
      <w:pPr>
        <w:pStyle w:val="CommentText"/>
      </w:pPr>
      <w:r>
        <w:rPr>
          <w:rStyle w:val="CommentReference"/>
        </w:rPr>
        <w:annotationRef/>
      </w:r>
      <w:r>
        <w:t>Where?</w:t>
      </w:r>
    </w:p>
  </w:comment>
  <w:comment w:id="19" w:author="Amanda Elise Coen" w:date="2021-01-16T16:46:00Z" w:initials="AEC">
    <w:p w14:paraId="331E0423" w14:textId="525B4993" w:rsidR="003528A8" w:rsidRDefault="003528A8">
      <w:pPr>
        <w:pStyle w:val="CommentText"/>
      </w:pPr>
      <w:r>
        <w:rPr>
          <w:rStyle w:val="CommentReference"/>
        </w:rPr>
        <w:annotationRef/>
      </w:r>
      <w:r>
        <w:t>Check refs including Lombardi 2017</w:t>
      </w:r>
    </w:p>
  </w:comment>
  <w:comment w:id="23" w:author="amandacoenfry@gmail.com" w:date="2021-01-14T13:05:00Z" w:initials="a">
    <w:p w14:paraId="1DA9BBAA" w14:textId="7C38A48F" w:rsidR="00BF0E04" w:rsidRDefault="00BF0E04">
      <w:pPr>
        <w:pStyle w:val="CommentText"/>
      </w:pPr>
      <w:r>
        <w:rPr>
          <w:rStyle w:val="CommentReference"/>
        </w:rPr>
        <w:annotationRef/>
      </w:r>
      <w:r>
        <w:t>Confirm this is the current package</w:t>
      </w:r>
    </w:p>
  </w:comment>
  <w:comment w:id="25" w:author="Amanda Elise Coen" w:date="2021-01-16T17:02:00Z" w:initials="AEC">
    <w:p w14:paraId="75CC11B5" w14:textId="5CCB1312" w:rsidR="009205B2" w:rsidRDefault="009205B2">
      <w:pPr>
        <w:pStyle w:val="CommentText"/>
      </w:pPr>
      <w:r>
        <w:rPr>
          <w:rStyle w:val="CommentReference"/>
        </w:rPr>
        <w:annotationRef/>
      </w:r>
      <w:r>
        <w:t xml:space="preserve">Need to input AADT GIS file source from </w:t>
      </w:r>
      <w:proofErr w:type="spellStart"/>
      <w:r>
        <w:t>Clatrans</w:t>
      </w:r>
      <w:proofErr w:type="spellEnd"/>
    </w:p>
  </w:comment>
  <w:comment w:id="27" w:author="Amanda Elise Coen" w:date="2021-01-14T17:45:00Z" w:initials="AEC">
    <w:p w14:paraId="42C67F37" w14:textId="0DE30B35" w:rsidR="00A10425" w:rsidRDefault="00A10425">
      <w:pPr>
        <w:pStyle w:val="CommentText"/>
      </w:pPr>
      <w:r>
        <w:rPr>
          <w:rStyle w:val="CommentReference"/>
        </w:rPr>
        <w:annotationRef/>
      </w:r>
      <w:r>
        <w:t>Try a different word</w:t>
      </w:r>
    </w:p>
  </w:comment>
  <w:comment w:id="42" w:author="Amanda Elise Coen [2]" w:date="2020-12-31T11:01:00Z" w:initials="AEC">
    <w:p w14:paraId="781ABB3B" w14:textId="0152178D" w:rsidR="001D2B56" w:rsidRDefault="001D2B56">
      <w:pPr>
        <w:pStyle w:val="CommentText"/>
      </w:pPr>
      <w:r>
        <w:rPr>
          <w:rStyle w:val="CommentReference"/>
        </w:rPr>
        <w:annotationRef/>
      </w:r>
      <w:r>
        <w:t>Look at relatedness of samples in BA W680 cluster.</w:t>
      </w:r>
    </w:p>
  </w:comment>
  <w:comment w:id="43" w:author="Amanda Elise Coen" w:date="2021-01-16T17:23:00Z" w:initials="AEC">
    <w:p w14:paraId="5DB0109E" w14:textId="32356A0D" w:rsidR="00AD3864" w:rsidRDefault="00AD3864">
      <w:pPr>
        <w:pStyle w:val="CommentText"/>
      </w:pPr>
      <w:r>
        <w:rPr>
          <w:rStyle w:val="CommentReference"/>
        </w:rPr>
        <w:annotationRef/>
      </w:r>
      <w:r>
        <w:t>Copied and pasted from Report 2, drop or include citation for report 2 as well?</w:t>
      </w:r>
    </w:p>
  </w:comment>
  <w:comment w:id="46" w:author="Amanda Elise Coen" w:date="2021-01-16T17:37:00Z" w:initials="AEC">
    <w:p w14:paraId="6D2FB32F" w14:textId="69104CC2" w:rsidR="008562D7" w:rsidRDefault="0083747A">
      <w:pPr>
        <w:pStyle w:val="CommentText"/>
      </w:pPr>
      <w:r>
        <w:t>201</w:t>
      </w:r>
      <w:r w:rsidR="008562D7">
        <w:t>5 or 2016?</w:t>
      </w:r>
    </w:p>
  </w:comment>
  <w:comment w:id="47" w:author="Amanda Elise Coen" w:date="2021-01-16T17:45:00Z" w:initials="AEC">
    <w:p w14:paraId="05008CD3" w14:textId="5FC07B99" w:rsidR="00194467" w:rsidRDefault="00194467">
      <w:pPr>
        <w:pStyle w:val="CommentText"/>
      </w:pPr>
      <w:r>
        <w:rPr>
          <w:rStyle w:val="CommentReference"/>
        </w:rPr>
        <w:annotationRef/>
      </w:r>
      <w:r>
        <w:t>Confirm correct</w:t>
      </w:r>
    </w:p>
  </w:comment>
  <w:comment w:id="53" w:author="Amanda Elise Coen" w:date="2021-01-17T11:48:00Z" w:initials="AEC">
    <w:p w14:paraId="702FB06D" w14:textId="51FCEC44" w:rsidR="00F92908" w:rsidRDefault="00F92908">
      <w:pPr>
        <w:pStyle w:val="CommentText"/>
      </w:pPr>
      <w:r>
        <w:rPr>
          <w:rStyle w:val="CommentReference"/>
        </w:rPr>
        <w:annotationRef/>
      </w:r>
      <w:r w:rsidRPr="00F92908">
        <w:t>https://cahighways.org/itypes.html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3B5303" w15:done="0"/>
  <w15:commentEx w15:paraId="44823277" w15:done="0"/>
  <w15:commentEx w15:paraId="331E0423" w15:done="0"/>
  <w15:commentEx w15:paraId="1DA9BBAA" w15:done="0"/>
  <w15:commentEx w15:paraId="75CC11B5" w15:done="0"/>
  <w15:commentEx w15:paraId="42C67F37" w15:done="0"/>
  <w15:commentEx w15:paraId="781ABB3B" w15:done="0"/>
  <w15:commentEx w15:paraId="5DB0109E" w15:done="0"/>
  <w15:commentEx w15:paraId="6D2FB32F" w15:done="0"/>
  <w15:commentEx w15:paraId="05008CD3" w15:done="0"/>
  <w15:commentEx w15:paraId="702FB0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D5869" w16cex:dateUtc="2021-01-16T20:19:00Z"/>
  <w16cex:commentExtensible w16cex:durableId="23AD603E" w16cex:dateUtc="2021-01-16T20:53:00Z"/>
  <w16cex:commentExtensible w16cex:durableId="23AD96CD" w16cex:dateUtc="2021-01-17T00:46:00Z"/>
  <w16cex:commentExtensible w16cex:durableId="23AD9A9E" w16cex:dateUtc="2021-01-17T01:02:00Z"/>
  <w16cex:commentExtensible w16cex:durableId="23AB01B4" w16cex:dateUtc="2021-01-15T01:45:00Z"/>
  <w16cex:commentExtensible w16cex:durableId="23982E11" w16cex:dateUtc="2020-12-31T19:01:00Z"/>
  <w16cex:commentExtensible w16cex:durableId="23AD9F9E" w16cex:dateUtc="2021-01-17T01:23:00Z"/>
  <w16cex:commentExtensible w16cex:durableId="23ADA2E5" w16cex:dateUtc="2021-01-17T01:37:00Z"/>
  <w16cex:commentExtensible w16cex:durableId="23ADA4B8" w16cex:dateUtc="2021-01-17T01:45:00Z"/>
  <w16cex:commentExtensible w16cex:durableId="23AEA29C" w16cex:dateUtc="2021-01-17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3B5303" w16cid:durableId="23AD5869"/>
  <w16cid:commentId w16cid:paraId="44823277" w16cid:durableId="23AD603E"/>
  <w16cid:commentId w16cid:paraId="331E0423" w16cid:durableId="23AD96CD"/>
  <w16cid:commentId w16cid:paraId="1DA9BBAA" w16cid:durableId="23AAC028"/>
  <w16cid:commentId w16cid:paraId="75CC11B5" w16cid:durableId="23AD9A9E"/>
  <w16cid:commentId w16cid:paraId="42C67F37" w16cid:durableId="23AB01B4"/>
  <w16cid:commentId w16cid:paraId="781ABB3B" w16cid:durableId="23982E11"/>
  <w16cid:commentId w16cid:paraId="5DB0109E" w16cid:durableId="23AD9F9E"/>
  <w16cid:commentId w16cid:paraId="6D2FB32F" w16cid:durableId="23ADA2E5"/>
  <w16cid:commentId w16cid:paraId="05008CD3" w16cid:durableId="23ADA4B8"/>
  <w16cid:commentId w16cid:paraId="702FB06D" w16cid:durableId="23AEA2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Elise Coen">
    <w15:presenceInfo w15:providerId="AD" w15:userId="S::aecoen@ucdavis.edu::a590c986-fefe-4814-b72a-cf719de5f935"/>
  </w15:person>
  <w15:person w15:author="amandacoenfry@gmail.com">
    <w15:presenceInfo w15:providerId="Windows Live" w15:userId="5456399719584508"/>
  </w15:person>
  <w15:person w15:author="Amanda Elise Coen [2]">
    <w15:presenceInfo w15:providerId="None" w15:userId="Amanda Elise Co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DA"/>
    <w:rsid w:val="00001A5E"/>
    <w:rsid w:val="00034402"/>
    <w:rsid w:val="00034E48"/>
    <w:rsid w:val="00035AD9"/>
    <w:rsid w:val="00042E8E"/>
    <w:rsid w:val="0009600C"/>
    <w:rsid w:val="000B2FF0"/>
    <w:rsid w:val="000D3D14"/>
    <w:rsid w:val="001078BF"/>
    <w:rsid w:val="00114875"/>
    <w:rsid w:val="00130C43"/>
    <w:rsid w:val="001526D9"/>
    <w:rsid w:val="00177F05"/>
    <w:rsid w:val="00194467"/>
    <w:rsid w:val="001A17D7"/>
    <w:rsid w:val="001D2764"/>
    <w:rsid w:val="001D2B56"/>
    <w:rsid w:val="001D6D1F"/>
    <w:rsid w:val="001E0FA4"/>
    <w:rsid w:val="001F3C25"/>
    <w:rsid w:val="001F484C"/>
    <w:rsid w:val="00216C67"/>
    <w:rsid w:val="00250F74"/>
    <w:rsid w:val="00272894"/>
    <w:rsid w:val="002B4E2B"/>
    <w:rsid w:val="00303046"/>
    <w:rsid w:val="00313DE8"/>
    <w:rsid w:val="003528A8"/>
    <w:rsid w:val="003D02F0"/>
    <w:rsid w:val="003E1F53"/>
    <w:rsid w:val="003F4373"/>
    <w:rsid w:val="004101C4"/>
    <w:rsid w:val="00413780"/>
    <w:rsid w:val="00417652"/>
    <w:rsid w:val="004178EC"/>
    <w:rsid w:val="004607FF"/>
    <w:rsid w:val="004625F6"/>
    <w:rsid w:val="00491375"/>
    <w:rsid w:val="00493F27"/>
    <w:rsid w:val="004A6E9D"/>
    <w:rsid w:val="004C01AA"/>
    <w:rsid w:val="004D12BE"/>
    <w:rsid w:val="00506225"/>
    <w:rsid w:val="005178A3"/>
    <w:rsid w:val="005355BB"/>
    <w:rsid w:val="00545147"/>
    <w:rsid w:val="005544BF"/>
    <w:rsid w:val="00574236"/>
    <w:rsid w:val="005B2012"/>
    <w:rsid w:val="005C0CF8"/>
    <w:rsid w:val="005E155D"/>
    <w:rsid w:val="005F3206"/>
    <w:rsid w:val="0060732D"/>
    <w:rsid w:val="00607F08"/>
    <w:rsid w:val="00614044"/>
    <w:rsid w:val="00683EFF"/>
    <w:rsid w:val="00691FAD"/>
    <w:rsid w:val="006A1832"/>
    <w:rsid w:val="006A72C7"/>
    <w:rsid w:val="006B2C55"/>
    <w:rsid w:val="006C3C37"/>
    <w:rsid w:val="006D304B"/>
    <w:rsid w:val="006D76BC"/>
    <w:rsid w:val="00703DBF"/>
    <w:rsid w:val="00707500"/>
    <w:rsid w:val="00715F16"/>
    <w:rsid w:val="00720FBF"/>
    <w:rsid w:val="0075260A"/>
    <w:rsid w:val="00784432"/>
    <w:rsid w:val="007E193F"/>
    <w:rsid w:val="00824FBF"/>
    <w:rsid w:val="00835A95"/>
    <w:rsid w:val="0083747A"/>
    <w:rsid w:val="008562D7"/>
    <w:rsid w:val="008575D6"/>
    <w:rsid w:val="008710DC"/>
    <w:rsid w:val="00885629"/>
    <w:rsid w:val="00890CFE"/>
    <w:rsid w:val="008C6B70"/>
    <w:rsid w:val="008D54A9"/>
    <w:rsid w:val="008E78AF"/>
    <w:rsid w:val="00901F58"/>
    <w:rsid w:val="00906D77"/>
    <w:rsid w:val="00915515"/>
    <w:rsid w:val="009205B2"/>
    <w:rsid w:val="009767E1"/>
    <w:rsid w:val="009A171A"/>
    <w:rsid w:val="009E5683"/>
    <w:rsid w:val="00A10425"/>
    <w:rsid w:val="00A17BAE"/>
    <w:rsid w:val="00A30917"/>
    <w:rsid w:val="00A62C10"/>
    <w:rsid w:val="00A6740F"/>
    <w:rsid w:val="00A722FA"/>
    <w:rsid w:val="00A95417"/>
    <w:rsid w:val="00A968AF"/>
    <w:rsid w:val="00A96F0C"/>
    <w:rsid w:val="00A97E7A"/>
    <w:rsid w:val="00AA6BEB"/>
    <w:rsid w:val="00AB434E"/>
    <w:rsid w:val="00AC421D"/>
    <w:rsid w:val="00AD3864"/>
    <w:rsid w:val="00AF3EF9"/>
    <w:rsid w:val="00B31776"/>
    <w:rsid w:val="00B41422"/>
    <w:rsid w:val="00B45E2C"/>
    <w:rsid w:val="00B72AC6"/>
    <w:rsid w:val="00B94B0C"/>
    <w:rsid w:val="00BD0AC0"/>
    <w:rsid w:val="00BF0817"/>
    <w:rsid w:val="00BF0E04"/>
    <w:rsid w:val="00C11E44"/>
    <w:rsid w:val="00C26EA3"/>
    <w:rsid w:val="00C53D96"/>
    <w:rsid w:val="00C9315C"/>
    <w:rsid w:val="00CB6029"/>
    <w:rsid w:val="00CE13E6"/>
    <w:rsid w:val="00CF0F1F"/>
    <w:rsid w:val="00CF330F"/>
    <w:rsid w:val="00D3643D"/>
    <w:rsid w:val="00D41E18"/>
    <w:rsid w:val="00D47582"/>
    <w:rsid w:val="00D73C2D"/>
    <w:rsid w:val="00DA7540"/>
    <w:rsid w:val="00DB5ABB"/>
    <w:rsid w:val="00DD3EEE"/>
    <w:rsid w:val="00DD7067"/>
    <w:rsid w:val="00DF27EB"/>
    <w:rsid w:val="00E1268C"/>
    <w:rsid w:val="00E15216"/>
    <w:rsid w:val="00EB076A"/>
    <w:rsid w:val="00EB0EE5"/>
    <w:rsid w:val="00EC0DCA"/>
    <w:rsid w:val="00EF570E"/>
    <w:rsid w:val="00F04F53"/>
    <w:rsid w:val="00F44DB7"/>
    <w:rsid w:val="00F50C30"/>
    <w:rsid w:val="00F63FD5"/>
    <w:rsid w:val="00F722DA"/>
    <w:rsid w:val="00F92908"/>
    <w:rsid w:val="00FA1E15"/>
    <w:rsid w:val="00FB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C5D"/>
  <w15:chartTrackingRefBased/>
  <w15:docId w15:val="{96F58E4B-5F13-48DC-BA86-711F03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2DA"/>
    <w:rPr>
      <w:rFonts w:ascii="Segoe UI" w:hAnsi="Segoe UI" w:cs="Segoe UI"/>
      <w:sz w:val="18"/>
      <w:szCs w:val="18"/>
    </w:rPr>
  </w:style>
  <w:style w:type="character" w:styleId="CommentReference">
    <w:name w:val="annotation reference"/>
    <w:basedOn w:val="DefaultParagraphFont"/>
    <w:uiPriority w:val="99"/>
    <w:semiHidden/>
    <w:unhideWhenUsed/>
    <w:rsid w:val="00A96F0C"/>
    <w:rPr>
      <w:sz w:val="16"/>
      <w:szCs w:val="16"/>
    </w:rPr>
  </w:style>
  <w:style w:type="paragraph" w:styleId="CommentText">
    <w:name w:val="annotation text"/>
    <w:basedOn w:val="Normal"/>
    <w:link w:val="CommentTextChar"/>
    <w:uiPriority w:val="99"/>
    <w:semiHidden/>
    <w:unhideWhenUsed/>
    <w:rsid w:val="00A96F0C"/>
    <w:pPr>
      <w:spacing w:line="240" w:lineRule="auto"/>
    </w:pPr>
    <w:rPr>
      <w:sz w:val="20"/>
      <w:szCs w:val="20"/>
    </w:rPr>
  </w:style>
  <w:style w:type="character" w:customStyle="1" w:styleId="CommentTextChar">
    <w:name w:val="Comment Text Char"/>
    <w:basedOn w:val="DefaultParagraphFont"/>
    <w:link w:val="CommentText"/>
    <w:uiPriority w:val="99"/>
    <w:semiHidden/>
    <w:rsid w:val="00A96F0C"/>
    <w:rPr>
      <w:sz w:val="20"/>
      <w:szCs w:val="20"/>
    </w:rPr>
  </w:style>
  <w:style w:type="paragraph" w:styleId="CommentSubject">
    <w:name w:val="annotation subject"/>
    <w:basedOn w:val="CommentText"/>
    <w:next w:val="CommentText"/>
    <w:link w:val="CommentSubjectChar"/>
    <w:uiPriority w:val="99"/>
    <w:semiHidden/>
    <w:unhideWhenUsed/>
    <w:rsid w:val="00A96F0C"/>
    <w:rPr>
      <w:b/>
      <w:bCs/>
    </w:rPr>
  </w:style>
  <w:style w:type="character" w:customStyle="1" w:styleId="CommentSubjectChar">
    <w:name w:val="Comment Subject Char"/>
    <w:basedOn w:val="CommentTextChar"/>
    <w:link w:val="CommentSubject"/>
    <w:uiPriority w:val="99"/>
    <w:semiHidden/>
    <w:rsid w:val="00A96F0C"/>
    <w:rPr>
      <w:b/>
      <w:bCs/>
      <w:sz w:val="20"/>
      <w:szCs w:val="20"/>
    </w:rPr>
  </w:style>
  <w:style w:type="paragraph" w:customStyle="1" w:styleId="Normal1">
    <w:name w:val="Normal1"/>
    <w:rsid w:val="005C0CF8"/>
    <w:pPr>
      <w:spacing w:after="0" w:line="276"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061010">
      <w:bodyDiv w:val="1"/>
      <w:marLeft w:val="0"/>
      <w:marRight w:val="0"/>
      <w:marTop w:val="0"/>
      <w:marBottom w:val="0"/>
      <w:divBdr>
        <w:top w:val="none" w:sz="0" w:space="0" w:color="auto"/>
        <w:left w:val="none" w:sz="0" w:space="0" w:color="auto"/>
        <w:bottom w:val="none" w:sz="0" w:space="0" w:color="auto"/>
        <w:right w:val="none" w:sz="0" w:space="0" w:color="auto"/>
      </w:divBdr>
    </w:div>
    <w:div w:id="699286856">
      <w:bodyDiv w:val="1"/>
      <w:marLeft w:val="0"/>
      <w:marRight w:val="0"/>
      <w:marTop w:val="0"/>
      <w:marBottom w:val="0"/>
      <w:divBdr>
        <w:top w:val="none" w:sz="0" w:space="0" w:color="auto"/>
        <w:left w:val="none" w:sz="0" w:space="0" w:color="auto"/>
        <w:bottom w:val="none" w:sz="0" w:space="0" w:color="auto"/>
        <w:right w:val="none" w:sz="0" w:space="0" w:color="auto"/>
      </w:divBdr>
    </w:div>
    <w:div w:id="740643218">
      <w:bodyDiv w:val="1"/>
      <w:marLeft w:val="0"/>
      <w:marRight w:val="0"/>
      <w:marTop w:val="0"/>
      <w:marBottom w:val="0"/>
      <w:divBdr>
        <w:top w:val="none" w:sz="0" w:space="0" w:color="auto"/>
        <w:left w:val="none" w:sz="0" w:space="0" w:color="auto"/>
        <w:bottom w:val="none" w:sz="0" w:space="0" w:color="auto"/>
        <w:right w:val="none" w:sz="0" w:space="0" w:color="auto"/>
      </w:divBdr>
    </w:div>
    <w:div w:id="1237085214">
      <w:bodyDiv w:val="1"/>
      <w:marLeft w:val="0"/>
      <w:marRight w:val="0"/>
      <w:marTop w:val="0"/>
      <w:marBottom w:val="0"/>
      <w:divBdr>
        <w:top w:val="none" w:sz="0" w:space="0" w:color="auto"/>
        <w:left w:val="none" w:sz="0" w:space="0" w:color="auto"/>
        <w:bottom w:val="none" w:sz="0" w:space="0" w:color="auto"/>
        <w:right w:val="none" w:sz="0" w:space="0" w:color="auto"/>
      </w:divBdr>
    </w:div>
    <w:div w:id="13026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918842">
          <w:marLeft w:val="0"/>
          <w:marRight w:val="0"/>
          <w:marTop w:val="0"/>
          <w:marBottom w:val="0"/>
          <w:divBdr>
            <w:top w:val="none" w:sz="0" w:space="0" w:color="auto"/>
            <w:left w:val="none" w:sz="0" w:space="0" w:color="auto"/>
            <w:bottom w:val="none" w:sz="0" w:space="0" w:color="auto"/>
            <w:right w:val="none" w:sz="0" w:space="0" w:color="auto"/>
          </w:divBdr>
        </w:div>
        <w:div w:id="1017729710">
          <w:marLeft w:val="0"/>
          <w:marRight w:val="0"/>
          <w:marTop w:val="0"/>
          <w:marBottom w:val="0"/>
          <w:divBdr>
            <w:top w:val="none" w:sz="0" w:space="0" w:color="auto"/>
            <w:left w:val="none" w:sz="0" w:space="0" w:color="auto"/>
            <w:bottom w:val="none" w:sz="0" w:space="0" w:color="auto"/>
            <w:right w:val="none" w:sz="0" w:space="0" w:color="auto"/>
          </w:divBdr>
        </w:div>
        <w:div w:id="73213170">
          <w:marLeft w:val="0"/>
          <w:marRight w:val="0"/>
          <w:marTop w:val="0"/>
          <w:marBottom w:val="0"/>
          <w:divBdr>
            <w:top w:val="none" w:sz="0" w:space="0" w:color="auto"/>
            <w:left w:val="none" w:sz="0" w:space="0" w:color="auto"/>
            <w:bottom w:val="none" w:sz="0" w:space="0" w:color="auto"/>
            <w:right w:val="none" w:sz="0" w:space="0" w:color="auto"/>
          </w:divBdr>
        </w:div>
        <w:div w:id="1536044859">
          <w:marLeft w:val="0"/>
          <w:marRight w:val="0"/>
          <w:marTop w:val="0"/>
          <w:marBottom w:val="0"/>
          <w:divBdr>
            <w:top w:val="none" w:sz="0" w:space="0" w:color="auto"/>
            <w:left w:val="none" w:sz="0" w:space="0" w:color="auto"/>
            <w:bottom w:val="none" w:sz="0" w:space="0" w:color="auto"/>
            <w:right w:val="none" w:sz="0" w:space="0" w:color="auto"/>
          </w:divBdr>
        </w:div>
        <w:div w:id="160659488">
          <w:marLeft w:val="0"/>
          <w:marRight w:val="0"/>
          <w:marTop w:val="0"/>
          <w:marBottom w:val="0"/>
          <w:divBdr>
            <w:top w:val="none" w:sz="0" w:space="0" w:color="auto"/>
            <w:left w:val="none" w:sz="0" w:space="0" w:color="auto"/>
            <w:bottom w:val="none" w:sz="0" w:space="0" w:color="auto"/>
            <w:right w:val="none" w:sz="0" w:space="0" w:color="auto"/>
          </w:divBdr>
        </w:div>
        <w:div w:id="538053825">
          <w:marLeft w:val="0"/>
          <w:marRight w:val="0"/>
          <w:marTop w:val="0"/>
          <w:marBottom w:val="0"/>
          <w:divBdr>
            <w:top w:val="none" w:sz="0" w:space="0" w:color="auto"/>
            <w:left w:val="none" w:sz="0" w:space="0" w:color="auto"/>
            <w:bottom w:val="none" w:sz="0" w:space="0" w:color="auto"/>
            <w:right w:val="none" w:sz="0" w:space="0" w:color="auto"/>
          </w:divBdr>
        </w:div>
        <w:div w:id="1375233967">
          <w:marLeft w:val="0"/>
          <w:marRight w:val="0"/>
          <w:marTop w:val="0"/>
          <w:marBottom w:val="0"/>
          <w:divBdr>
            <w:top w:val="none" w:sz="0" w:space="0" w:color="auto"/>
            <w:left w:val="none" w:sz="0" w:space="0" w:color="auto"/>
            <w:bottom w:val="none" w:sz="0" w:space="0" w:color="auto"/>
            <w:right w:val="none" w:sz="0" w:space="0" w:color="auto"/>
          </w:divBdr>
        </w:div>
        <w:div w:id="1492477467">
          <w:marLeft w:val="0"/>
          <w:marRight w:val="0"/>
          <w:marTop w:val="0"/>
          <w:marBottom w:val="0"/>
          <w:divBdr>
            <w:top w:val="none" w:sz="0" w:space="0" w:color="auto"/>
            <w:left w:val="none" w:sz="0" w:space="0" w:color="auto"/>
            <w:bottom w:val="none" w:sz="0" w:space="0" w:color="auto"/>
            <w:right w:val="none" w:sz="0" w:space="0" w:color="auto"/>
          </w:divBdr>
        </w:div>
      </w:divsChild>
    </w:div>
    <w:div w:id="1642886254">
      <w:bodyDiv w:val="1"/>
      <w:marLeft w:val="0"/>
      <w:marRight w:val="0"/>
      <w:marTop w:val="0"/>
      <w:marBottom w:val="0"/>
      <w:divBdr>
        <w:top w:val="none" w:sz="0" w:space="0" w:color="auto"/>
        <w:left w:val="none" w:sz="0" w:space="0" w:color="auto"/>
        <w:bottom w:val="none" w:sz="0" w:space="0" w:color="auto"/>
        <w:right w:val="none" w:sz="0" w:space="0" w:color="auto"/>
      </w:divBdr>
    </w:div>
    <w:div w:id="1703482965">
      <w:bodyDiv w:val="1"/>
      <w:marLeft w:val="0"/>
      <w:marRight w:val="0"/>
      <w:marTop w:val="0"/>
      <w:marBottom w:val="0"/>
      <w:divBdr>
        <w:top w:val="none" w:sz="0" w:space="0" w:color="auto"/>
        <w:left w:val="none" w:sz="0" w:space="0" w:color="auto"/>
        <w:bottom w:val="none" w:sz="0" w:space="0" w:color="auto"/>
        <w:right w:val="none" w:sz="0" w:space="0" w:color="auto"/>
      </w:divBdr>
    </w:div>
    <w:div w:id="213818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29620-D4E2-45E9-AAFD-DB159F83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12461</TotalTime>
  <Pages>14</Pages>
  <Words>4873</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Elise Coen</dc:creator>
  <cp:keywords/>
  <dc:description/>
  <cp:lastModifiedBy>amandacoenfry@gmail.com</cp:lastModifiedBy>
  <cp:revision>82</cp:revision>
  <cp:lastPrinted>2020-12-17T00:29:00Z</cp:lastPrinted>
  <dcterms:created xsi:type="dcterms:W3CDTF">2020-12-17T00:28:00Z</dcterms:created>
  <dcterms:modified xsi:type="dcterms:W3CDTF">2021-01-17T23:51:00Z</dcterms:modified>
</cp:coreProperties>
</file>