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commentRangeStart w:id="0"/>
      <w:r>
        <w:rPr>
          <w:rFonts w:ascii="Times New Roman" w:hAnsi="Times New Roman" w:cs="Times New Roman"/>
        </w:rPr>
        <w:t>ABSTRACT</w:t>
      </w:r>
      <w:commentRangeEnd w:id="0"/>
      <w:r w:rsidR="00C97C9B">
        <w:rPr>
          <w:rStyle w:val="CommentReference"/>
        </w:rPr>
        <w:commentReference w:id="0"/>
      </w:r>
    </w:p>
    <w:p w14:paraId="5F714962" w14:textId="6E0D4415" w:rsidR="00A30917" w:rsidRDefault="000B26E9" w:rsidP="00885020">
      <w:pPr>
        <w:spacing w:line="480" w:lineRule="auto"/>
        <w:rPr>
          <w:rFonts w:ascii="Times New Roman" w:hAnsi="Times New Roman" w:cs="Times New Roman"/>
        </w:rPr>
      </w:pPr>
      <w:r w:rsidRPr="000B26E9">
        <w:rPr>
          <w:rFonts w:ascii="Times New Roman" w:hAnsi="Times New Roman" w:cs="Times New Roman"/>
        </w:rPr>
        <w:t xml:space="preserve">Roads networks may have profound impacts on the viability of wildlife populations. </w:t>
      </w:r>
      <w:r w:rsidR="005F707E" w:rsidRPr="000B26E9">
        <w:rPr>
          <w:rFonts w:ascii="Times New Roman" w:hAnsi="Times New Roman" w:cs="Times New Roman"/>
        </w:rPr>
        <w:t>Highways</w:t>
      </w:r>
      <w:r w:rsidRPr="000B26E9">
        <w:rPr>
          <w:rFonts w:ascii="Times New Roman" w:hAnsi="Times New Roman" w:cs="Times New Roman"/>
        </w:rPr>
        <w:t xml:space="preserve"> can be barriers to wildlife movement, leading to genetic diversity loss, inbreeding, and increased extinction risk for small, isolated populations on either side. </w:t>
      </w:r>
      <w:r>
        <w:rPr>
          <w:rFonts w:ascii="Times New Roman" w:hAnsi="Times New Roman" w:cs="Times New Roman"/>
        </w:rPr>
        <w:t>Differences in highway characteristic</w:t>
      </w:r>
      <w:ins w:id="1" w:author="caylw" w:date="2021-01-22T17:02:00Z">
        <w:r w:rsidR="00420E43">
          <w:rPr>
            <w:rFonts w:ascii="Times New Roman" w:hAnsi="Times New Roman" w:cs="Times New Roman"/>
          </w:rPr>
          <w:t>s</w:t>
        </w:r>
      </w:ins>
      <w:r w:rsidR="00CF3336">
        <w:rPr>
          <w:rFonts w:ascii="Times New Roman" w:hAnsi="Times New Roman" w:cs="Times New Roman"/>
        </w:rPr>
        <w:t>, particularly environmental disturbances tied to higher traffic rates</w:t>
      </w:r>
      <w:ins w:id="2" w:author="caylw" w:date="2021-01-22T17:03:00Z">
        <w:r w:rsidR="00420E43">
          <w:rPr>
            <w:rFonts w:ascii="Times New Roman" w:hAnsi="Times New Roman" w:cs="Times New Roman"/>
          </w:rPr>
          <w:t>,</w:t>
        </w:r>
      </w:ins>
      <w:r>
        <w:rPr>
          <w:rFonts w:ascii="Times New Roman" w:hAnsi="Times New Roman" w:cs="Times New Roman"/>
        </w:rPr>
        <w:t xml:space="preserve"> can increase avoidance. </w:t>
      </w:r>
      <w:r w:rsidRPr="000B26E9">
        <w:rPr>
          <w:rFonts w:ascii="Times New Roman" w:hAnsi="Times New Roman" w:cs="Times New Roman"/>
        </w:rPr>
        <w:t xml:space="preserve">The effects that highways have on wildlife movement can be variable, dependent on the unique </w:t>
      </w:r>
      <w:r>
        <w:rPr>
          <w:rFonts w:ascii="Times New Roman" w:hAnsi="Times New Roman" w:cs="Times New Roman"/>
        </w:rPr>
        <w:t>disturbance tolerance</w:t>
      </w:r>
      <w:r w:rsidRPr="000B26E9">
        <w:rPr>
          <w:rFonts w:ascii="Times New Roman" w:hAnsi="Times New Roman" w:cs="Times New Roman"/>
        </w:rPr>
        <w:t xml:space="preserve"> of individual species.</w:t>
      </w:r>
      <w:r w:rsidR="00061554">
        <w:rPr>
          <w:rFonts w:ascii="Times New Roman" w:hAnsi="Times New Roman" w:cs="Times New Roman"/>
        </w:rPr>
        <w:t xml:space="preserve"> In this study, we </w:t>
      </w:r>
      <w:r w:rsidR="00885020">
        <w:rPr>
          <w:rFonts w:ascii="Times New Roman" w:hAnsi="Times New Roman" w:cs="Times New Roman"/>
        </w:rPr>
        <w:t>examined</w:t>
      </w:r>
      <w:r w:rsidR="00061554">
        <w:rPr>
          <w:rFonts w:ascii="Times New Roman" w:hAnsi="Times New Roman" w:cs="Times New Roman"/>
        </w:rPr>
        <w:t xml:space="preserve"> genetic</w:t>
      </w:r>
      <w:r w:rsidR="00885020">
        <w:rPr>
          <w:rFonts w:ascii="Times New Roman" w:hAnsi="Times New Roman" w:cs="Times New Roman"/>
        </w:rPr>
        <w:t xml:space="preserve"> connectivity relative to traffic rates in coyote populations adjacent to highways with different usage intensities. Additionally, we examine</w:t>
      </w:r>
      <w:ins w:id="3" w:author="caylw" w:date="2021-01-22T17:03:00Z">
        <w:r w:rsidR="00420E43">
          <w:rPr>
            <w:rFonts w:ascii="Times New Roman" w:hAnsi="Times New Roman" w:cs="Times New Roman"/>
          </w:rPr>
          <w:t>d</w:t>
        </w:r>
      </w:ins>
      <w:r w:rsidR="00885020">
        <w:rPr>
          <w:rFonts w:ascii="Times New Roman" w:hAnsi="Times New Roman" w:cs="Times New Roman"/>
        </w:rPr>
        <w:t xml:space="preserve"> the impact of disturbance tolerance on genetic connectivity across a highway for coyotes and gray fox. We collected canid scats samples</w:t>
      </w:r>
      <w:r w:rsidR="005F707E">
        <w:rPr>
          <w:rFonts w:ascii="Times New Roman" w:hAnsi="Times New Roman" w:cs="Times New Roman"/>
        </w:rPr>
        <w:t xml:space="preserve"> for genetic analysis from opposite sides of I-580 and I-680 in the </w:t>
      </w:r>
      <w:commentRangeStart w:id="4"/>
      <w:r w:rsidR="005F707E">
        <w:rPr>
          <w:rFonts w:ascii="Times New Roman" w:hAnsi="Times New Roman" w:cs="Times New Roman"/>
        </w:rPr>
        <w:t xml:space="preserve">East Bay </w:t>
      </w:r>
      <w:commentRangeEnd w:id="4"/>
      <w:r w:rsidR="00420E43">
        <w:rPr>
          <w:rStyle w:val="CommentReference"/>
        </w:rPr>
        <w:commentReference w:id="4"/>
      </w:r>
      <w:r w:rsidR="005F707E">
        <w:rPr>
          <w:rFonts w:ascii="Times New Roman" w:hAnsi="Times New Roman" w:cs="Times New Roman"/>
        </w:rPr>
        <w:t xml:space="preserve">and I-80, US 50, SR49 and SR 20 in the Sierra Nevada foothills. </w:t>
      </w:r>
      <w:r w:rsidR="00CF3336">
        <w:rPr>
          <w:rFonts w:ascii="Times New Roman" w:hAnsi="Times New Roman" w:cs="Times New Roman"/>
        </w:rPr>
        <w:t>East Bay highways have high traffic rates (115,000-260,000 annual average daily traffic) while the Sierra Nevada foothill highways range from high to lower traffic rates (</w:t>
      </w:r>
      <w:r w:rsidR="000B28A1">
        <w:rPr>
          <w:rFonts w:ascii="Times New Roman" w:hAnsi="Times New Roman" w:cs="Times New Roman"/>
        </w:rPr>
        <w:t xml:space="preserve">3,000-258,000 annual average daily traffic). </w:t>
      </w:r>
      <w:r w:rsidR="005F707E">
        <w:rPr>
          <w:rFonts w:ascii="Times New Roman" w:hAnsi="Times New Roman" w:cs="Times New Roman"/>
        </w:rPr>
        <w:t xml:space="preserve">Genetic diversity was high in all examined populations. </w:t>
      </w:r>
      <w:r w:rsidR="005F707E" w:rsidRPr="005F707E">
        <w:rPr>
          <w:rFonts w:ascii="Times New Roman" w:hAnsi="Times New Roman" w:cs="Times New Roman"/>
        </w:rPr>
        <w:t xml:space="preserve">We found little evidence of contemporary genetic structure across </w:t>
      </w:r>
      <w:r w:rsidR="005F707E">
        <w:rPr>
          <w:rFonts w:ascii="Times New Roman" w:hAnsi="Times New Roman" w:cs="Times New Roman"/>
        </w:rPr>
        <w:t>focal highways</w:t>
      </w:r>
      <w:r w:rsidR="005F707E" w:rsidRPr="005F707E">
        <w:rPr>
          <w:rFonts w:ascii="Times New Roman" w:hAnsi="Times New Roman" w:cs="Times New Roman"/>
        </w:rPr>
        <w:t xml:space="preserve"> for either species</w:t>
      </w:r>
      <w:r w:rsidR="005F707E">
        <w:rPr>
          <w:rFonts w:ascii="Times New Roman" w:hAnsi="Times New Roman" w:cs="Times New Roman"/>
        </w:rPr>
        <w:t>, suggesting that these highways may be permeable to dispersal</w:t>
      </w:r>
      <w:r w:rsidR="005F707E" w:rsidRPr="005F707E">
        <w:rPr>
          <w:rFonts w:ascii="Times New Roman" w:hAnsi="Times New Roman" w:cs="Times New Roman"/>
        </w:rPr>
        <w:t xml:space="preserve">. All genetic differentiation that we observed was driven by family structure </w:t>
      </w:r>
      <w:r w:rsidR="005F707E">
        <w:rPr>
          <w:rFonts w:ascii="Times New Roman" w:hAnsi="Times New Roman" w:cs="Times New Roman"/>
        </w:rPr>
        <w:t>within sampled populations</w:t>
      </w:r>
      <w:r w:rsidR="005F707E" w:rsidRPr="005F707E">
        <w:rPr>
          <w:rFonts w:ascii="Times New Roman" w:hAnsi="Times New Roman" w:cs="Times New Roman"/>
        </w:rPr>
        <w:t>.</w:t>
      </w:r>
      <w:r w:rsidR="001C1CBB">
        <w:rPr>
          <w:rFonts w:ascii="Times New Roman" w:hAnsi="Times New Roman" w:cs="Times New Roman"/>
        </w:rPr>
        <w:t xml:space="preserve"> </w:t>
      </w:r>
      <w:commentRangeStart w:id="5"/>
      <w:r w:rsidR="000B28A1">
        <w:rPr>
          <w:rFonts w:ascii="Times New Roman" w:hAnsi="Times New Roman" w:cs="Times New Roman"/>
        </w:rPr>
        <w:t xml:space="preserve">Signals of decreased dispersal will take longer to manifest in large, genetically diverse populations. </w:t>
      </w:r>
      <w:r w:rsidR="001C1CBB">
        <w:rPr>
          <w:rFonts w:ascii="Times New Roman" w:hAnsi="Times New Roman" w:cs="Times New Roman"/>
        </w:rPr>
        <w:t xml:space="preserve">Highways in the study regions have only recent begun to have increased high intensity usage. </w:t>
      </w:r>
      <w:r w:rsidR="000B28A1">
        <w:rPr>
          <w:rFonts w:ascii="Times New Roman" w:hAnsi="Times New Roman" w:cs="Times New Roman"/>
        </w:rPr>
        <w:t>As human populations in the focal areas are projected to increase, along with associated intensification of traffic rates, maintaining genetic connectivity across highways for species will become increasingly important.</w:t>
      </w:r>
      <w:commentRangeEnd w:id="5"/>
      <w:r w:rsidR="00420E43">
        <w:rPr>
          <w:rStyle w:val="CommentReference"/>
        </w:rPr>
        <w:commentReference w:id="5"/>
      </w: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4A1C4171"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w:t>
      </w:r>
      <w:commentRangeStart w:id="6"/>
      <w:r>
        <w:rPr>
          <w:rFonts w:ascii="Times New Roman" w:hAnsi="Times New Roman" w:cs="Times New Roman"/>
        </w:rPr>
        <w:t>facilitating connectivity for human activities</w:t>
      </w:r>
      <w:commentRangeEnd w:id="6"/>
      <w:r w:rsidR="00420E43">
        <w:rPr>
          <w:rStyle w:val="CommentReference"/>
        </w:rPr>
        <w:commentReference w:id="6"/>
      </w:r>
      <w:r>
        <w:rPr>
          <w:rFonts w:ascii="Times New Roman" w:hAnsi="Times New Roman" w:cs="Times New Roman"/>
        </w:rPr>
        <w:t xml:space="preserve">,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w:t>
      </w:r>
      <w:r w:rsidR="00824FBF">
        <w:rPr>
          <w:rFonts w:ascii="Times New Roman" w:hAnsi="Times New Roman" w:cs="Times New Roman"/>
        </w:rPr>
        <w:lastRenderedPageBreak/>
        <w:t xml:space="preserve">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w:t>
      </w:r>
      <w:r w:rsidR="000B28A1">
        <w:rPr>
          <w:rFonts w:ascii="Times New Roman" w:hAnsi="Times New Roman" w:cs="Times New Roman"/>
        </w:rPr>
        <w:t>,</w:t>
      </w:r>
      <w:r w:rsidR="00D41E18" w:rsidRPr="003D02F0">
        <w:rPr>
          <w:rFonts w:ascii="Times New Roman" w:hAnsi="Times New Roman" w:cs="Times New Roman"/>
        </w:rPr>
        <w:t xml:space="preserve">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 II","given":"Rob R.","non-dropping-particle":"","parse-names":false,"suffix":""},{"dropping-particle":"","family":"McCullough","given":"Dale R.","non-dropping-particle":"","parse-names":false,"suffix":""}],"container-title":"Ecology Letters","id":"ITEM-3","issued":{"date-parts":[["2005"]]},"page":"1029-1038","title":"Highways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272419A3"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commentRangeStart w:id="7"/>
      <w:r w:rsidR="00614044" w:rsidRPr="001E0FA4">
        <w:rPr>
          <w:rFonts w:ascii="Times New Roman" w:hAnsi="Times New Roman" w:cs="Times New Roman"/>
        </w:rPr>
        <w:t xml:space="preserve">cannot be generalized </w:t>
      </w:r>
      <w:commentRangeEnd w:id="7"/>
      <w:r w:rsidR="00420E43">
        <w:rPr>
          <w:rStyle w:val="CommentReference"/>
        </w:rPr>
        <w:commentReference w:id="7"/>
      </w:r>
      <w:r w:rsidR="00614044" w:rsidRPr="001E0FA4">
        <w:rPr>
          <w:rFonts w:ascii="Times New Roman" w:hAnsi="Times New Roman" w:cs="Times New Roman"/>
        </w:rPr>
        <w:t>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r w:rsidRPr="00C53D96">
        <w:rPr>
          <w:rFonts w:ascii="Times New Roman" w:hAnsi="Times New Roman" w:cs="Times New Roman"/>
        </w:rPr>
        <w:t>.</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Planning","type":"paper-conference"},"uris":["http://www.mendeley.com/documents/?uuid=3b2a033b-c191-42bd-97d2-477215006a27"]}],"mendeley":{"formattedCitation":"(Charry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07482FA1" w:rsidR="005C0CF8" w:rsidRDefault="00C53D96" w:rsidP="001F3C25">
      <w:pPr>
        <w:spacing w:line="480" w:lineRule="auto"/>
        <w:rPr>
          <w:rFonts w:ascii="Times New Roman" w:hAnsi="Times New Roman" w:cs="Times New Roman"/>
        </w:rPr>
      </w:pPr>
      <w:commentRangeStart w:id="8"/>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Society","id":"ITEM-2","issue":"1","issued":{"date-parts":[["2009"]]},"page":"21","title":"Effects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Trans-Canada Highway acts as a barrier for grizzly bear (</w:t>
      </w:r>
      <w:r w:rsidR="001E0FA4" w:rsidRPr="00F94AE6">
        <w:rPr>
          <w:rFonts w:ascii="Times New Roman" w:hAnsi="Times New Roman" w:cs="Times New Roman"/>
          <w:i/>
          <w:iCs/>
        </w:rPr>
        <w:t>Ursus arctos</w:t>
      </w:r>
      <w:r w:rsidR="001E0FA4" w:rsidRPr="001E0FA4">
        <w:rPr>
          <w:rFonts w:ascii="Times New Roman" w:hAnsi="Times New Roman" w:cs="Times New Roman"/>
        </w:rPr>
        <w:t>) but not for black bear (</w:t>
      </w:r>
      <w:r w:rsidR="001E0FA4" w:rsidRPr="00F94AE6">
        <w:rPr>
          <w:rFonts w:ascii="Times New Roman" w:hAnsi="Times New Roman" w:cs="Times New Roman"/>
          <w:i/>
          <w:iCs/>
        </w:rPr>
        <w:t>Ursus americanus</w:t>
      </w:r>
      <w:r w:rsidR="001E0FA4" w:rsidRPr="001E0FA4">
        <w:rPr>
          <w:rFonts w:ascii="Times New Roman" w:hAnsi="Times New Roman" w:cs="Times New Roman"/>
        </w:rPr>
        <w:t xml:space="preserve">)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w:t>
      </w:r>
      <w:r w:rsidR="001E0FA4" w:rsidRPr="001E0FA4">
        <w:rPr>
          <w:rFonts w:ascii="Times New Roman" w:hAnsi="Times New Roman" w:cs="Times New Roman"/>
        </w:rPr>
        <w:lastRenderedPageBreak/>
        <w:t>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Sciences","id":"ITEM-1","issue":"1780","issued":{"date-parts":[["2014"]]},"title":"Genetic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DC73D1">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Whitfield","non-dropping-particle":"","parse-names":false,"suffix":""}],"container-title":"Copeia","id":"ITEM-1","issue":"4","issued":{"date-parts":[["2005"]]},"page":"772-782","title":"How Do Highways Influence Snake Movement ? Behavioral Responses to Roads and Vehicles","type":"article-journal","volume":"2005"},"uris":["http://www.mendeley.com/documents/?uuid=b463907b-e5f7-49cc-8f99-303022fc4fcf"]}],"mendeley":{"formattedCitation":"(Andrews and Gibbons 2005)","plainTextFormattedCitation":"(Andrews and Gibbons 2005)","previouslyFormattedCitation":"(Andrews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DC73D1" w:rsidRPr="00DC73D1">
        <w:rPr>
          <w:rFonts w:ascii="Times New Roman" w:hAnsi="Times New Roman" w:cs="Times New Roman"/>
          <w:noProof/>
        </w:rPr>
        <w:t>(Andrews and Gibbons 2005)</w:t>
      </w:r>
      <w:r w:rsidR="00E6651E">
        <w:rPr>
          <w:rFonts w:ascii="Times New Roman" w:hAnsi="Times New Roman" w:cs="Times New Roman"/>
        </w:rPr>
        <w:fldChar w:fldCharType="end"/>
      </w:r>
      <w:r w:rsidR="001E0FA4" w:rsidRPr="001E0FA4">
        <w:rPr>
          <w:rFonts w:ascii="Times New Roman" w:hAnsi="Times New Roman" w:cs="Times New Roman"/>
        </w:rPr>
        <w:t>.</w:t>
      </w:r>
      <w:commentRangeEnd w:id="8"/>
      <w:r w:rsidR="000C79DD">
        <w:rPr>
          <w:rStyle w:val="CommentReference"/>
        </w:rPr>
        <w:commentReference w:id="8"/>
      </w:r>
    </w:p>
    <w:p w14:paraId="51ADFBF8" w14:textId="1FA8E580"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2014b)","plainTextFormattedCitation":"(Riley et al. 2006, Delaney et al. 2010, Riley et al. 2014b)","previouslyFormattedCitation":"(Riley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DC73D1" w:rsidRPr="00DC73D1">
        <w:rPr>
          <w:rFonts w:ascii="Times New Roman" w:hAnsi="Times New Roman" w:cs="Times New Roman"/>
          <w:noProof/>
        </w:rPr>
        <w:t>(Riley et al. 2006, Delaney et al. 2010, Riley et al. 2014b)</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commentRangeStart w:id="9"/>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commentRangeEnd w:id="9"/>
      <w:r w:rsidR="000C79DD">
        <w:rPr>
          <w:rStyle w:val="CommentReference"/>
        </w:rPr>
        <w:commentReference w:id="9"/>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3FCF27A9"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w:t>
      </w:r>
      <w:r w:rsidRPr="00AF74AE">
        <w:rPr>
          <w:rFonts w:ascii="Times New Roman" w:hAnsi="Times New Roman" w:cs="Times New Roman"/>
          <w:i/>
          <w:iCs/>
        </w:rPr>
        <w:t>Canis latrans</w:t>
      </w:r>
      <w:r w:rsidRPr="00B31776">
        <w:rPr>
          <w:rFonts w:ascii="Times New Roman" w:hAnsi="Times New Roman" w:cs="Times New Roman"/>
        </w:rPr>
        <w:t>) and deer (</w:t>
      </w:r>
      <w:r w:rsidRPr="00AF74AE">
        <w:rPr>
          <w:rFonts w:ascii="Times New Roman" w:hAnsi="Times New Roman" w:cs="Times New Roman"/>
          <w:i/>
          <w:iCs/>
        </w:rPr>
        <w:t>Odocoileus</w:t>
      </w:r>
      <w:r w:rsidRPr="00B31776">
        <w:rPr>
          <w:rFonts w:ascii="Times New Roman" w:hAnsi="Times New Roman" w:cs="Times New Roman"/>
        </w:rPr>
        <w:t xml:space="preserve"> </w:t>
      </w:r>
      <w:proofErr w:type="spellStart"/>
      <w:r w:rsidRPr="00B31776">
        <w:rPr>
          <w:rFonts w:ascii="Times New Roman" w:hAnsi="Times New Roman" w:cs="Times New Roman"/>
        </w:rPr>
        <w:t>spp</w:t>
      </w:r>
      <w:proofErr w:type="spellEnd"/>
      <w:r w:rsidRPr="00B31776">
        <w:rPr>
          <w:rFonts w:ascii="Times New Roman" w:hAnsi="Times New Roman" w:cs="Times New Roman"/>
        </w:rPr>
        <w:t>) may be less affected by roads than habitat specialists, such as gray foxes (</w:t>
      </w:r>
      <w:r w:rsidRPr="00AF74AE">
        <w:rPr>
          <w:rFonts w:ascii="Times New Roman" w:hAnsi="Times New Roman" w:cs="Times New Roman"/>
          <w:i/>
          <w:iCs/>
        </w:rPr>
        <w:t xml:space="preserve">Urocyon </w:t>
      </w:r>
      <w:proofErr w:type="spellStart"/>
      <w:r w:rsidRPr="00AF74AE">
        <w:rPr>
          <w:rFonts w:ascii="Times New Roman" w:hAnsi="Times New Roman" w:cs="Times New Roman"/>
          <w:i/>
          <w:iCs/>
        </w:rPr>
        <w:t>cinereoargenteus</w:t>
      </w:r>
      <w:proofErr w:type="spellEnd"/>
      <w:r w:rsidRPr="00B31776">
        <w:rPr>
          <w:rFonts w:ascii="Times New Roman" w:hAnsi="Times New Roman" w:cs="Times New Roman"/>
        </w:rPr>
        <w:t>),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alongside major highways in the East Bay and </w:t>
      </w:r>
      <w:r w:rsidR="00F94AE6">
        <w:rPr>
          <w:rFonts w:ascii="Times New Roman" w:hAnsi="Times New Roman" w:cs="Times New Roman"/>
        </w:rPr>
        <w:t xml:space="preserve">Sierra Nevada foothill </w:t>
      </w:r>
      <w:r w:rsidR="00DD3EEE">
        <w:rPr>
          <w:rFonts w:ascii="Times New Roman" w:hAnsi="Times New Roman" w:cs="Times New Roman"/>
        </w:rPr>
        <w:t>regions</w:t>
      </w:r>
      <w:r w:rsidR="00F94AE6">
        <w:rPr>
          <w:rFonts w:ascii="Times New Roman" w:hAnsi="Times New Roman" w:cs="Times New Roman"/>
        </w:rPr>
        <w:t>, and gray fox populations adjacent to two highways in the Sierra Nevada foothills</w:t>
      </w:r>
      <w:r w:rsidR="00DD3EEE">
        <w:rPr>
          <w:rFonts w:ascii="Times New Roman" w:hAnsi="Times New Roman" w:cs="Times New Roman"/>
        </w:rPr>
        <w:t xml:space="preserve">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w:t>
      </w:r>
      <w:commentRangeStart w:id="10"/>
      <w:r w:rsidR="00DD3EEE" w:rsidRPr="00DD3EEE">
        <w:rPr>
          <w:rFonts w:ascii="Times New Roman" w:hAnsi="Times New Roman" w:cs="Times New Roman"/>
        </w:rPr>
        <w:t>reproductive phenology, dispersal timing, territoriality, and diet, differing mainly in the degree of habitat specialization</w:t>
      </w:r>
      <w:commentRangeEnd w:id="10"/>
      <w:r w:rsidR="003C042E">
        <w:rPr>
          <w:rStyle w:val="CommentReference"/>
        </w:rPr>
        <w:commentReference w:id="10"/>
      </w:r>
      <w:r w:rsidR="00DD3EEE" w:rsidRPr="00DD3EEE">
        <w:rPr>
          <w:rFonts w:ascii="Times New Roman" w:hAnsi="Times New Roman" w:cs="Times New Roman"/>
        </w:rPr>
        <w:t>.</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 xml:space="preserve">With dramatic increases in human populations projected in the next </w:t>
      </w:r>
      <w:r w:rsidR="00A6740F">
        <w:rPr>
          <w:rFonts w:ascii="Times New Roman" w:hAnsi="Times New Roman" w:cs="Times New Roman"/>
        </w:rPr>
        <w:lastRenderedPageBreak/>
        <w:t>few decades for these study regions, determining whether highways are currently disrupting genetic connectivity will become increasingly important</w:t>
      </w:r>
      <w:ins w:id="11" w:author="caylw" w:date="2021-01-22T17:28:00Z">
        <w:r w:rsidR="003C042E">
          <w:rPr>
            <w:rFonts w:ascii="Times New Roman" w:hAnsi="Times New Roman" w:cs="Times New Roman"/>
          </w:rPr>
          <w:t>.</w:t>
        </w:r>
      </w:ins>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707339AA"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A77FFC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w:t>
      </w:r>
      <w:commentRangeStart w:id="12"/>
      <w:r w:rsidR="001F3C25">
        <w:rPr>
          <w:rFonts w:ascii="Times New Roman" w:hAnsi="Times New Roman" w:cs="Times New Roman"/>
        </w:rPr>
        <w:t xml:space="preserve">coyote and gray </w:t>
      </w:r>
      <w:r w:rsidR="00F94AE6">
        <w:rPr>
          <w:rFonts w:ascii="Times New Roman" w:hAnsi="Times New Roman" w:cs="Times New Roman"/>
        </w:rPr>
        <w:t xml:space="preserve">fox </w:t>
      </w:r>
      <w:commentRangeEnd w:id="12"/>
      <w:r w:rsidR="00526E3A">
        <w:rPr>
          <w:rStyle w:val="CommentReference"/>
        </w:rPr>
        <w:commentReference w:id="12"/>
      </w:r>
      <w:r w:rsidR="00F94AE6">
        <w:rPr>
          <w:rFonts w:ascii="Times New Roman" w:hAnsi="Times New Roman" w:cs="Times New Roman"/>
        </w:rPr>
        <w:t xml:space="preserve">populations </w:t>
      </w:r>
      <w:r w:rsidR="001F3C25">
        <w:rPr>
          <w:rFonts w:ascii="Times New Roman" w:hAnsi="Times New Roman" w:cs="Times New Roman"/>
        </w:rPr>
        <w:t>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44C126E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w:t>
      </w:r>
      <w:commentRangeStart w:id="13"/>
      <w:r w:rsidRPr="00A30917">
        <w:rPr>
          <w:rFonts w:ascii="Times New Roman" w:hAnsi="Times New Roman" w:cs="Times New Roman"/>
        </w:rPr>
        <w:t xml:space="preserve">shown to inhabit urban and suburban habitats and therefore development alone is not likely to act as a barrier to dispersal </w:t>
      </w:r>
      <w:r w:rsidR="008A6B1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Field-Naturalist","id":"ITEM-3","issue":"1","issued":{"date-parts":[["1991"]]},"page":"49-54","title":"Coyote, Canis latrans, Ecology in a Rural-Urban Environment","type":"article-journal","volume":"105"},"uris":["http://www.mendeley.com/documents/?uuid=353e2fe7-54bf-49f4-bcc7-83aafe0ab4b2"]},{"id":"ITEM-4","itemData":{"author":[{"dropping-particle":"","family":"Grubbs","given":"Shannon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 III","given":"George H.","non-dropping-particle":"","parse-names":false,"suffix":""}],"container-title":"Proceedings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III 2004, Riley 2006, Grubbs and Krausman 2009)","plainTextFormattedCitation":"(Atkinson and Shackleton 1991, Harrison 1997, Grinder and Krausman 2001, Crooks 2002, Rountree III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DC73D1" w:rsidRPr="00DC73D1">
        <w:rPr>
          <w:rFonts w:ascii="Times New Roman" w:hAnsi="Times New Roman" w:cs="Times New Roman"/>
          <w:noProof/>
        </w:rPr>
        <w:t>(Atkinson and Shackleton 1991, Harrison 1997, Grinder and Krausman 2001, Crooks 2002, Rountree III 2004, Riley 2006, Grubbs and Krausman 2009)</w:t>
      </w:r>
      <w:r w:rsidR="008A6B11">
        <w:rPr>
          <w:rFonts w:ascii="Times New Roman" w:hAnsi="Times New Roman" w:cs="Times New Roman"/>
        </w:rPr>
        <w:fldChar w:fldCharType="end"/>
      </w:r>
      <w:r w:rsidRPr="00A30917">
        <w:rPr>
          <w:rFonts w:ascii="Times New Roman" w:hAnsi="Times New Roman" w:cs="Times New Roman"/>
        </w:rPr>
        <w:t xml:space="preserve">. Therefore, the highways are the only </w:t>
      </w:r>
      <w:r w:rsidRPr="00A30917">
        <w:rPr>
          <w:rFonts w:ascii="Times New Roman" w:hAnsi="Times New Roman" w:cs="Times New Roman"/>
        </w:rPr>
        <w:lastRenderedPageBreak/>
        <w:t xml:space="preserve">major </w:t>
      </w:r>
      <w:r w:rsidR="00F94AE6">
        <w:rPr>
          <w:rFonts w:ascii="Times New Roman" w:hAnsi="Times New Roman" w:cs="Times New Roman"/>
        </w:rPr>
        <w:t xml:space="preserve">human generated </w:t>
      </w:r>
      <w:r w:rsidRPr="00A30917">
        <w:rPr>
          <w:rFonts w:ascii="Times New Roman" w:hAnsi="Times New Roman" w:cs="Times New Roman"/>
        </w:rPr>
        <w:t>landscape feature likely to disrupt gene</w:t>
      </w:r>
      <w:r w:rsidR="00F94AE6">
        <w:rPr>
          <w:rFonts w:ascii="Times New Roman" w:hAnsi="Times New Roman" w:cs="Times New Roman"/>
        </w:rPr>
        <w:t xml:space="preserve"> flow</w:t>
      </w:r>
      <w:commentRangeEnd w:id="13"/>
      <w:r w:rsidR="00526E3A">
        <w:rPr>
          <w:rStyle w:val="CommentReference"/>
        </w:rPr>
        <w:commentReference w:id="13"/>
      </w:r>
      <w:r w:rsidRPr="00A30917">
        <w:rPr>
          <w:rFonts w:ascii="Times New Roman" w:hAnsi="Times New Roman" w:cs="Times New Roman"/>
        </w:rPr>
        <w:t>.</w:t>
      </w:r>
      <w:r w:rsidR="001D6D1F" w:rsidRPr="001D6D1F">
        <w:rPr>
          <w:rFonts w:ascii="Times New Roman" w:hAnsi="Times New Roman" w:cs="Times New Roman"/>
        </w:rPr>
        <w:t xml:space="preserve"> </w:t>
      </w:r>
      <w:commentRangeStart w:id="14"/>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commentRangeEnd w:id="14"/>
      <w:r w:rsidR="00D854DE">
        <w:rPr>
          <w:rStyle w:val="CommentReference"/>
        </w:rPr>
        <w:commentReference w:id="14"/>
      </w:r>
      <w:r w:rsidR="00EB076A" w:rsidRPr="00A30917">
        <w:rPr>
          <w:rFonts w:ascii="Times New Roman" w:hAnsi="Times New Roman" w:cs="Times New Roman"/>
        </w:rPr>
        <w:t>.</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0F2FD804"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w:t>
      </w:r>
      <w:commentRangeStart w:id="15"/>
      <w:r w:rsidRPr="00835A95">
        <w:rPr>
          <w:rFonts w:ascii="Times New Roman" w:hAnsi="Times New Roman" w:cs="Times New Roman"/>
        </w:rPr>
        <w:t xml:space="preserve">cytochrome b gene. </w:t>
      </w:r>
      <w:commentRangeEnd w:id="15"/>
      <w:r w:rsidR="004722BB">
        <w:rPr>
          <w:rStyle w:val="CommentReference"/>
        </w:rPr>
        <w:commentReference w:id="15"/>
      </w:r>
      <w:r w:rsidRPr="00835A95">
        <w:rPr>
          <w:rFonts w:ascii="Times New Roman" w:hAnsi="Times New Roman" w:cs="Times New Roman"/>
        </w:rPr>
        <w:t>Cytochrome b is a region of mitochondrial DNA commonly used to distinguish between mammal species. All samples identified as non-target species (</w:t>
      </w:r>
      <w:proofErr w:type="gramStart"/>
      <w:r w:rsidRPr="00835A95">
        <w:rPr>
          <w:rFonts w:ascii="Times New Roman" w:hAnsi="Times New Roman" w:cs="Times New Roman"/>
        </w:rPr>
        <w:t>e.g.</w:t>
      </w:r>
      <w:proofErr w:type="gramEnd"/>
      <w:r w:rsidRPr="00835A95">
        <w:rPr>
          <w:rFonts w:ascii="Times New Roman" w:hAnsi="Times New Roman" w:cs="Times New Roman"/>
        </w:rPr>
        <w:t xml:space="preserve">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16"/>
      <w:r w:rsidRPr="00835A95">
        <w:rPr>
          <w:rFonts w:ascii="Times New Roman" w:hAnsi="Times New Roman" w:cs="Times New Roman"/>
        </w:rPr>
        <w:t>(Quinn &amp; Sacks 2014)</w:t>
      </w:r>
      <w:commentRangeEnd w:id="16"/>
      <w:r w:rsidR="00A5741D">
        <w:rPr>
          <w:rStyle w:val="CommentReference"/>
        </w:rPr>
        <w:commentReference w:id="16"/>
      </w:r>
      <w:r w:rsidRPr="00835A95">
        <w:rPr>
          <w:rFonts w:ascii="Times New Roman" w:hAnsi="Times New Roman" w:cs="Times New Roman"/>
        </w:rPr>
        <w:t xml:space="preserve">. Those samples identified as originating from gray fox were genotyped using 13 microsatellite loci optimized for use with gray fox fecal DNA: AHT142, AHTh171, CPH18, CPH8, FH2004, FH2010, FH2088, INU055, </w:t>
      </w:r>
      <w:r w:rsidRPr="00835A95">
        <w:rPr>
          <w:rFonts w:ascii="Times New Roman" w:hAnsi="Times New Roman" w:cs="Times New Roman"/>
        </w:rPr>
        <w:lastRenderedPageBreak/>
        <w:t xml:space="preserve">REN105L03, REN162C04, REN54P11, RF2001Fam, and RFCPH2 </w:t>
      </w:r>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r w:rsidRPr="00835A95">
        <w:rPr>
          <w:rFonts w:ascii="Times New Roman" w:hAnsi="Times New Roman" w:cs="Times New Roman"/>
        </w:rPr>
        <w:t xml:space="preserve">. Microsatellite loci were multiplexed using the QIAGEN Multiplex PCR Kit (QIAGEN) with </w:t>
      </w:r>
      <w:commentRangeStart w:id="17"/>
      <w:r w:rsidRPr="00835A95">
        <w:rPr>
          <w:rFonts w:ascii="Times New Roman" w:hAnsi="Times New Roman" w:cs="Times New Roman"/>
        </w:rPr>
        <w:t>two multiplexes containing 7 loci each.</w:t>
      </w:r>
      <w:commentRangeEnd w:id="17"/>
      <w:r w:rsidR="004722BB">
        <w:rPr>
          <w:rStyle w:val="CommentReference"/>
        </w:rPr>
        <w:commentReference w:id="17"/>
      </w:r>
      <w:r w:rsidRPr="00835A95">
        <w:rPr>
          <w:rFonts w:ascii="Times New Roman" w:hAnsi="Times New Roman" w:cs="Times New Roman"/>
        </w:rPr>
        <w:t xml:space="preserve">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container-title":"BioTechniques","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Negative controls were included with each PCR to detect contamination. Samples were genotyped three times at each locus to detect and correct for allelic dropout and other genotyping errors commonly encountered when working with degraded samples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DC73D1" w:rsidRPr="00DC73D1">
        <w:rPr>
          <w:rFonts w:ascii="Times New Roman" w:hAnsi="Times New Roman" w:cs="Times New Roman"/>
          <w:noProof/>
        </w:rPr>
        <w:t>(Waits and Paetkau 2005)</w:t>
      </w:r>
      <w:r w:rsidR="00467AF7">
        <w:rPr>
          <w:rFonts w:ascii="Times New Roman" w:hAnsi="Times New Roman" w:cs="Times New Roman"/>
        </w:rPr>
        <w:fldChar w:fldCharType="end"/>
      </w:r>
      <w:r w:rsidRPr="00835A95">
        <w:rPr>
          <w:rFonts w:ascii="Times New Roman" w:hAnsi="Times New Roman" w:cs="Times New Roman"/>
        </w:rPr>
        <w:t xml:space="preserve">.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r w:rsidR="00467AF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1AB58E7A"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r w:rsidR="007B7AD0">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locations for samples collected for these and later analyses. </w:t>
      </w:r>
      <w:r w:rsidR="00DD7067" w:rsidRPr="00DD7067">
        <w:rPr>
          <w:rFonts w:ascii="Times New Roman" w:hAnsi="Times New Roman" w:cs="Times New Roman"/>
        </w:rPr>
        <w:t xml:space="preserve">We then examined genetic diversity within and among </w:t>
      </w:r>
      <w:r w:rsidR="00424CFC" w:rsidRPr="00DD7067">
        <w:rPr>
          <w:rFonts w:ascii="Times New Roman" w:hAnsi="Times New Roman" w:cs="Times New Roman"/>
        </w:rPr>
        <w:t>c</w:t>
      </w:r>
      <w:r w:rsidR="00424CFC">
        <w:rPr>
          <w:rFonts w:ascii="Times New Roman" w:hAnsi="Times New Roman" w:cs="Times New Roman"/>
        </w:rPr>
        <w:t>anid</w:t>
      </w:r>
      <w:r w:rsidR="00424CFC" w:rsidRPr="00DD7067">
        <w:rPr>
          <w:rFonts w:ascii="Times New Roman" w:hAnsi="Times New Roman" w:cs="Times New Roman"/>
        </w:rPr>
        <w:t xml:space="preserve"> </w:t>
      </w:r>
      <w:r w:rsidR="00DD7067" w:rsidRPr="00DD7067">
        <w:rPr>
          <w:rFonts w:ascii="Times New Roman" w:hAnsi="Times New Roman" w:cs="Times New Roman"/>
        </w:rPr>
        <w:t>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690FF2C0"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 xml:space="preserve">We used STRUCTURE version 2.3.4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w:t>
      </w:r>
      <w:r w:rsidRPr="005178A3">
        <w:rPr>
          <w:rFonts w:ascii="Times New Roman" w:hAnsi="Times New Roman" w:cs="Times New Roman"/>
        </w:rPr>
        <w:lastRenderedPageBreak/>
        <w:t xml:space="preserve">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using geographic sampling location as a prior. We used the population admixture model with </w:t>
      </w:r>
      <w:commentRangeStart w:id="18"/>
      <w:r w:rsidRPr="005178A3">
        <w:rPr>
          <w:rFonts w:ascii="Times New Roman" w:hAnsi="Times New Roman" w:cs="Times New Roman"/>
        </w:rPr>
        <w:t>correlated allele frequencies</w:t>
      </w:r>
      <w:commentRangeEnd w:id="18"/>
      <w:r w:rsidR="00BC0651">
        <w:rPr>
          <w:rStyle w:val="CommentReference"/>
        </w:rPr>
        <w:commentReference w:id="18"/>
      </w:r>
      <w:r w:rsidRPr="005178A3">
        <w:rPr>
          <w:rFonts w:ascii="Times New Roman" w:hAnsi="Times New Roman" w:cs="Times New Roman"/>
        </w:rPr>
        <w:t>. Each run consisted of 100,000 Markov chain Monte Carlo iterations following a burn-in period of 1</w:t>
      </w:r>
      <w:r w:rsidR="00424CFC">
        <w:rPr>
          <w:rFonts w:ascii="Times New Roman" w:hAnsi="Times New Roman" w:cs="Times New Roman"/>
        </w:rPr>
        <w:t>,00</w:t>
      </w:r>
      <w:r w:rsidRPr="005178A3">
        <w:rPr>
          <w:rFonts w:ascii="Times New Roman" w:hAnsi="Times New Roman" w:cs="Times New Roman"/>
        </w:rPr>
        <w:t>0,000 iterations. We tested the likelihood of K=1 through K=</w:t>
      </w:r>
      <w:r w:rsidR="00424CFC">
        <w:rPr>
          <w:rFonts w:ascii="Times New Roman" w:hAnsi="Times New Roman" w:cs="Times New Roman"/>
        </w:rPr>
        <w:t>5</w:t>
      </w:r>
      <w:r w:rsidR="00424CFC" w:rsidRPr="005178A3">
        <w:rPr>
          <w:rFonts w:ascii="Times New Roman" w:hAnsi="Times New Roman" w:cs="Times New Roman"/>
        </w:rPr>
        <w:t xml:space="preserve"> </w:t>
      </w:r>
      <w:r w:rsidRPr="005178A3">
        <w:rPr>
          <w:rFonts w:ascii="Times New Roman" w:hAnsi="Times New Roman" w:cs="Times New Roman"/>
        </w:rPr>
        <w:t xml:space="preserve">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DC73D1">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.","author":[{"dropping-particle":"","family":"Wickham","given":"Hadley","non-dropping-particle":"","parse-names":false,"suffix":""}],"id":"ITEM-1","issued":{"date-parts":[["2016"]]},"publisher":"Springer-Verlag New York","title":"ggplot2: Elegant Graphics for Data Analysis","type":"book"},"uris":["http://www.mendeley.com/documents/?uuid=8aba6f34-e45b-468a-82ba-e6619bd24a9b"]}],"mendeley":{"formattedCitation":"(Wickham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6AB9D69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w:t>
      </w:r>
      <w:r w:rsidR="00424CFC">
        <w:rPr>
          <w:rFonts w:ascii="Times New Roman" w:hAnsi="Times New Roman" w:cs="Times New Roman"/>
        </w:rPr>
        <w:t>9</w:t>
      </w:r>
      <w:r w:rsidRPr="005178A3">
        <w:rPr>
          <w:rFonts w:ascii="Times New Roman" w:hAnsi="Times New Roman" w:cs="Times New Roman"/>
        </w:rPr>
        <w:t xml:space="preserve"> permutations. We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Nei","given":"Masatoshi","non-dropping-particle":"","parse-names":false,"suffix":""}],"container-title":"The American Naturalist","id":"ITEM-2","issue":"949","issued":{"date-parts":[["1972"]]},"page":"283-292","title":"Genetic Distance between Populations","type":"article-journal","volume":"106"},"uris":["http://www.mendeley.com/documents/?uuid=3d5e5f74-38d5-47fa-ba7c-9593aab7dad7"]}],"mendeley":{"formattedCitation":"(Nei 1972, 1978)","plainTextFormattedCitation":"(Nei 1972, 1978)","previouslyFormattedCitation":"(Nei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(Nei 1972, 1978)</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513FA072"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H.","non-dropping-particle":"","parse-names":false,"suffix":""}],"container-title":"Evolution","id":"ITEM-1","issue":"8","issued":{"date-parts":[["2006"]]},"page":"1551-1561","title":"Isolation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commentRangeStart w:id="19"/>
      <w:r w:rsidR="00915515">
        <w:rPr>
          <w:rFonts w:ascii="Times New Roman" w:hAnsi="Times New Roman" w:cs="Times New Roman"/>
        </w:rPr>
        <w:t xml:space="preserve">For highways alone as a barrier, all highway cells were coded as </w:t>
      </w:r>
      <w:r w:rsidR="00915515">
        <w:rPr>
          <w:rFonts w:ascii="Times New Roman" w:hAnsi="Times New Roman" w:cs="Times New Roman"/>
        </w:rPr>
        <w:lastRenderedPageBreak/>
        <w:t xml:space="preserve">high resistance with all other landscape cells treated as </w:t>
      </w:r>
      <w:commentRangeStart w:id="20"/>
      <w:r w:rsidR="00915515">
        <w:rPr>
          <w:rFonts w:ascii="Times New Roman" w:hAnsi="Times New Roman" w:cs="Times New Roman"/>
        </w:rPr>
        <w:t>low resistance</w:t>
      </w:r>
      <w:commentRangeEnd w:id="20"/>
      <w:r w:rsidR="00D933E3">
        <w:rPr>
          <w:rStyle w:val="CommentReference"/>
        </w:rPr>
        <w:commentReference w:id="20"/>
      </w:r>
      <w:r w:rsidR="00915515">
        <w:rPr>
          <w:rFonts w:ascii="Times New Roman" w:hAnsi="Times New Roman" w:cs="Times New Roman"/>
        </w:rPr>
        <w:t xml:space="preserve">. </w:t>
      </w:r>
      <w:r w:rsidR="00A10425">
        <w:rPr>
          <w:rFonts w:ascii="Times New Roman" w:hAnsi="Times New Roman" w:cs="Times New Roman"/>
        </w:rPr>
        <w:t xml:space="preserve">To create a resistance surface based on </w:t>
      </w:r>
      <w:r w:rsidR="00915515">
        <w:rPr>
          <w:rFonts w:ascii="Times New Roman" w:hAnsi="Times New Roman" w:cs="Times New Roman"/>
        </w:rPr>
        <w:t>traffic rates</w:t>
      </w:r>
      <w:commentRangeEnd w:id="19"/>
      <w:r w:rsidR="00E80EDD">
        <w:rPr>
          <w:rStyle w:val="CommentReference"/>
        </w:rPr>
        <w:commentReference w:id="19"/>
      </w:r>
      <w:r w:rsidR="00915515">
        <w:rPr>
          <w:rFonts w:ascii="Times New Roman" w:hAnsi="Times New Roman" w:cs="Times New Roman"/>
        </w:rPr>
        <w:t xml:space="preserve">,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21"/>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21"/>
      <w:r w:rsidR="009205B2">
        <w:rPr>
          <w:rStyle w:val="CommentReference"/>
        </w:rPr>
        <w:commentReference w:id="21"/>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 xml:space="preserve">Connectivity between two points </w:t>
      </w:r>
      <w:proofErr w:type="gramStart"/>
      <w:r w:rsidR="00F63FD5">
        <w:rPr>
          <w:rFonts w:ascii="Times New Roman" w:hAnsi="Times New Roman" w:cs="Times New Roman"/>
        </w:rPr>
        <w:t>are</w:t>
      </w:r>
      <w:proofErr w:type="gramEnd"/>
      <w:r w:rsidR="00F63FD5">
        <w:rPr>
          <w:rFonts w:ascii="Times New Roman" w:hAnsi="Times New Roman" w:cs="Times New Roman"/>
        </w:rPr>
        <w:t xml:space="preserv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w:t>
      </w:r>
      <w:commentRangeStart w:id="22"/>
      <w:proofErr w:type="spellStart"/>
      <w:r w:rsidR="00AF3EF9">
        <w:rPr>
          <w:rFonts w:ascii="Times New Roman" w:hAnsi="Times New Roman" w:cs="Times New Roman"/>
        </w:rPr>
        <w:t>ResistanceGA</w:t>
      </w:r>
      <w:commentRangeEnd w:id="22"/>
      <w:proofErr w:type="spellEnd"/>
      <w:r w:rsidR="002113F4">
        <w:rPr>
          <w:rStyle w:val="CommentReference"/>
        </w:rPr>
        <w:commentReference w:id="22"/>
      </w:r>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DC73D1" w:rsidRPr="00DC73D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64546F3E"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w:t>
      </w:r>
      <w:proofErr w:type="gramStart"/>
      <w:r w:rsidRPr="005178A3">
        <w:rPr>
          <w:rFonts w:ascii="Times New Roman" w:hAnsi="Times New Roman" w:cs="Times New Roman"/>
        </w:rPr>
        <w:t>transects</w:t>
      </w:r>
      <w:proofErr w:type="gramEnd"/>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w:t>
      </w:r>
      <w:proofErr w:type="gramStart"/>
      <w:r w:rsidR="00885629">
        <w:rPr>
          <w:rFonts w:ascii="Times New Roman" w:hAnsi="Times New Roman" w:cs="Times New Roman"/>
        </w:rPr>
        <w:t>680</w:t>
      </w:r>
      <w:r w:rsidR="00491375" w:rsidRPr="00491375">
        <w:rPr>
          <w:rFonts w:ascii="Times New Roman" w:hAnsi="Times New Roman" w:cs="Times New Roman"/>
        </w:rPr>
        <w:t>,</w:t>
      </w:r>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xml:space="preserve">. In gray fox, there were 37 samples 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 xml:space="preserve">side of </w:t>
      </w:r>
      <w:commentRangeStart w:id="23"/>
      <w:r w:rsidR="00491375" w:rsidRPr="00491375">
        <w:rPr>
          <w:rFonts w:ascii="Times New Roman" w:hAnsi="Times New Roman" w:cs="Times New Roman"/>
        </w:rPr>
        <w:t xml:space="preserve">SR 49 </w:t>
      </w:r>
      <w:commentRangeEnd w:id="23"/>
      <w:r w:rsidR="003B4985">
        <w:rPr>
          <w:rStyle w:val="CommentReference"/>
        </w:rPr>
        <w:commentReference w:id="23"/>
      </w:r>
      <w:r w:rsidR="00491375" w:rsidRPr="00491375">
        <w:rPr>
          <w:rFonts w:ascii="Times New Roman" w:hAnsi="Times New Roman" w:cs="Times New Roman"/>
        </w:rPr>
        <w:t>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63C8501"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w:t>
      </w:r>
      <w:r w:rsidRPr="00491375">
        <w:rPr>
          <w:rFonts w:ascii="Times New Roman" w:hAnsi="Times New Roman" w:cs="Times New Roman"/>
        </w:rPr>
        <w:lastRenderedPageBreak/>
        <w:t xml:space="preserve">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17DB452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w:t>
      </w:r>
      <w:commentRangeStart w:id="24"/>
      <w:r w:rsidRPr="00F50C30">
        <w:rPr>
          <w:rFonts w:ascii="Times New Roman" w:hAnsi="Times New Roman" w:cs="Times New Roman"/>
        </w:rPr>
        <w:t>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commentRangeEnd w:id="24"/>
      <w:r w:rsidR="003C0645">
        <w:rPr>
          <w:rStyle w:val="CommentReference"/>
        </w:rPr>
        <w:commentReference w:id="24"/>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40E4A44C"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t>
      </w:r>
      <w:commentRangeStart w:id="25"/>
      <w:r w:rsidR="00A968AF">
        <w:rPr>
          <w:rFonts w:ascii="Times New Roman" w:hAnsi="Times New Roman" w:cs="Times New Roman"/>
        </w:rPr>
        <w:t xml:space="preserve">W680. </w:t>
      </w:r>
      <w:commentRangeEnd w:id="25"/>
      <w:r w:rsidR="003C0645">
        <w:rPr>
          <w:rStyle w:val="CommentReference"/>
        </w:rPr>
        <w:commentReference w:id="25"/>
      </w:r>
      <w:r w:rsidR="00A968AF">
        <w:rPr>
          <w:rFonts w:ascii="Times New Roman" w:hAnsi="Times New Roman" w:cs="Times New Roman"/>
        </w:rPr>
        <w:t xml:space="preserve">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relationships were detect</w:t>
      </w:r>
      <w:ins w:id="26" w:author="caylw" w:date="2021-01-23T17:41:00Z">
        <w:r w:rsidR="003C0645">
          <w:rPr>
            <w:rFonts w:ascii="Times New Roman" w:hAnsi="Times New Roman" w:cs="Times New Roman"/>
          </w:rPr>
          <w:t>ed</w:t>
        </w:r>
      </w:ins>
      <w:r w:rsidR="004178EC">
        <w:rPr>
          <w:rFonts w:ascii="Times New Roman" w:hAnsi="Times New Roman" w:cs="Times New Roman"/>
        </w:rPr>
        <w:t xml:space="preserve">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 xml:space="preserve">s. One </w:t>
      </w:r>
      <w:r w:rsidR="00307E51">
        <w:rPr>
          <w:rFonts w:ascii="Times New Roman" w:hAnsi="Times New Roman" w:cs="Times New Roman"/>
        </w:rPr>
        <w:t xml:space="preserve">on </w:t>
      </w:r>
      <w:r w:rsidR="00216C67">
        <w:rPr>
          <w:rFonts w:ascii="Times New Roman" w:hAnsi="Times New Roman" w:cs="Times New Roman"/>
        </w:rPr>
        <w:t xml:space="preserve">each </w:t>
      </w:r>
      <w:r w:rsidR="00307E51">
        <w:rPr>
          <w:rFonts w:ascii="Times New Roman" w:hAnsi="Times New Roman" w:cs="Times New Roman"/>
        </w:rPr>
        <w:t>side of SR 49</w:t>
      </w:r>
      <w:r w:rsidR="004178EC">
        <w:rPr>
          <w:rFonts w:ascii="Times New Roman" w:hAnsi="Times New Roman" w:cs="Times New Roman"/>
        </w:rPr>
        <w:t xml:space="preserve">. Second order relationships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w:t>
      </w:r>
      <w:r w:rsidR="000D3E45">
        <w:rPr>
          <w:rFonts w:ascii="Times New Roman" w:hAnsi="Times New Roman" w:cs="Times New Roman"/>
        </w:rPr>
        <w:t>exhibiting this</w:t>
      </w:r>
      <w:r w:rsidR="004178EC" w:rsidRPr="00042E8E">
        <w:rPr>
          <w:rFonts w:ascii="Times New Roman" w:hAnsi="Times New Roman" w:cs="Times New Roman"/>
        </w:rPr>
        <w:t xml:space="preserve"> relationship were </w:t>
      </w:r>
      <w:commentRangeStart w:id="27"/>
      <w:r w:rsidR="004178EC" w:rsidRPr="00042E8E">
        <w:rPr>
          <w:rFonts w:ascii="Times New Roman" w:hAnsi="Times New Roman" w:cs="Times New Roman"/>
        </w:rPr>
        <w:t xml:space="preserve">sampled along the same side </w:t>
      </w:r>
      <w:commentRangeEnd w:id="27"/>
      <w:r w:rsidR="003C0645">
        <w:rPr>
          <w:rStyle w:val="CommentReference"/>
        </w:rPr>
        <w:commentReference w:id="27"/>
      </w:r>
      <w:r w:rsidR="004178EC" w:rsidRPr="00042E8E">
        <w:rPr>
          <w:rFonts w:ascii="Times New Roman" w:hAnsi="Times New Roman" w:cs="Times New Roman"/>
        </w:rPr>
        <w:t xml:space="preserve">of the </w:t>
      </w:r>
      <w:commentRangeStart w:id="28"/>
      <w:r w:rsidR="004178EC" w:rsidRPr="00042E8E">
        <w:rPr>
          <w:rFonts w:ascii="Times New Roman" w:hAnsi="Times New Roman" w:cs="Times New Roman"/>
        </w:rPr>
        <w:t>highway</w:t>
      </w:r>
      <w:commentRangeEnd w:id="28"/>
      <w:r w:rsidR="00892D42">
        <w:rPr>
          <w:rStyle w:val="CommentReference"/>
        </w:rPr>
        <w:commentReference w:id="28"/>
      </w:r>
      <w:r w:rsidR="00892D42">
        <w:rPr>
          <w:rFonts w:ascii="Times New Roman" w:hAnsi="Times New Roman" w:cs="Times New Roman"/>
        </w:rPr>
        <w:t>.</w:t>
      </w:r>
    </w:p>
    <w:p w14:paraId="58483D36" w14:textId="0A75526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fox the mean pairwise relatedness values </w:t>
      </w:r>
      <w:proofErr w:type="gramStart"/>
      <w:r w:rsidR="00505E77">
        <w:rPr>
          <w:rFonts w:ascii="Times New Roman" w:hAnsi="Times New Roman" w:cs="Times New Roman"/>
        </w:rPr>
        <w:t>was</w:t>
      </w:r>
      <w:proofErr w:type="gramEnd"/>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East</w:t>
      </w:r>
      <w:r w:rsidR="000D3E45">
        <w:rPr>
          <w:rFonts w:ascii="Times New Roman" w:hAnsi="Times New Roman" w:cs="Times New Roman"/>
        </w:rPr>
        <w:t xml:space="preserve"> of</w:t>
      </w:r>
      <w:r w:rsidR="00AA6BEB">
        <w:rPr>
          <w:rFonts w:ascii="Times New Roman" w:hAnsi="Times New Roman" w:cs="Times New Roman"/>
        </w:rPr>
        <w:t xml:space="preserve"> SR 49</w:t>
      </w:r>
      <w:r w:rsidR="004178EC" w:rsidRPr="004178EC">
        <w:rPr>
          <w:rFonts w:ascii="Times New Roman" w:hAnsi="Times New Roman" w:cs="Times New Roman"/>
        </w:rPr>
        <w:t xml:space="preserve">, second order relationships were detected for 25 pairs, while the </w:t>
      </w:r>
      <w:r w:rsidR="000D3E45">
        <w:rPr>
          <w:rFonts w:ascii="Times New Roman" w:hAnsi="Times New Roman" w:cs="Times New Roman"/>
        </w:rPr>
        <w:t>w</w:t>
      </w:r>
      <w:r w:rsidR="000D3E45" w:rsidRPr="004178EC">
        <w:rPr>
          <w:rFonts w:ascii="Times New Roman" w:hAnsi="Times New Roman" w:cs="Times New Roman"/>
        </w:rPr>
        <w:t>est</w:t>
      </w:r>
      <w:r w:rsidR="000D3E45">
        <w:rPr>
          <w:rFonts w:ascii="Times New Roman" w:hAnsi="Times New Roman" w:cs="Times New Roman"/>
        </w:rPr>
        <w:t xml:space="preserve"> of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w:t>
      </w:r>
      <w:r w:rsidR="004178EC" w:rsidRPr="004178EC">
        <w:rPr>
          <w:rFonts w:ascii="Times New Roman" w:hAnsi="Times New Roman" w:cs="Times New Roman"/>
        </w:rPr>
        <w:lastRenderedPageBreak/>
        <w:t>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w:t>
      </w:r>
      <w:commentRangeStart w:id="29"/>
      <w:r w:rsidR="004178EC" w:rsidRPr="004178EC">
        <w:rPr>
          <w:rFonts w:ascii="Times New Roman" w:hAnsi="Times New Roman" w:cs="Times New Roman"/>
        </w:rPr>
        <w:t>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xml:space="preserve">= 0.54) was sampled on opposite sides of the highway, </w:t>
      </w:r>
      <w:commentRangeStart w:id="30"/>
      <w:r w:rsidR="004178EC" w:rsidRPr="004178EC">
        <w:rPr>
          <w:rFonts w:ascii="Times New Roman" w:hAnsi="Times New Roman" w:cs="Times New Roman"/>
        </w:rPr>
        <w:t>9km</w:t>
      </w:r>
      <w:commentRangeEnd w:id="30"/>
      <w:r w:rsidR="003C0645">
        <w:rPr>
          <w:rStyle w:val="CommentReference"/>
        </w:rPr>
        <w:commentReference w:id="30"/>
      </w:r>
      <w:r w:rsidR="004178EC" w:rsidRPr="004178EC">
        <w:rPr>
          <w:rFonts w:ascii="Times New Roman" w:hAnsi="Times New Roman" w:cs="Times New Roman"/>
        </w:rPr>
        <w:t xml:space="preserve"> apart, </w:t>
      </w:r>
      <w:commentRangeEnd w:id="29"/>
      <w:r w:rsidR="003C0645">
        <w:rPr>
          <w:rStyle w:val="CommentReference"/>
        </w:rPr>
        <w:commentReference w:id="29"/>
      </w:r>
      <w:r w:rsidR="004178EC" w:rsidRPr="004178EC">
        <w:rPr>
          <w:rFonts w:ascii="Times New Roman" w:hAnsi="Times New Roman" w:cs="Times New Roman"/>
        </w:rPr>
        <w:t xml:space="preserve">while all other pairs were sampled on the same side of the </w:t>
      </w:r>
      <w:commentRangeStart w:id="31"/>
      <w:r w:rsidR="004178EC" w:rsidRPr="004178EC">
        <w:rPr>
          <w:rFonts w:ascii="Times New Roman" w:hAnsi="Times New Roman" w:cs="Times New Roman"/>
        </w:rPr>
        <w:t>highway</w:t>
      </w:r>
      <w:commentRangeEnd w:id="31"/>
      <w:r w:rsidR="00892D42">
        <w:rPr>
          <w:rStyle w:val="CommentReference"/>
        </w:rPr>
        <w:commentReference w:id="31"/>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2785D7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32"/>
      <w:r w:rsidRPr="001D2B56">
        <w:rPr>
          <w:rFonts w:ascii="Times New Roman" w:hAnsi="Times New Roman" w:cs="Times New Roman"/>
        </w:rPr>
        <w:t xml:space="preserve">revealed two genetic clusters </w:t>
      </w:r>
      <w:commentRangeEnd w:id="32"/>
      <w:r w:rsidR="00892D42">
        <w:rPr>
          <w:rStyle w:val="CommentReference"/>
        </w:rPr>
        <w:commentReference w:id="32"/>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4BB68383"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w:t>
      </w:r>
      <w:ins w:id="33" w:author="caylw" w:date="2021-01-23T17:56:00Z">
        <w:r w:rsidR="002823A1">
          <w:rPr>
            <w:rFonts w:ascii="Times New Roman" w:hAnsi="Times New Roman" w:cs="Times New Roman"/>
          </w:rPr>
          <w:t>,</w:t>
        </w:r>
      </w:ins>
      <w:r w:rsidRPr="00BD0AC0">
        <w:rPr>
          <w:rFonts w:ascii="Times New Roman" w:hAnsi="Times New Roman" w:cs="Times New Roman"/>
        </w:rPr>
        <w:t xml:space="preserve"> were not significant for either species</w:t>
      </w:r>
      <w:r w:rsidR="00814BC1">
        <w:rPr>
          <w:rFonts w:ascii="Times New Roman" w:hAnsi="Times New Roman" w:cs="Times New Roman"/>
        </w:rPr>
        <w:t>, with two exceptions for coyotes</w:t>
      </w:r>
      <w:r w:rsidRPr="00BD0AC0">
        <w:rPr>
          <w:rFonts w:ascii="Times New Roman" w:hAnsi="Times New Roman" w:cs="Times New Roman"/>
        </w:rPr>
        <w:t xml:space="preserve">.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 xml:space="preserve">within </w:t>
      </w:r>
      <w:r>
        <w:rPr>
          <w:rFonts w:ascii="Times New Roman" w:hAnsi="Times New Roman" w:cs="Times New Roman"/>
        </w:rPr>
        <w:lastRenderedPageBreak/>
        <w:t>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w:t>
      </w:r>
      <w:r w:rsidR="00814BC1">
        <w:rPr>
          <w:rFonts w:ascii="Times New Roman" w:hAnsi="Times New Roman" w:cs="Times New Roman"/>
        </w:rPr>
        <w:t>I-80 for populations sampled adjacent to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commentRangeStart w:id="34"/>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w:t>
      </w:r>
      <w:commentRangeEnd w:id="34"/>
      <w:r w:rsidR="00DC4A17">
        <w:rPr>
          <w:rStyle w:val="CommentReference"/>
        </w:rPr>
        <w:commentReference w:id="34"/>
      </w:r>
      <w:r w:rsidR="0095025A">
        <w:rPr>
          <w:rFonts w:ascii="Times New Roman" w:hAnsi="Times New Roman" w:cs="Times New Roman"/>
        </w:rPr>
        <w:t>,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w:t>
      </w:r>
      <w:commentRangeStart w:id="35"/>
      <w:r w:rsidRPr="00BD0AC0">
        <w:rPr>
          <w:rFonts w:ascii="Times New Roman" w:hAnsi="Times New Roman" w:cs="Times New Roman"/>
        </w:rPr>
        <w:t>largely driven by the number of close relatives in the K1 group</w:t>
      </w:r>
      <w:commentRangeEnd w:id="35"/>
      <w:r w:rsidR="00DC4A17">
        <w:rPr>
          <w:rStyle w:val="CommentReference"/>
        </w:rPr>
        <w:commentReference w:id="35"/>
      </w:r>
      <w:r w:rsidRPr="00BD0AC0">
        <w:rPr>
          <w:rFonts w:ascii="Times New Roman" w:hAnsi="Times New Roman" w:cs="Times New Roman"/>
        </w:rPr>
        <w:t>.</w:t>
      </w:r>
      <w:r>
        <w:rPr>
          <w:rFonts w:ascii="Times New Roman" w:hAnsi="Times New Roman" w:cs="Times New Roman"/>
        </w:rPr>
        <w:t xml:space="preserve"> </w:t>
      </w:r>
    </w:p>
    <w:p w14:paraId="1C0F53BD" w14:textId="577C5E1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but there was a weak association observed</w:t>
      </w:r>
      <w:ins w:id="36" w:author="caylw" w:date="2021-01-23T18:05:00Z">
        <w:r w:rsidR="00DC4A17">
          <w:rPr>
            <w:rFonts w:ascii="Times New Roman" w:hAnsi="Times New Roman" w:cs="Times New Roman"/>
          </w:rPr>
          <w:t xml:space="preserve"> in coyotes</w:t>
        </w:r>
      </w:ins>
      <w:r w:rsidR="00303046">
        <w:rPr>
          <w:rFonts w:ascii="Times New Roman" w:hAnsi="Times New Roman" w:cs="Times New Roman"/>
        </w:rPr>
        <w:t xml:space="preserve">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commentRangeStart w:id="37"/>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w:t>
      </w:r>
      <w:ins w:id="38" w:author="caylw" w:date="2021-01-23T18:05:00Z">
        <w:r w:rsidR="00DC4A17">
          <w:rPr>
            <w:rFonts w:ascii="Times New Roman" w:hAnsi="Times New Roman" w:cs="Times New Roman"/>
          </w:rPr>
          <w:t>n</w:t>
        </w:r>
      </w:ins>
      <w:r w:rsidR="005E155D">
        <w:rPr>
          <w:rFonts w:ascii="Times New Roman" w:hAnsi="Times New Roman" w:cs="Times New Roman"/>
        </w:rPr>
        <w:t xml:space="preserve">or traffic rates seemed to influence genetic distance with the equally permeable landscape as the </w:t>
      </w:r>
      <w:commentRangeStart w:id="39"/>
      <w:r w:rsidR="005E155D">
        <w:rPr>
          <w:rFonts w:ascii="Times New Roman" w:hAnsi="Times New Roman" w:cs="Times New Roman"/>
        </w:rPr>
        <w:t xml:space="preserve">best supported resistance surface </w:t>
      </w:r>
      <w:commentRangeEnd w:id="39"/>
      <w:r w:rsidR="00AE32A2">
        <w:rPr>
          <w:rStyle w:val="CommentReference"/>
        </w:rPr>
        <w:commentReference w:id="39"/>
      </w:r>
      <w:r w:rsidR="005E155D">
        <w:rPr>
          <w:rFonts w:ascii="Times New Roman" w:hAnsi="Times New Roman" w:cs="Times New Roman"/>
        </w:rPr>
        <w:t xml:space="preserve">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ins w:id="40" w:author="caylw" w:date="2021-01-23T18:06:00Z">
        <w:r w:rsidR="00DC4A17">
          <w:rPr>
            <w:rFonts w:ascii="Times New Roman" w:hAnsi="Times New Roman" w:cs="Times New Roman"/>
          </w:rPr>
          <w:t xml:space="preserve"> (Table 3)</w:t>
        </w:r>
      </w:ins>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commentRangeEnd w:id="37"/>
      <w:r w:rsidR="00A73984">
        <w:rPr>
          <w:rStyle w:val="CommentReference"/>
        </w:rPr>
        <w:commentReference w:id="37"/>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45ADF0DB"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P.D","non-dropping-particle":"","parse-names":false,"suffix":""},{"dropping-particle":"","family":"Serieys","given":"Laurel E.K","non-dropping-particle":"","parse-names":false,"suffix":""},{"dropping-particle":"","family":"Pollinger","given":"John P.","non-dropping-particle":"","parse-names":false,"suffix":""},{"dropping-particle":"","family":"Sikich","given":"Jeffrey A.","non-dropping-particle":"","parse-names":false,"suffix":""},{"dropping-particle":"","family":"Dalbeck","given":"Lisa","non-dropping-particle":"","parse-names":false,"suffix":""},{"dropping-particle":"","family":"Wayne","given":"Robert K.","non-dropping-particle":"","parse-names":false,"suffix":""},{"dropping-particle":"","family":"Ernest","given":"Holly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of The Royal Society B-Biological Sciences","id":"ITEM-3","issue":"1780","issued":{"date-parts":[["2014"]]},"title":"Genetic connectivity for two bear species at wildlife crossing structures in Banff National Park.","type":"article-journal","volume":"281"},"uris":["http://www.mendeley.com/documents/?uuid=5e7f4602-c341-48eb-88f2-feb21dea6c32"]}],"mendeley":{"formattedCitation":"(Riley et al. 2006, 2014a, Sawaya et al. 2014)","plainTextFormattedCitation":"(Riley et al. 2006, 2014a,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(Riley et al. 2006, 2014a,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Modelling","id":"ITEM-1","issued":{"date-parts":[["2005"]]},"page":"329-348","title":"Predicting when animal populations are at risk from roads: An interactive model of road avoidance behavior","type":"article-journal","volume":"185"},"uris":["http://www.mendeley.com/documents/?uuid=885c750c-0062-4402-a8df-d4091f1fbb2e"]},{"id":"ITEM-2","itemData":{"author":[{"dropping-particle":"","family":"Ferris","given":"Craig R","non-dropping-particle":"","parse-names":false,"suffix":""}],"container-title":"The Journal of Wildlife Management","id":"ITEM-2","issue":"2","issued":{"date-parts":[["2017"]]},"page":"421-427","title":"Effects of Interstate 95 on Breeding Birds in Northern Maine","type":"article-journal","volume":"43"},"uris":["http://www.mendeley.com/documents/?uuid=f5fb38e3-5b30-4cc1-b792-8ec1d280fa2c"]},{"id":"ITEM-3","itemData":{"DOI":"10.1016/j.biocon.2004.04.025","ISBN":"0006-3207","ISSN":"00063207","PMID":"6153","abstract":"Studies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Ferris 2017)","plainTextFormattedCitation":"(Clevenger and Waltho 2005, Jaeger et al. 2005, Ferris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DC73D1" w:rsidRPr="00DC73D1">
        <w:rPr>
          <w:rFonts w:ascii="Times New Roman" w:hAnsi="Times New Roman" w:cs="Times New Roman"/>
          <w:noProof/>
        </w:rPr>
        <w:t>(Clevenger and Waltho 2005, Jaeger et al. 2005, Ferris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41"/>
      <w:commentRangeStart w:id="42"/>
      <w:r w:rsidRPr="00313DE8">
        <w:rPr>
          <w:rFonts w:ascii="Times New Roman" w:hAnsi="Times New Roman" w:cs="Times New Roman"/>
        </w:rPr>
        <w:t>model species</w:t>
      </w:r>
      <w:commentRangeEnd w:id="41"/>
      <w:r w:rsidR="00505E77">
        <w:rPr>
          <w:rStyle w:val="CommentReference"/>
        </w:rPr>
        <w:commentReference w:id="41"/>
      </w:r>
      <w:commentRangeEnd w:id="42"/>
      <w:r w:rsidR="00A24B6E">
        <w:rPr>
          <w:rStyle w:val="CommentReference"/>
        </w:rPr>
        <w:commentReference w:id="42"/>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64A0E4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lastRenderedPageBreak/>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43"/>
      <w:r w:rsidR="00BA2616" w:rsidRPr="00FB7D19">
        <w:rPr>
          <w:rFonts w:ascii="Times New Roman" w:hAnsi="Times New Roman" w:cs="Times New Roman"/>
          <w:noProof/>
        </w:rPr>
        <w:t>Coen et al. 2015</w:t>
      </w:r>
      <w:commentRangeEnd w:id="43"/>
      <w:r w:rsidR="00BA2616">
        <w:rPr>
          <w:rStyle w:val="CommentReference"/>
          <w:noProof/>
        </w:rPr>
        <w:commentReference w:id="43"/>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328AD1F"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86BB050"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44"/>
      <w:r w:rsidRPr="003F4373">
        <w:rPr>
          <w:rFonts w:ascii="Times New Roman" w:hAnsi="Times New Roman" w:cs="Times New Roman"/>
        </w:rPr>
        <w:t>F. Shilling</w:t>
      </w:r>
      <w:commentRangeEnd w:id="44"/>
      <w:r w:rsidR="00E6452C">
        <w:rPr>
          <w:rStyle w:val="CommentReference"/>
        </w:rPr>
        <w:commentReference w:id="44"/>
      </w:r>
      <w:r w:rsidRPr="003F4373">
        <w:rPr>
          <w:rFonts w:ascii="Times New Roman" w:hAnsi="Times New Roman" w:cs="Times New Roman"/>
        </w:rPr>
        <w:t>, unpublished data). However, it is possible that coyotes using higher elevation crossing structures (northeast of our study area), as discovered using camera traps</w:t>
      </w:r>
      <w:r w:rsidR="00E6452C">
        <w:rPr>
          <w:rFonts w:ascii="Times New Roman" w:hAnsi="Times New Roman" w:cs="Times New Roman"/>
        </w:rPr>
        <w:t xml:space="preserve"> </w:t>
      </w:r>
      <w:r w:rsidR="00E6452C" w:rsidRPr="003F4373">
        <w:rPr>
          <w:rFonts w:ascii="Times New Roman" w:hAnsi="Times New Roman" w:cs="Times New Roman"/>
        </w:rPr>
        <w:t>(F. Shilling, unpublished data)</w:t>
      </w:r>
      <w:r w:rsidRPr="003F4373">
        <w:rPr>
          <w:rFonts w:ascii="Times New Roman" w:hAnsi="Times New Roman" w:cs="Times New Roman"/>
        </w:rPr>
        <w:t xml:space="preserve">,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312DA719"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gene flow, we would expect to see three distinct populations</w:t>
      </w:r>
      <w:r w:rsidR="00CD6297">
        <w:rPr>
          <w:rFonts w:ascii="Times New Roman" w:hAnsi="Times New Roman" w:cs="Times New Roman"/>
        </w:rPr>
        <w:t xml:space="preserve"> of coyote</w:t>
      </w:r>
      <w:r w:rsidRPr="000D3D14">
        <w:rPr>
          <w:rFonts w:ascii="Times New Roman" w:hAnsi="Times New Roman" w:cs="Times New Roman"/>
        </w:rPr>
        <w:t>,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w:t>
      </w:r>
      <w:commentRangeStart w:id="45"/>
      <w:r w:rsidR="004C01AA">
        <w:rPr>
          <w:rFonts w:ascii="Times New Roman" w:hAnsi="Times New Roman" w:cs="Times New Roman"/>
        </w:rPr>
        <w:t>These g</w:t>
      </w:r>
      <w:r w:rsidR="008E78AF" w:rsidRPr="008E78AF">
        <w:rPr>
          <w:rFonts w:ascii="Times New Roman" w:hAnsi="Times New Roman" w:cs="Times New Roman"/>
        </w:rPr>
        <w:t>enetic clusters identified by Structure corresponded to family groups rather than side of highway</w:t>
      </w:r>
      <w:commentRangeEnd w:id="45"/>
      <w:r w:rsidR="00165578">
        <w:rPr>
          <w:rStyle w:val="CommentReference"/>
        </w:rPr>
        <w:commentReference w:id="45"/>
      </w:r>
      <w:r w:rsidR="008E78AF" w:rsidRPr="008E78AF">
        <w:rPr>
          <w:rFonts w:ascii="Times New Roman" w:hAnsi="Times New Roman" w:cs="Times New Roman"/>
        </w:rPr>
        <w:t xml:space="preserve">. </w:t>
      </w:r>
      <w:r w:rsidRPr="005F3206">
        <w:rPr>
          <w:rFonts w:ascii="Times New Roman" w:hAnsi="Times New Roman" w:cs="Times New Roman"/>
        </w:rPr>
        <w:t xml:space="preserve">The presence of close relatives in a sample </w:t>
      </w:r>
      <w:r w:rsidRPr="005F3206">
        <w:rPr>
          <w:rFonts w:ascii="Times New Roman" w:hAnsi="Times New Roman" w:cs="Times New Roman"/>
        </w:rPr>
        <w:lastRenderedPageBreak/>
        <w:t xml:space="preserve">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4AF0256E"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r w:rsidR="00CD6297">
        <w:rPr>
          <w:rFonts w:ascii="Times New Roman" w:hAnsi="Times New Roman" w:cs="Times New Roman"/>
        </w:rPr>
        <w:t xml:space="preserve">populations </w:t>
      </w:r>
      <w:r w:rsidR="006B2C55">
        <w:rPr>
          <w:rFonts w:ascii="Times New Roman" w:hAnsi="Times New Roman" w:cs="Times New Roman"/>
        </w:rPr>
        <w:t xml:space="preserve">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001BF9D2"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w:t>
      </w:r>
      <w:r w:rsidR="00CD6297">
        <w:rPr>
          <w:rFonts w:ascii="Times New Roman" w:hAnsi="Times New Roman" w:cs="Times New Roman"/>
        </w:rPr>
        <w:t>The same pattern was observed for coyote in the East Bay.</w:t>
      </w:r>
      <w:r w:rsidR="00AF74AE">
        <w:rPr>
          <w:rFonts w:ascii="Times New Roman" w:hAnsi="Times New Roman" w:cs="Times New Roman"/>
        </w:rPr>
        <w:t xml:space="preserve"> Both species exhibit delayed dispersal of individuals from their natal habitat, where individuals stay with the parental pair and help with rearing </w:t>
      </w:r>
      <w:commentRangeStart w:id="46"/>
      <w:r w:rsidR="00AF74AE">
        <w:rPr>
          <w:rFonts w:ascii="Times New Roman" w:hAnsi="Times New Roman" w:cs="Times New Roman"/>
        </w:rPr>
        <w:t>siblings ()</w:t>
      </w:r>
      <w:commentRangeEnd w:id="46"/>
      <w:r w:rsidR="00AF74AE">
        <w:rPr>
          <w:rStyle w:val="CommentReference"/>
        </w:rPr>
        <w:commentReference w:id="46"/>
      </w:r>
      <w:r w:rsidR="00AF74AE">
        <w:rPr>
          <w:rFonts w:ascii="Times New Roman" w:hAnsi="Times New Roman" w:cs="Times New Roman"/>
        </w:rPr>
        <w:t xml:space="preserve">. This behavior may increase the chance of sampling family groups. Additionally, Riley (2006) showed that younger dispersers comprise the territories adjacent to highways, with these being smaller and denser than territories away from highways. This pile up of dispersers along highway edges may also contribute to increased relatedness observed in a single season. Direct dispersal was observed for gray fox across SR 49. </w:t>
      </w:r>
      <w:r w:rsidRPr="005B2012">
        <w:rPr>
          <w:rFonts w:ascii="Times New Roman" w:hAnsi="Times New Roman" w:cs="Times New Roman"/>
        </w:rPr>
        <w:t>One pair of first order relatives</w:t>
      </w:r>
      <w:r w:rsidR="00AF74AE">
        <w:rPr>
          <w:rFonts w:ascii="Times New Roman" w:hAnsi="Times New Roman" w:cs="Times New Roman"/>
        </w:rPr>
        <w:t xml:space="preserve"> for gray fox</w:t>
      </w:r>
      <w:r w:rsidRPr="005B2012">
        <w:rPr>
          <w:rFonts w:ascii="Times New Roman" w:hAnsi="Times New Roman" w:cs="Times New Roman"/>
        </w:rPr>
        <w:t xml:space="preserve">,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xml:space="preserve">. </w:t>
      </w:r>
      <w:commentRangeStart w:id="47"/>
      <w:r w:rsidRPr="005B2012">
        <w:rPr>
          <w:rFonts w:ascii="Times New Roman" w:hAnsi="Times New Roman" w:cs="Times New Roman"/>
        </w:rPr>
        <w:t>This likely represents a dispersal event by a juvenile male</w:t>
      </w:r>
      <w:commentRangeEnd w:id="47"/>
      <w:r w:rsidR="008D33FD">
        <w:rPr>
          <w:rStyle w:val="CommentReference"/>
        </w:rPr>
        <w:commentReference w:id="47"/>
      </w:r>
      <w:r w:rsidRPr="005B2012">
        <w:rPr>
          <w:rFonts w:ascii="Times New Roman" w:hAnsi="Times New Roman" w:cs="Times New Roman"/>
        </w:rPr>
        <w:t>.</w:t>
      </w:r>
    </w:p>
    <w:p w14:paraId="29A37A04" w14:textId="67FEB6CA" w:rsidR="00CB6029" w:rsidRDefault="005B2012" w:rsidP="0009600C">
      <w:pPr>
        <w:spacing w:line="480" w:lineRule="auto"/>
        <w:rPr>
          <w:rFonts w:ascii="Times New Roman" w:hAnsi="Times New Roman" w:cs="Times New Roman"/>
        </w:rPr>
      </w:pPr>
      <w:r w:rsidRPr="005B2012">
        <w:rPr>
          <w:rFonts w:ascii="Times New Roman" w:hAnsi="Times New Roman" w:cs="Times New Roman"/>
        </w:rPr>
        <w:t>These results contrast with a study 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w:t>
      </w:r>
      <w:r w:rsidRPr="005B2012">
        <w:rPr>
          <w:rFonts w:ascii="Times New Roman" w:hAnsi="Times New Roman" w:cs="Times New Roman"/>
        </w:rPr>
        <w:lastRenderedPageBreak/>
        <w:t xml:space="preserve">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w:t>
      </w:r>
      <w:commentRangeStart w:id="48"/>
      <w:r w:rsidRPr="005B2012">
        <w:rPr>
          <w:rFonts w:ascii="Times New Roman" w:hAnsi="Times New Roman" w:cs="Times New Roman"/>
        </w:rPr>
        <w:t xml:space="preserve">There is more habitat </w:t>
      </w:r>
      <w:r w:rsidR="00CD6297" w:rsidRPr="005B2012">
        <w:rPr>
          <w:rFonts w:ascii="Times New Roman" w:hAnsi="Times New Roman" w:cs="Times New Roman"/>
        </w:rPr>
        <w:t xml:space="preserve">available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w:t>
      </w:r>
      <w:commentRangeEnd w:id="48"/>
      <w:r w:rsidR="008D33FD">
        <w:rPr>
          <w:rStyle w:val="CommentReference"/>
        </w:rPr>
        <w:commentReference w:id="48"/>
      </w:r>
      <w:r w:rsidR="0009600C">
        <w:rPr>
          <w:rFonts w:ascii="Times New Roman" w:hAnsi="Times New Roman" w:cs="Times New Roman"/>
        </w:rPr>
        <w:t xml:space="preserve"> Sacramento hosts a chain of parks connected by a riparian corridor that further connects to several U.S. National Forests north of the </w:t>
      </w:r>
      <w:r w:rsidR="00CD6297">
        <w:rPr>
          <w:rFonts w:ascii="Times New Roman" w:hAnsi="Times New Roman" w:cs="Times New Roman"/>
        </w:rPr>
        <w:t>highly urbanized city of Sacramento</w:t>
      </w:r>
      <w:r w:rsidR="0009600C">
        <w:rPr>
          <w:rFonts w:ascii="Times New Roman" w:hAnsi="Times New Roman" w:cs="Times New Roman"/>
        </w:rPr>
        <w:t xml:space="preserve">.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w:t>
      </w:r>
      <w:proofErr w:type="gramStart"/>
      <w:r w:rsidR="0009600C">
        <w:rPr>
          <w:rFonts w:ascii="Times New Roman" w:hAnsi="Times New Roman" w:cs="Times New Roman"/>
        </w:rPr>
        <w:t>regions</w:t>
      </w:r>
      <w:proofErr w:type="gramEnd"/>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0A4B32C3"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xml:space="preserve">. In our previous </w:t>
      </w:r>
      <w:commentRangeStart w:id="49"/>
      <w:r w:rsidRPr="005B2012">
        <w:rPr>
          <w:rFonts w:ascii="Times New Roman" w:hAnsi="Times New Roman" w:cs="Times New Roman"/>
        </w:rPr>
        <w:t>study</w:t>
      </w:r>
      <w:commentRangeEnd w:id="49"/>
      <w:r w:rsidR="001C4601">
        <w:rPr>
          <w:rStyle w:val="CommentReference"/>
        </w:rPr>
        <w:commentReference w:id="49"/>
      </w:r>
      <w:r w:rsidRPr="005B2012">
        <w:rPr>
          <w:rFonts w:ascii="Times New Roman" w:hAnsi="Times New Roman" w:cs="Times New Roman"/>
        </w:rPr>
        <w:t>,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50"/>
      <w:r w:rsidRPr="005B2012">
        <w:rPr>
          <w:rFonts w:ascii="Times New Roman" w:hAnsi="Times New Roman" w:cs="Times New Roman"/>
        </w:rPr>
        <w:t>2016</w:t>
      </w:r>
      <w:commentRangeEnd w:id="50"/>
      <w:r w:rsidR="008562D7">
        <w:rPr>
          <w:rStyle w:val="CommentReference"/>
        </w:rPr>
        <w:commentReference w:id="50"/>
      </w:r>
      <w:r w:rsidRPr="005B2012">
        <w:rPr>
          <w:rFonts w:ascii="Times New Roman" w:hAnsi="Times New Roman" w:cs="Times New Roman"/>
        </w:rPr>
        <w:t xml:space="preserve">). Contrary to our expectations, we found that gray fox </w:t>
      </w:r>
      <w:proofErr w:type="gramStart"/>
      <w:r w:rsidRPr="005B2012">
        <w:rPr>
          <w:rFonts w:ascii="Times New Roman" w:hAnsi="Times New Roman" w:cs="Times New Roman"/>
        </w:rPr>
        <w:t>were</w:t>
      </w:r>
      <w:proofErr w:type="gramEnd"/>
      <w:r w:rsidRPr="005B2012">
        <w:rPr>
          <w:rFonts w:ascii="Times New Roman" w:hAnsi="Times New Roman" w:cs="Times New Roman"/>
        </w:rPr>
        <w:t xml:space="preserve"> distributed throughout the entire study area, even in urban areas such as Auburn. Grays foxes tend to be most abundant in places where potential predators (coyotes, bobcats) are less abundant </w:t>
      </w:r>
      <w:r w:rsidR="00BA2616">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F363B1">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DC73D1" w:rsidRPr="00DC73D1">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60CEDB3C"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xml:space="preserve">. </w:t>
      </w:r>
      <w:r w:rsidR="00CD6297">
        <w:rPr>
          <w:rFonts w:ascii="Times New Roman" w:hAnsi="Times New Roman" w:cs="Times New Roman"/>
        </w:rPr>
        <w:t xml:space="preserve">As an example, construction </w:t>
      </w:r>
      <w:r w:rsidR="006D304B">
        <w:rPr>
          <w:rFonts w:ascii="Times New Roman" w:hAnsi="Times New Roman" w:cs="Times New Roman"/>
        </w:rPr>
        <w:t>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increasing importance, particularly in the face of increased anthropogenic landscape alteration. </w:t>
      </w:r>
      <w:commentRangeStart w:id="51"/>
      <w:r w:rsidRPr="005B2012">
        <w:rPr>
          <w:rFonts w:ascii="Times New Roman" w:hAnsi="Times New Roman" w:cs="Times New Roman"/>
        </w:rPr>
        <w:t xml:space="preserve">Unfortunately, genetic stability within a population after a disturbance is not immediate, requiring time for the population to reach a new equilibrium. This creates a disconnect between the event that can </w:t>
      </w:r>
      <w:r w:rsidRPr="005B2012">
        <w:rPr>
          <w:rFonts w:ascii="Times New Roman" w:hAnsi="Times New Roman" w:cs="Times New Roman"/>
        </w:rPr>
        <w:lastRenderedPageBreak/>
        <w:t xml:space="preserve">change the genetic composition of a population and the time until this change is able to be detected in what is referred to as a time lag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280D9AFD"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fldChar w:fldCharType="begin" w:fldLock="1"/>
      </w:r>
      <w:r w:rsidR="00DC73D1">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w:t>
      </w:r>
      <w:proofErr w:type="gramStart"/>
      <w:r w:rsidRPr="005B2012">
        <w:rPr>
          <w:rFonts w:ascii="Times New Roman" w:hAnsi="Times New Roman" w:cs="Times New Roman"/>
        </w:rPr>
        <w:t>short</w:t>
      </w:r>
      <w:proofErr w:type="gramEnd"/>
      <w:r w:rsidRPr="005B2012">
        <w:rPr>
          <w:rFonts w:ascii="Times New Roman" w:hAnsi="Times New Roman" w:cs="Times New Roman"/>
        </w:rPr>
        <w:t xml:space="preserve"> and signals of disrupted gene flow will manifest quickly.  For species like gray fox and coyote,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commentRangeEnd w:id="51"/>
      <w:r w:rsidR="001C4601">
        <w:rPr>
          <w:rStyle w:val="CommentReference"/>
        </w:rPr>
        <w:commentReference w:id="51"/>
      </w:r>
    </w:p>
    <w:p w14:paraId="53E1E498" w14:textId="5784C6D4" w:rsidR="00CB6029"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w:t>
      </w:r>
      <w:r w:rsidR="00CD6297">
        <w:rPr>
          <w:rFonts w:ascii="Times New Roman" w:hAnsi="Times New Roman" w:cs="Times New Roman"/>
        </w:rPr>
        <w:t>.</w:t>
      </w:r>
      <w:r w:rsidR="00F92908">
        <w:rPr>
          <w:rFonts w:ascii="Times New Roman" w:hAnsi="Times New Roman" w:cs="Times New Roman"/>
        </w:rPr>
        <w:t xml:space="preserve"> </w:t>
      </w:r>
      <w:r w:rsidR="00CD6297">
        <w:rPr>
          <w:rFonts w:ascii="Times New Roman" w:hAnsi="Times New Roman" w:cs="Times New Roman"/>
        </w:rPr>
        <w:t xml:space="preserve">This highway </w:t>
      </w:r>
      <w:r w:rsidR="00F92908">
        <w:rPr>
          <w:rFonts w:ascii="Times New Roman" w:hAnsi="Times New Roman" w:cs="Times New Roman"/>
        </w:rPr>
        <w:t xml:space="preserve">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DC73D1">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2020)","previouslyFormattedCitation":"(Faigin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 this pattern may not persist with projected increased vehicle use.</w:t>
      </w:r>
    </w:p>
    <w:p w14:paraId="212767DF" w14:textId="7FC88DFB" w:rsidR="00E04ED8" w:rsidRDefault="00E04ED8" w:rsidP="001F3C25">
      <w:pPr>
        <w:spacing w:line="480" w:lineRule="auto"/>
        <w:rPr>
          <w:rFonts w:ascii="Times New Roman" w:hAnsi="Times New Roman" w:cs="Times New Roman"/>
        </w:rPr>
      </w:pPr>
    </w:p>
    <w:p w14:paraId="4BFBCA52" w14:textId="158D9A9C" w:rsidR="00E04ED8" w:rsidRDefault="00E04ED8" w:rsidP="001F3C25">
      <w:pPr>
        <w:spacing w:line="480" w:lineRule="auto"/>
        <w:rPr>
          <w:rFonts w:ascii="Times New Roman" w:hAnsi="Times New Roman" w:cs="Times New Roman"/>
        </w:rPr>
      </w:pPr>
    </w:p>
    <w:p w14:paraId="74711EF2" w14:textId="32BD26AC" w:rsidR="00E04ED8" w:rsidRDefault="00E04ED8" w:rsidP="001F3C25">
      <w:pPr>
        <w:spacing w:line="480" w:lineRule="auto"/>
        <w:rPr>
          <w:rFonts w:ascii="Times New Roman" w:hAnsi="Times New Roman" w:cs="Times New Roman"/>
        </w:rPr>
      </w:pPr>
    </w:p>
    <w:p w14:paraId="1D815899" w14:textId="06309D55" w:rsidR="00E04ED8" w:rsidRDefault="00E04ED8" w:rsidP="001F3C25">
      <w:pPr>
        <w:spacing w:line="480" w:lineRule="auto"/>
        <w:rPr>
          <w:rFonts w:ascii="Times New Roman" w:hAnsi="Times New Roman" w:cs="Times New Roman"/>
        </w:rPr>
      </w:pPr>
    </w:p>
    <w:p w14:paraId="12107EC1" w14:textId="1DDB606C" w:rsidR="00E04ED8" w:rsidRDefault="00E04ED8" w:rsidP="001F3C25">
      <w:pPr>
        <w:spacing w:line="480" w:lineRule="auto"/>
        <w:rPr>
          <w:rFonts w:ascii="Times New Roman" w:hAnsi="Times New Roman" w:cs="Times New Roman"/>
        </w:rPr>
      </w:pPr>
    </w:p>
    <w:p w14:paraId="040ECC74" w14:textId="46C640FA" w:rsidR="00E04ED8" w:rsidRDefault="00E04ED8" w:rsidP="001F3C25">
      <w:pPr>
        <w:spacing w:line="480" w:lineRule="auto"/>
        <w:rPr>
          <w:rFonts w:ascii="Times New Roman" w:hAnsi="Times New Roman" w:cs="Times New Roman"/>
        </w:rPr>
      </w:pPr>
    </w:p>
    <w:p w14:paraId="3EB7918F" w14:textId="2357F384" w:rsidR="00E04ED8" w:rsidRDefault="00E04ED8" w:rsidP="001F3C25">
      <w:pPr>
        <w:spacing w:line="480" w:lineRule="auto"/>
        <w:rPr>
          <w:rFonts w:ascii="Times New Roman" w:hAnsi="Times New Roman" w:cs="Times New Roman"/>
        </w:rPr>
      </w:pPr>
    </w:p>
    <w:p w14:paraId="0025DD42" w14:textId="47A5D955" w:rsidR="00E04ED8" w:rsidRDefault="00E04ED8" w:rsidP="001F3C25">
      <w:pPr>
        <w:spacing w:line="480" w:lineRule="auto"/>
        <w:rPr>
          <w:rFonts w:ascii="Times New Roman" w:hAnsi="Times New Roman" w:cs="Times New Roman"/>
        </w:rPr>
      </w:pPr>
    </w:p>
    <w:p w14:paraId="408F801A" w14:textId="5C322EB9" w:rsidR="00E04ED8" w:rsidRDefault="00E04ED8" w:rsidP="001F3C25">
      <w:pPr>
        <w:spacing w:line="480" w:lineRule="auto"/>
        <w:rPr>
          <w:rFonts w:ascii="Times New Roman" w:hAnsi="Times New Roman" w:cs="Times New Roman"/>
        </w:rPr>
      </w:pPr>
    </w:p>
    <w:p w14:paraId="0C3761C7" w14:textId="43AEB85B" w:rsidR="00E04ED8" w:rsidRDefault="00E04ED8">
      <w:pPr>
        <w:rPr>
          <w:rFonts w:ascii="Times New Roman" w:hAnsi="Times New Roman" w:cs="Times New Roman"/>
        </w:rPr>
      </w:pPr>
      <w:r>
        <w:rPr>
          <w:rFonts w:ascii="Times New Roman" w:hAnsi="Times New Roman" w:cs="Times New Roman"/>
        </w:rPr>
        <w:br w:type="page"/>
      </w:r>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52"/>
      <w:r>
        <w:rPr>
          <w:rFonts w:ascii="Times New Roman" w:hAnsi="Times New Roman" w:cs="Times New Roman"/>
        </w:rPr>
        <w:lastRenderedPageBreak/>
        <w:t xml:space="preserve">Table 2 </w:t>
      </w:r>
      <w:commentRangeEnd w:id="52"/>
      <w:r w:rsidR="004843A9">
        <w:rPr>
          <w:rStyle w:val="CommentReference"/>
        </w:rPr>
        <w:commentReference w:id="52"/>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commentRangeStart w:id="53"/>
            <w:r w:rsidRPr="00CD002A">
              <w:rPr>
                <w:rFonts w:ascii="Times New Roman" w:eastAsia="Times New Roman" w:hAnsi="Times New Roman" w:cs="Times New Roman"/>
                <w:color w:val="000000"/>
              </w:rPr>
              <w:t>0.131</w:t>
            </w:r>
            <w:commentRangeEnd w:id="53"/>
            <w:r w:rsidR="004B5816">
              <w:rPr>
                <w:rStyle w:val="CommentReference"/>
              </w:rPr>
              <w:commentReference w:id="53"/>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commentRangeStart w:id="54"/>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commentRangeEnd w:id="54"/>
            <w:r w:rsidR="004B5816">
              <w:rPr>
                <w:rStyle w:val="CommentReference"/>
              </w:rPr>
              <w:commentReference w:id="54"/>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commentRangeStart w:id="55"/>
      <w:r w:rsidRPr="00AE72A5">
        <w:rPr>
          <w:rFonts w:ascii="Times New Roman" w:hAnsi="Times New Roman" w:cs="Times New Roman"/>
        </w:rPr>
        <w:t>AIC</w:t>
      </w:r>
      <w:commentRangeEnd w:id="55"/>
      <w:r w:rsidR="00DC4A17">
        <w:rPr>
          <w:rStyle w:val="CommentReference"/>
        </w:rPr>
        <w:commentReference w:id="55"/>
      </w:r>
      <w:r w:rsidRPr="00AE72A5">
        <w:rPr>
          <w:rFonts w:ascii="Times New Roman" w:hAnsi="Times New Roman" w:cs="Times New Roman"/>
        </w:rPr>
        <w:t xml:space="preserve">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D</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xml:space="preserve">. The best supported model for each region and species is bolded. For all but the East Bay, the highways have no </w:t>
      </w:r>
      <w:proofErr w:type="spellStart"/>
      <w:r w:rsidR="00306FB5">
        <w:rPr>
          <w:rFonts w:ascii="Times New Roman" w:hAnsi="Times New Roman" w:cs="Times New Roman"/>
        </w:rPr>
        <w:t>affect</w:t>
      </w:r>
      <w:proofErr w:type="spellEnd"/>
      <w:r w:rsidR="00306FB5">
        <w:rPr>
          <w:rFonts w:ascii="Times New Roman" w:hAnsi="Times New Roman" w:cs="Times New Roman"/>
        </w:rPr>
        <w: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538D6955" w:rsidR="003216BC" w:rsidRDefault="00DA5708" w:rsidP="00DA5708">
      <w:pPr>
        <w:spacing w:line="480" w:lineRule="auto"/>
        <w:rPr>
          <w:rFonts w:ascii="Times New Roman" w:hAnsi="Times New Roman" w:cs="Times New Roman"/>
        </w:rPr>
      </w:pPr>
      <w:commentRangeStart w:id="56"/>
      <w:r>
        <w:rPr>
          <w:rFonts w:asciiTheme="majorHAnsi" w:hAnsiTheme="majorHAnsi"/>
          <w:noProof/>
        </w:rPr>
        <w:lastRenderedPageBreak/>
        <w:drawing>
          <wp:anchor distT="0" distB="0" distL="114300" distR="114300" simplePos="0" relativeHeight="251658240" behindDoc="1" locked="0" layoutInCell="1" allowOverlap="1" wp14:anchorId="479BD55E" wp14:editId="21E02BF1">
            <wp:simplePos x="0" y="0"/>
            <wp:positionH relativeFrom="column">
              <wp:posOffset>0</wp:posOffset>
            </wp:positionH>
            <wp:positionV relativeFrom="paragraph">
              <wp:posOffset>657225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10">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1E6B9FDA">
            <wp:simplePos x="0" y="0"/>
            <wp:positionH relativeFrom="column">
              <wp:posOffset>2962275</wp:posOffset>
            </wp:positionH>
            <wp:positionV relativeFrom="paragraph">
              <wp:posOffset>714375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sidR="003216BC">
        <w:rPr>
          <w:rFonts w:ascii="Times New Roman" w:hAnsi="Times New Roman" w:cs="Times New Roman"/>
        </w:rPr>
        <w:t>F</w:t>
      </w:r>
      <w:commentRangeEnd w:id="56"/>
      <w:r w:rsidR="00D854DE">
        <w:rPr>
          <w:rStyle w:val="CommentReference"/>
        </w:rPr>
        <w:commentReference w:id="56"/>
      </w:r>
      <w:r w:rsidR="003216BC">
        <w:rPr>
          <w:rFonts w:ascii="Times New Roman" w:hAnsi="Times New Roman" w:cs="Times New Roman"/>
        </w:rPr>
        <w:t>igure 1</w:t>
      </w:r>
      <w:commentRangeStart w:id="57"/>
      <w:commentRangeEnd w:id="57"/>
      <w:r w:rsidR="003216BC">
        <w:rPr>
          <w:rStyle w:val="CommentReference"/>
        </w:rPr>
        <w:commentReference w:id="57"/>
      </w:r>
      <w:r w:rsidR="003216BC">
        <w:rPr>
          <w:rFonts w:ascii="Times New Roman" w:hAnsi="Times New Roman" w:cs="Times New Roman"/>
        </w:rPr>
        <w:t xml:space="preserve"> - </w:t>
      </w:r>
      <w:r w:rsidR="003216BC"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sidR="003216BC">
        <w:rPr>
          <w:rFonts w:ascii="Times New Roman" w:hAnsi="Times New Roman" w:cs="Times New Roman"/>
        </w:rPr>
        <w:t xml:space="preserve"> </w:t>
      </w:r>
      <w:r w:rsidR="003216BC" w:rsidRPr="003216BC">
        <w:rPr>
          <w:rFonts w:ascii="Times New Roman" w:hAnsi="Times New Roman" w:cs="Times New Roman"/>
        </w:rPr>
        <w:t>Map of study area and Annual Average Daily Traffic (AADT) volumes along State Route 49.</w:t>
      </w:r>
    </w:p>
    <w:p w14:paraId="658A37CD" w14:textId="03BD2B3A" w:rsidR="006618E2" w:rsidRDefault="006618E2" w:rsidP="00C07F7F">
      <w:pPr>
        <w:spacing w:line="480" w:lineRule="auto"/>
        <w:rPr>
          <w:rFonts w:ascii="Times New Roman" w:hAnsi="Times New Roman" w:cs="Times New Roman"/>
        </w:rPr>
      </w:pPr>
    </w:p>
    <w:p w14:paraId="4056F51D" w14:textId="169DDEC3" w:rsidR="006618E2" w:rsidRDefault="00DA5708" w:rsidP="00C07F7F">
      <w:pPr>
        <w:spacing w:line="480" w:lineRule="auto"/>
        <w:rPr>
          <w:rFonts w:ascii="Times New Roman" w:hAnsi="Times New Roman" w:cs="Times New Roman"/>
        </w:rPr>
      </w:pPr>
      <w:ins w:id="58" w:author="amandacoenfry@gmail.com" w:date="2021-01-20T11:37:00Z">
        <w:r>
          <w:rPr>
            <w:rFonts w:ascii="Times New Roman" w:hAnsi="Times New Roman" w:cs="Times New Roman"/>
            <w:noProof/>
          </w:rPr>
          <w:lastRenderedPageBreak/>
          <w:drawing>
            <wp:inline distT="0" distB="0" distL="0" distR="0" wp14:anchorId="4177A2BA" wp14:editId="123783FC">
              <wp:extent cx="5943600" cy="5555615"/>
              <wp:effectExtent l="0" t="0" r="0" b="6985"/>
              <wp:docPr id="1" name="Picture 1"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555615"/>
                      </a:xfrm>
                      <a:prstGeom prst="rect">
                        <a:avLst/>
                      </a:prstGeom>
                    </pic:spPr>
                  </pic:pic>
                </a:graphicData>
              </a:graphic>
            </wp:inline>
          </w:drawing>
        </w:r>
      </w:ins>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59"/>
      <w:r>
        <w:rPr>
          <w:noProof/>
        </w:rPr>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3">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3216BC">
        <w:rPr>
          <w:rFonts w:ascii="Times New Roman" w:hAnsi="Times New Roman" w:cs="Times New Roman"/>
        </w:rPr>
        <w:t xml:space="preserve">Figure 2. </w:t>
      </w:r>
      <w:commentRangeEnd w:id="59"/>
      <w:r>
        <w:rPr>
          <w:rStyle w:val="CommentReference"/>
        </w:rPr>
        <w:commentReference w:id="59"/>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4">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5">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r w:rsidRPr="00E73778">
        <w:rPr>
          <w:rFonts w:ascii="Times New Roman" w:hAnsi="Times New Roman" w:cs="Times New Roman"/>
        </w:rPr>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7">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60"/>
      <w:r w:rsidRPr="00E73778">
        <w:rPr>
          <w:rFonts w:ascii="Times New Roman" w:hAnsi="Times New Roman" w:cs="Times New Roman"/>
        </w:rPr>
        <w:t xml:space="preserve">Figure 2. Map </w:t>
      </w:r>
      <w:commentRangeEnd w:id="60"/>
      <w:r>
        <w:rPr>
          <w:rStyle w:val="CommentReference"/>
        </w:rPr>
        <w:commentReference w:id="60"/>
      </w:r>
      <w:r w:rsidRPr="00E73778">
        <w:rPr>
          <w:rFonts w:ascii="Times New Roman" w:hAnsi="Times New Roman" w:cs="Times New Roman"/>
        </w:rPr>
        <w:t xml:space="preserve">of sample locations for related pairs. All samples from related pairs originated from the same side of the highway </w:t>
      </w:r>
      <w:proofErr w:type="gramStart"/>
      <w:r w:rsidRPr="00E73778">
        <w:rPr>
          <w:rFonts w:ascii="Times New Roman" w:hAnsi="Times New Roman" w:cs="Times New Roman"/>
        </w:rPr>
        <w:t>with the exception of</w:t>
      </w:r>
      <w:proofErr w:type="gramEnd"/>
      <w:r w:rsidRPr="00E73778">
        <w:rPr>
          <w:rFonts w:ascii="Times New Roman" w:hAnsi="Times New Roman" w:cs="Times New Roman"/>
        </w:rPr>
        <w:t xml:space="preserve">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31A29819" w14:textId="04B9F270" w:rsidR="00DC73D1" w:rsidRPr="00DC73D1" w:rsidRDefault="004B4B74" w:rsidP="00DC73D1">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DC73D1" w:rsidRPr="00DC73D1">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45B1D20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Andrews, K. M., and J. W. Gibbons. 2005. How Do Highways Influence Snake Movement ? Behavioral Responses to Roads and Vehicles. Copeia 2005:772–782.</w:t>
      </w:r>
    </w:p>
    <w:p w14:paraId="51D3DD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Atkinson, K. T., and D. M. Shackleton. 1991. Coyote, Canis latrans, Ecology in a Rural-Urban Environment. The Canadian Field-Naturalist 105:49–54.</w:t>
      </w:r>
    </w:p>
    <w:p w14:paraId="47E4068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11DB63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Caltrans. 2015. 2015 Traffic Volumes on California State Highways.</w:t>
      </w:r>
    </w:p>
    <w:p w14:paraId="287B71E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Center for Strategic Econimic Research. 2014. Placer County Economic and Demographic Profile 2013.</w:t>
      </w:r>
    </w:p>
    <w:p w14:paraId="22CD9B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Charry, B., and J. Jones. 2009. Traffic Volume as a Primary Road Characteristic Impacting Wildlife: A Tool for Land Use and Transportation Planning. Pages 159–205 Proceedings of the 2009 International Conference on Ecology and Transportation.</w:t>
      </w:r>
    </w:p>
    <w:p w14:paraId="44C3719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18EA469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6EA3BFD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Coffin, A. W. 2007. From roadkill to road ecology: A review of the ecological effects of roads. Journal of Transport Geography 15:396–406.</w:t>
      </w:r>
    </w:p>
    <w:p w14:paraId="1B02730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Crooks, K. R. 2002. Relative Sensitivities of Mammalian Carnivores to Habitat Fragmentation. Conservation Biology 16:488–502.</w:t>
      </w:r>
    </w:p>
    <w:p w14:paraId="480436C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Crooks, K. R., and M. E. Soulé. 1999. Mesopredator release and avifaunal extinctions in a fragmented system. Nature 400:563–566.</w:t>
      </w:r>
    </w:p>
    <w:p w14:paraId="64B72D1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w:t>
      </w:r>
    </w:p>
    <w:p w14:paraId="6249A44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3E30C26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Dixon, P. 2003. VEGAN, a package of R functions for community ecology. Journal of Vegetation Science 14:927–930.</w:t>
      </w:r>
    </w:p>
    <w:p w14:paraId="6F9E347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234EC32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Epps, C. W., P. J. Palsboll, J. D. Wehausen, G. K. Roderick, R. R. Ramey II, and D. R. McCullough. 2005. Highways block gene flow and cause a rapid decline in genetic diversity of desert bighorn sheep. Ecology Letters 8:1029–1038.</w:t>
      </w:r>
    </w:p>
    <w:p w14:paraId="1FA1321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Fahrig, L., and T. Rytwinski. 2009. Effects of roads on animal abundance: An empirical review and synthesis. Ecology and Society 14:21.</w:t>
      </w:r>
    </w:p>
    <w:p w14:paraId="060B796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Faigin, D. P. 2020. Interstate Highway Types and the History of California’s Interstates. Available from: https://cahighways.org/itypes.html. https://cahighways.org/itypes.html.</w:t>
      </w:r>
    </w:p>
    <w:p w14:paraId="013DC84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A390D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Fedriani, J. M., T. K. Fuller, R. M. Sauvajot, and E. C. York. 2000. Competition and intraguild predation among three sympatric carnivores. Oecologia 125:258–270.</w:t>
      </w:r>
    </w:p>
    <w:p w14:paraId="39C5134C"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Ferris, C. R. 2017. Effects of Interstate 95 on Breeding Birds in Northern Maine. The Journal of Wildlife Management 43:421–427.</w:t>
      </w:r>
    </w:p>
    <w:p w14:paraId="588223D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Frankham, R. 1996. Relationship of Genetic Variation to Population Size in Wildlife. Conservation Biology 10:1500–1508.</w:t>
      </w:r>
    </w:p>
    <w:p w14:paraId="13A6227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785C30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198483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Grubbs, S. E., and P. R. Krausman. 2009. Use of Urban Landscape by Coyotes. The Southwestern Naturalists 54:1–12.</w:t>
      </w:r>
    </w:p>
    <w:p w14:paraId="1A179AA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Harrison, R. L. 1997. A Comparison of Gray Fox Ecology between Residential and Undeveloped Rural Landscapes. Journal of Wildlife Management 61:112–122.</w:t>
      </w:r>
    </w:p>
    <w:p w14:paraId="1694103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Holderegger, R., and M. Di Giulio. 2010. The genetic effects of roads: A review of empirical evidence. Basic and Applied Ecology 11:522–531.</w:t>
      </w:r>
    </w:p>
    <w:p w14:paraId="493F063D"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1DF4075"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Jaeger, J. A. G., J. Bowman, J. Brennan, L. Fahrig, D. Bert, J. Bouchard, N. Charbonneau, K. Frank, B. Gruber, and K. T. von Toschanowitz. 2005. Predicting when animal populations are at risk from roads: An interactive model of road avoidance behavior. Ecological Modelling 185:329–348.</w:t>
      </w:r>
    </w:p>
    <w:p w14:paraId="3CB88A5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Kalinowski, S. T. 2005. HP-RARE 1.0: a computer program for performing rarefaction on measures of allelic richness. Molecular Ecology Notes 5:187–189.</w:t>
      </w:r>
    </w:p>
    <w:p w14:paraId="0EA1050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Kopelman, N. M., J. Mayzel, M. Jakobsson, N. A. Rosenberg, and I. Mayrose. 2015. CLUMPAK: A program for identifying clustering modes and packaging population structure inferences across K. Molecular Ecology Resources 15:1179–1191.</w:t>
      </w:r>
    </w:p>
    <w:p w14:paraId="524A9EF4"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13C0E67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Lande, R. 1988. Genetics and biological demography in conservation. Science 241:1455–1460.</w:t>
      </w:r>
    </w:p>
    <w:p w14:paraId="6A550A7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5B7F3E6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Marsh, D. M., G. S. Milam, N. P. Gorham, and N. G. Beckman. 2005. Forest roads as partial barriers to terrestrial salamander movement. Conservation Biology 19:2004–2008.</w:t>
      </w:r>
    </w:p>
    <w:p w14:paraId="3B8A316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McRae, B. H. 2006. Isolation By Resistance. Evolution 60:1551–1561.</w:t>
      </w:r>
    </w:p>
    <w:p w14:paraId="3F967F3B"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Moore, M., S. K. Brown, and B. N. Sacks. 2010. Thirty-one short red fox (Vulpes vulpes) microsatellite markers. Molecular Ecology Resources 10:404–408.</w:t>
      </w:r>
    </w:p>
    <w:p w14:paraId="0B9BDE7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1972. Genetic Distance between Populations. The American Naturalist 106:283–292.</w:t>
      </w:r>
    </w:p>
    <w:p w14:paraId="75B2418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Nei, M. 1978. Estimation of average heterozygosity and genetic distance from a small number of individuals. Genetics 89:583–590.</w:t>
      </w:r>
    </w:p>
    <w:p w14:paraId="528826F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2006. GenAlEx 6: Genetic analysis in Excel. Population genetic software for teaching and research. Molecular Ecology Notes 6:288–295.</w:t>
      </w:r>
    </w:p>
    <w:p w14:paraId="4C4BAC9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0E2A0FE7"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lastRenderedPageBreak/>
        <w:t>Peterman, W. E. 2018. ResistanceGA: An R package for the optimization of resistance surfaces using genetic algorithms. Methods in Ecology and Evolution 9:1638–1647.</w:t>
      </w:r>
    </w:p>
    <w:p w14:paraId="7EB0D6F9"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613408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42EE63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Pritchard, J. K., M. Stephens, and P. Donnelly. 2000. Inference of Population Structure Using Multilocus Genotype Data. Genetics 155:945–959.</w:t>
      </w:r>
    </w:p>
    <w:p w14:paraId="36426B9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Rice, W. R. 1989. Analyzing Tables of Statistical Tests. Evolution 43:223–225.</w:t>
      </w:r>
    </w:p>
    <w:p w14:paraId="2D26BF7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 L. E. . Serieys, J. P. Pollinger, J. A. Sikich, L. Dalbeck, R. K. Wayne, and H. B. Ernest. 2014a. Individual Behaviors Dominate the Dynamics of an Urban Mountain Lion Population Isolated by Roads. Current Biology 24:1989–1994.</w:t>
      </w:r>
    </w:p>
    <w:p w14:paraId="428B63B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2006. Spatial Ecology of Bobcats and Gray Foxes in Urban and Rural Zones of a National Park. Journal of Wildlife Management 70:1425–1435.</w:t>
      </w:r>
    </w:p>
    <w:p w14:paraId="787D1B2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L. Brown, J. A. Sikich, C. M. Schoonmaker, and E. E. Boydston. 2014b. Wildlife Friendly Roads: The Impacts of Roads on Wildlife in Urban Areas and Potential Remedies. Pages 323–360 Urban Wildlife Conservation: Theory and Practice. Springer Science+Business Media.</w:t>
      </w:r>
    </w:p>
    <w:p w14:paraId="72877F6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Riley, S. P. D., J. P. Pollinger, R. M. Sauvajot, E. C. York, C. Bromley, T. K. Fuller, and R. K. Wayne. 2006. A southern California freeway is a physical and social barrier to gene flow in carnivores. Molecular Ecology 15:1733–1741.</w:t>
      </w:r>
    </w:p>
    <w:p w14:paraId="53309E43"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 xml:space="preserve">Rountree III, G. H. 2004. Comparative study of the home range and habitat usage of red foxes and gray foxes in an urban setting: a preliminary report. Pages 238–244 Proceedings 4th International Urban </w:t>
      </w:r>
      <w:r w:rsidRPr="00DC73D1">
        <w:rPr>
          <w:rFonts w:ascii="Times New Roman" w:hAnsi="Times New Roman" w:cs="Times New Roman"/>
          <w:noProof/>
          <w:szCs w:val="24"/>
        </w:rPr>
        <w:lastRenderedPageBreak/>
        <w:t>Wildlife Symposium.</w:t>
      </w:r>
    </w:p>
    <w:p w14:paraId="0B34618F"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38F7008"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60C9CEE0"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Sawaya, M. a, S. T. Kalinowski, and A. P. Clevenger. 2014. Genetic connectivity for two bear species at wildlife crossing structures in Banff National Park. Proceedings. of The Royal Society B-Biological Sciences 281.</w:t>
      </w:r>
    </w:p>
    <w:p w14:paraId="39125DD6"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10A6BB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Taylor, B. D., and R. L. Goldingay. 2010. Roads and wildlife: Impacts, mitigation and implications for wildlife management in Australia. Wildlife Research 37:320–331.</w:t>
      </w:r>
    </w:p>
    <w:p w14:paraId="676A5E4A"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76B0272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Toonen, R. J., and S. Hughes. 2001. Increased Throughput for Fragment Analysis on an ABI PRISM® 377 Automated Sequencer Using a Membrane Comb and STRand Software. BioTechniques 31:1320–1324.</w:t>
      </w:r>
    </w:p>
    <w:p w14:paraId="5EDA0C8E"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szCs w:val="24"/>
        </w:rPr>
      </w:pPr>
      <w:r w:rsidRPr="00DC73D1">
        <w:rPr>
          <w:rFonts w:ascii="Times New Roman" w:hAnsi="Times New Roman" w:cs="Times New Roman"/>
          <w:noProof/>
          <w:szCs w:val="24"/>
        </w:rPr>
        <w:t>Waits, L. P., and D. Paetkau. 2005. Noninvasive Genetic Sampling Tools for Wildlife Biologists: a Review of Applications and Recommendations for Accurate Data Collection. Journal of Wildlife Management 69:1419–1433.</w:t>
      </w:r>
    </w:p>
    <w:p w14:paraId="6E208F41" w14:textId="77777777" w:rsidR="00DC73D1" w:rsidRPr="00DC73D1" w:rsidRDefault="00DC73D1" w:rsidP="00DC73D1">
      <w:pPr>
        <w:widowControl w:val="0"/>
        <w:autoSpaceDE w:val="0"/>
        <w:autoSpaceDN w:val="0"/>
        <w:adjustRightInd w:val="0"/>
        <w:spacing w:line="480" w:lineRule="auto"/>
        <w:ind w:left="480" w:hanging="480"/>
        <w:rPr>
          <w:rFonts w:ascii="Times New Roman" w:hAnsi="Times New Roman" w:cs="Times New Roman"/>
          <w:noProof/>
        </w:rPr>
      </w:pPr>
      <w:r w:rsidRPr="00DC73D1">
        <w:rPr>
          <w:rFonts w:ascii="Times New Roman" w:hAnsi="Times New Roman" w:cs="Times New Roman"/>
          <w:noProof/>
          <w:szCs w:val="24"/>
        </w:rPr>
        <w:t>Wickham, H. 2016. ggplot2: Elegant Graphics for Data Analysis. Springer-Verlag New York.</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lastRenderedPageBreak/>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ylw" w:date="2021-01-25T09:16:00Z" w:initials="c">
    <w:p w14:paraId="71F356DC" w14:textId="77777777" w:rsidR="00553D14" w:rsidRDefault="00553D14">
      <w:pPr>
        <w:pStyle w:val="CommentText"/>
      </w:pPr>
      <w:r>
        <w:rPr>
          <w:rStyle w:val="CommentReference"/>
        </w:rPr>
        <w:annotationRef/>
      </w:r>
      <w:r>
        <w:t>Big picture comments.</w:t>
      </w:r>
    </w:p>
    <w:p w14:paraId="138C191F" w14:textId="77777777" w:rsidR="00553D14" w:rsidRDefault="00553D14">
      <w:pPr>
        <w:pStyle w:val="CommentText"/>
      </w:pPr>
    </w:p>
    <w:p w14:paraId="036DED4F" w14:textId="76A5D8FA" w:rsidR="00553D14" w:rsidRDefault="00553D14" w:rsidP="00C97C9B">
      <w:pPr>
        <w:pStyle w:val="CommentText"/>
        <w:numPr>
          <w:ilvl w:val="0"/>
          <w:numId w:val="3"/>
        </w:numPr>
      </w:pPr>
      <w:r>
        <w:t xml:space="preserve"> See comment about AIC interpretation.</w:t>
      </w:r>
    </w:p>
    <w:p w14:paraId="19E165F3" w14:textId="732B2ED5" w:rsidR="00553D14" w:rsidRDefault="00553D14" w:rsidP="00C97C9B">
      <w:pPr>
        <w:pStyle w:val="CommentText"/>
        <w:numPr>
          <w:ilvl w:val="0"/>
          <w:numId w:val="3"/>
        </w:numPr>
      </w:pPr>
      <w:r>
        <w:t xml:space="preserve"> </w:t>
      </w:r>
      <w:r w:rsidR="00AE32A2">
        <w:t xml:space="preserve">See comment about whether </w:t>
      </w:r>
      <w:proofErr w:type="spellStart"/>
      <w:r w:rsidR="00AE32A2">
        <w:t>ResistanceGA</w:t>
      </w:r>
      <w:proofErr w:type="spellEnd"/>
      <w:r w:rsidR="00AE32A2">
        <w:t xml:space="preserve"> optimized the resistance surface.</w:t>
      </w:r>
      <w:r>
        <w:t xml:space="preserve"> </w:t>
      </w:r>
    </w:p>
    <w:p w14:paraId="07819642" w14:textId="5F6C9F0C" w:rsidR="00553D14" w:rsidRDefault="00E800F0" w:rsidP="00C97C9B">
      <w:pPr>
        <w:pStyle w:val="CommentText"/>
        <w:numPr>
          <w:ilvl w:val="0"/>
          <w:numId w:val="3"/>
        </w:numPr>
      </w:pPr>
      <w:r>
        <w:t xml:space="preserve"> </w:t>
      </w:r>
      <w:r w:rsidR="00AE32A2">
        <w:t xml:space="preserve">If you </w:t>
      </w:r>
      <w:proofErr w:type="gramStart"/>
      <w:r w:rsidR="00AE32A2">
        <w:t>didn’t</w:t>
      </w:r>
      <w:proofErr w:type="gramEnd"/>
      <w:r w:rsidR="00AE32A2">
        <w:t xml:space="preserve"> optimize RS’s with </w:t>
      </w:r>
      <w:proofErr w:type="spellStart"/>
      <w:r w:rsidR="00AE32A2">
        <w:t>ResistanceGA</w:t>
      </w:r>
      <w:proofErr w:type="spellEnd"/>
      <w:r w:rsidR="00AE32A2">
        <w:t xml:space="preserve">, I would recommend it (and reporting the range of resistance values it tested and the resistance scheme it selected as best). If you did optimize, I might still try a few partial mantel tests with manually setting the resistance of highways to different values (10, 100, 1000) just to make sure there is very little change in AIC between them. You </w:t>
      </w:r>
      <w:proofErr w:type="gramStart"/>
      <w:r w:rsidR="00AE32A2">
        <w:t>wouldn’t</w:t>
      </w:r>
      <w:proofErr w:type="gramEnd"/>
      <w:r w:rsidR="00AE32A2">
        <w:t xml:space="preserve"> necessarily have to put it in the paper, but it would be reassuring to see for yourself that the resistance scheme isn’t improving AIC and therefore </w:t>
      </w:r>
      <w:proofErr w:type="spellStart"/>
      <w:r w:rsidR="00AE32A2">
        <w:t>ResistanceGA</w:t>
      </w:r>
      <w:proofErr w:type="spellEnd"/>
      <w:r w:rsidR="00AE32A2">
        <w:t xml:space="preserve"> probably didn’t miss any important parameter space.</w:t>
      </w:r>
    </w:p>
    <w:p w14:paraId="04A614B6" w14:textId="291C2601" w:rsidR="00553D14" w:rsidRDefault="00553D14" w:rsidP="00C97C9B">
      <w:pPr>
        <w:pStyle w:val="CommentText"/>
        <w:numPr>
          <w:ilvl w:val="0"/>
          <w:numId w:val="3"/>
        </w:numPr>
      </w:pPr>
      <w:r>
        <w:t xml:space="preserve"> In the Riley 2006 paper you cite, they compared </w:t>
      </w:r>
      <w:proofErr w:type="spellStart"/>
      <w:r>
        <w:t>Fst</w:t>
      </w:r>
      <w:proofErr w:type="spellEnd"/>
      <w:r>
        <w:t xml:space="preserve"> of cross-highway pops to same-side-of-highway pops. This might be more informative than searching for a significant </w:t>
      </w:r>
      <w:proofErr w:type="spellStart"/>
      <w:r>
        <w:t>Fst</w:t>
      </w:r>
      <w:proofErr w:type="spellEnd"/>
      <w:r>
        <w:t xml:space="preserve"> value. It may detect weaker genetic differentiation or genetic differentiation that </w:t>
      </w:r>
      <w:proofErr w:type="gramStart"/>
      <w:r>
        <w:t>hasn’t</w:t>
      </w:r>
      <w:proofErr w:type="gramEnd"/>
      <w:r>
        <w:t xml:space="preserve"> fully manifested yet due to time lag. </w:t>
      </w:r>
    </w:p>
  </w:comment>
  <w:comment w:id="4" w:author="caylw" w:date="2021-01-22T17:04:00Z" w:initials="c">
    <w:p w14:paraId="11831B8C" w14:textId="77777777" w:rsidR="00553D14" w:rsidRDefault="00553D14">
      <w:pPr>
        <w:pStyle w:val="CommentText"/>
      </w:pPr>
      <w:r>
        <w:rPr>
          <w:rStyle w:val="CommentReference"/>
        </w:rPr>
        <w:annotationRef/>
      </w:r>
      <w:r>
        <w:t>Depending on the target audience, you may need to specify that this is the East Bay region of the San Francisco Bay Area, or something.</w:t>
      </w:r>
    </w:p>
    <w:p w14:paraId="274DEF4D" w14:textId="77777777" w:rsidR="00553D14" w:rsidRDefault="00553D14">
      <w:pPr>
        <w:pStyle w:val="CommentText"/>
      </w:pPr>
    </w:p>
    <w:p w14:paraId="7CB7137E" w14:textId="193E0759" w:rsidR="00553D14" w:rsidRDefault="00553D14">
      <w:pPr>
        <w:pStyle w:val="CommentText"/>
      </w:pPr>
      <w:r>
        <w:t>Comment applies to other sections as well (e.g., methods)</w:t>
      </w:r>
    </w:p>
  </w:comment>
  <w:comment w:id="5" w:author="caylw" w:date="2021-01-22T17:07:00Z" w:initials="c">
    <w:p w14:paraId="4DEA8082" w14:textId="3C40456E" w:rsidR="00553D14" w:rsidRDefault="00553D14">
      <w:pPr>
        <w:pStyle w:val="CommentText"/>
      </w:pPr>
      <w:r>
        <w:rPr>
          <w:rStyle w:val="CommentReference"/>
        </w:rPr>
        <w:annotationRef/>
      </w:r>
      <w:r>
        <w:t>These are important points to include. Especially like the idea that the measured traffic rates are only very recent, so we may be seeing the genetic (non)effects of traffic rates from years/decades ago.</w:t>
      </w:r>
    </w:p>
  </w:comment>
  <w:comment w:id="6" w:author="caylw" w:date="2021-01-22T17:08:00Z" w:initials="c">
    <w:p w14:paraId="08B47245" w14:textId="4ECC7594" w:rsidR="00553D14" w:rsidRDefault="00553D14">
      <w:pPr>
        <w:pStyle w:val="CommentText"/>
      </w:pPr>
      <w:r>
        <w:rPr>
          <w:rStyle w:val="CommentReference"/>
        </w:rPr>
        <w:annotationRef/>
      </w:r>
      <w:r>
        <w:t xml:space="preserve">I like </w:t>
      </w:r>
      <w:proofErr w:type="gramStart"/>
      <w:r>
        <w:t>this</w:t>
      </w:r>
      <w:proofErr w:type="gramEnd"/>
    </w:p>
  </w:comment>
  <w:comment w:id="7" w:author="caylw" w:date="2021-01-22T17:10:00Z" w:initials="c">
    <w:p w14:paraId="14C791C0" w14:textId="52ED4BAB" w:rsidR="00553D14" w:rsidRDefault="00553D14">
      <w:pPr>
        <w:pStyle w:val="CommentText"/>
      </w:pPr>
      <w:r>
        <w:rPr>
          <w:rStyle w:val="CommentReference"/>
        </w:rPr>
        <w:annotationRef/>
      </w:r>
      <w:r>
        <w:t xml:space="preserve">I would just say it is challenging to generalize. You made another comment below about sort of mixed messaging regarding this statement and then framing this study as a model. Calling it a challenge here would help clear that </w:t>
      </w:r>
      <w:proofErr w:type="gramStart"/>
      <w:r>
        <w:t>up</w:t>
      </w:r>
      <w:proofErr w:type="gramEnd"/>
      <w:r>
        <w:t xml:space="preserve"> I think.</w:t>
      </w:r>
    </w:p>
  </w:comment>
  <w:comment w:id="8" w:author="caylw" w:date="2021-01-22T17:13:00Z" w:initials="c">
    <w:p w14:paraId="600F13B2" w14:textId="59B6E28B" w:rsidR="00553D14" w:rsidRDefault="00553D14">
      <w:pPr>
        <w:pStyle w:val="CommentText"/>
      </w:pPr>
      <w:r>
        <w:rPr>
          <w:rStyle w:val="CommentReference"/>
        </w:rPr>
        <w:annotationRef/>
      </w:r>
      <w:r>
        <w:t>nice</w:t>
      </w:r>
    </w:p>
  </w:comment>
  <w:comment w:id="9" w:author="caylw" w:date="2021-01-22T17:14:00Z" w:initials="c">
    <w:p w14:paraId="20D9DA8B" w14:textId="546EE216" w:rsidR="00553D14" w:rsidRDefault="00553D14">
      <w:pPr>
        <w:pStyle w:val="CommentText"/>
      </w:pPr>
      <w:r>
        <w:rPr>
          <w:rStyle w:val="CommentReference"/>
        </w:rPr>
        <w:annotationRef/>
      </w:r>
      <w:r>
        <w:t>Just a suggestion for a slightly restructured framing that will probably help readers less familiar with the region.</w:t>
      </w:r>
    </w:p>
    <w:p w14:paraId="3C7B9CAD" w14:textId="77777777" w:rsidR="00553D14" w:rsidRDefault="00553D14">
      <w:pPr>
        <w:pStyle w:val="CommentText"/>
      </w:pPr>
    </w:p>
    <w:p w14:paraId="55026D22" w14:textId="2AECEDAC" w:rsidR="00553D14" w:rsidRDefault="00553D14" w:rsidP="000C79DD">
      <w:pPr>
        <w:pStyle w:val="CommentText"/>
        <w:numPr>
          <w:ilvl w:val="0"/>
          <w:numId w:val="2"/>
        </w:numPr>
      </w:pPr>
      <w:r>
        <w:t xml:space="preserve"> Most studies that find barrier effects of roads have been in Southern </w:t>
      </w:r>
      <w:proofErr w:type="gramStart"/>
      <w:r>
        <w:t>California</w:t>
      </w:r>
      <w:proofErr w:type="gramEnd"/>
    </w:p>
    <w:p w14:paraId="5F127E09" w14:textId="77777777" w:rsidR="00553D14" w:rsidRDefault="00553D14" w:rsidP="000C79DD">
      <w:pPr>
        <w:pStyle w:val="CommentText"/>
        <w:numPr>
          <w:ilvl w:val="0"/>
          <w:numId w:val="2"/>
        </w:numPr>
      </w:pPr>
      <w:r>
        <w:t xml:space="preserve"> Southern California is extremely </w:t>
      </w:r>
      <w:proofErr w:type="gramStart"/>
      <w:r>
        <w:t>urbanized</w:t>
      </w:r>
      <w:proofErr w:type="gramEnd"/>
    </w:p>
    <w:p w14:paraId="7BD58768" w14:textId="4BF43B3F" w:rsidR="00553D14" w:rsidRDefault="00553D14" w:rsidP="000C79DD">
      <w:pPr>
        <w:pStyle w:val="CommentText"/>
        <w:numPr>
          <w:ilvl w:val="0"/>
          <w:numId w:val="2"/>
        </w:numPr>
      </w:pPr>
      <w:r>
        <w:t xml:space="preserve"> The choice of study area (scale, variance of landscape characteristics in the study area, </w:t>
      </w:r>
      <w:proofErr w:type="spellStart"/>
      <w:r>
        <w:t>etc</w:t>
      </w:r>
      <w:proofErr w:type="spellEnd"/>
      <w:r>
        <w:t>) can significantly affect study outcomes.</w:t>
      </w:r>
    </w:p>
    <w:p w14:paraId="426F184F" w14:textId="6E83160A" w:rsidR="00553D14" w:rsidRDefault="00553D14" w:rsidP="000C79DD">
      <w:pPr>
        <w:pStyle w:val="CommentText"/>
        <w:numPr>
          <w:ilvl w:val="0"/>
          <w:numId w:val="2"/>
        </w:numPr>
      </w:pPr>
      <w:r>
        <w:t xml:space="preserve"> Here is an opportunity to study a similar suite of species in a landscape with discrete centers of urbanization rivaling southern California and areas with much lower urbanization.</w:t>
      </w:r>
    </w:p>
    <w:p w14:paraId="356A2DF1" w14:textId="77777777" w:rsidR="00553D14" w:rsidRDefault="00553D14" w:rsidP="003C042E">
      <w:pPr>
        <w:pStyle w:val="CommentText"/>
      </w:pPr>
    </w:p>
    <w:p w14:paraId="581DC4D0" w14:textId="6797E3FA" w:rsidR="00553D14" w:rsidRDefault="00553D14" w:rsidP="003C042E">
      <w:pPr>
        <w:pStyle w:val="CommentText"/>
      </w:pPr>
      <w:r>
        <w:t>Something like that.</w:t>
      </w:r>
    </w:p>
  </w:comment>
  <w:comment w:id="10" w:author="caylw" w:date="2021-01-22T17:28:00Z" w:initials="c">
    <w:p w14:paraId="7391ADF6" w14:textId="074010BF" w:rsidR="00553D14" w:rsidRDefault="00553D14">
      <w:pPr>
        <w:pStyle w:val="CommentText"/>
      </w:pPr>
      <w:r>
        <w:rPr>
          <w:rStyle w:val="CommentReference"/>
        </w:rPr>
        <w:annotationRef/>
      </w:r>
      <w:r>
        <w:t>Citation(s)</w:t>
      </w:r>
    </w:p>
  </w:comment>
  <w:comment w:id="12" w:author="caylw" w:date="2021-01-22T18:29:00Z" w:initials="c">
    <w:p w14:paraId="683DC446" w14:textId="40D58AC5" w:rsidR="00553D14" w:rsidRDefault="00553D14">
      <w:pPr>
        <w:pStyle w:val="CommentText"/>
      </w:pPr>
      <w:r>
        <w:rPr>
          <w:rStyle w:val="CommentReference"/>
        </w:rPr>
        <w:annotationRef/>
      </w:r>
      <w:proofErr w:type="gramStart"/>
      <w:r>
        <w:t>I’m</w:t>
      </w:r>
      <w:proofErr w:type="gramEnd"/>
      <w:r>
        <w:t xml:space="preserve"> curious, do grey fox not occur in the East Bay study area? Or maybe too few to do a meaningful analysis. </w:t>
      </w:r>
    </w:p>
  </w:comment>
  <w:comment w:id="13" w:author="caylw" w:date="2021-01-22T18:35:00Z" w:initials="c">
    <w:p w14:paraId="62D9DFFE" w14:textId="77777777" w:rsidR="00553D14" w:rsidRDefault="00553D14">
      <w:pPr>
        <w:pStyle w:val="CommentText"/>
      </w:pPr>
      <w:r>
        <w:rPr>
          <w:rStyle w:val="CommentReference"/>
        </w:rPr>
        <w:annotationRef/>
      </w:r>
      <w:r>
        <w:t xml:space="preserve">I think this is an interesting point. When I was looking at Fig </w:t>
      </w:r>
      <w:proofErr w:type="gramStart"/>
      <w:r>
        <w:t>1</w:t>
      </w:r>
      <w:proofErr w:type="gramEnd"/>
      <w:r>
        <w:t xml:space="preserve"> I was thinking about how the urban landscape might affect gene flow, irrespective of highway barriers.</w:t>
      </w:r>
    </w:p>
    <w:p w14:paraId="642FF57F" w14:textId="77777777" w:rsidR="00553D14" w:rsidRDefault="00553D14">
      <w:pPr>
        <w:pStyle w:val="CommentText"/>
      </w:pPr>
    </w:p>
    <w:p w14:paraId="2D5A40A4" w14:textId="7E599839" w:rsidR="00553D14" w:rsidRDefault="00553D14">
      <w:pPr>
        <w:pStyle w:val="CommentText"/>
      </w:pPr>
      <w:r>
        <w:t xml:space="preserve">This probably is meaningless for the paper, mostly just my curiosity, but I wonder if the urban centers </w:t>
      </w:r>
      <w:proofErr w:type="gramStart"/>
      <w:r>
        <w:t>actually diminish</w:t>
      </w:r>
      <w:proofErr w:type="gramEnd"/>
      <w:r>
        <w:t xml:space="preserve"> potential barrier affects of highways. Where highways go through urban </w:t>
      </w:r>
      <w:proofErr w:type="gramStart"/>
      <w:r>
        <w:t>areas</w:t>
      </w:r>
      <w:proofErr w:type="gramEnd"/>
      <w:r>
        <w:t xml:space="preserve"> they are basically long bridges with many city streets flowing freely beneath them. If these species tolerate city streets, this might </w:t>
      </w:r>
      <w:proofErr w:type="gramStart"/>
      <w:r>
        <w:t>actually be</w:t>
      </w:r>
      <w:proofErr w:type="gramEnd"/>
      <w:r>
        <w:t xml:space="preserve"> a benefit relative to the exurban stretches of highway where the highway is at ground level. I guess </w:t>
      </w:r>
      <w:proofErr w:type="gramStart"/>
      <w:r>
        <w:t>I’m</w:t>
      </w:r>
      <w:proofErr w:type="gramEnd"/>
      <w:r>
        <w:t xml:space="preserve"> basically thinking about cities as gigantic underpasses.</w:t>
      </w:r>
    </w:p>
  </w:comment>
  <w:comment w:id="14" w:author="caylw" w:date="2021-01-22T18:38:00Z" w:initials="c">
    <w:p w14:paraId="13AB4F89" w14:textId="34C2C07C" w:rsidR="00553D14" w:rsidRDefault="00553D14">
      <w:pPr>
        <w:pStyle w:val="CommentText"/>
      </w:pPr>
      <w:r>
        <w:rPr>
          <w:rStyle w:val="CommentReference"/>
        </w:rPr>
        <w:annotationRef/>
      </w:r>
      <w:r>
        <w:t xml:space="preserve">These didn’t really come up </w:t>
      </w:r>
      <w:proofErr w:type="gramStart"/>
      <w:r>
        <w:t>again</w:t>
      </w:r>
      <w:proofErr w:type="gramEnd"/>
      <w:r>
        <w:t xml:space="preserve"> so I don’t think they need to be mentioned in the methods. Perhaps as a note in the discussion, but since you found no genetic </w:t>
      </w:r>
      <w:proofErr w:type="gramStart"/>
      <w:r>
        <w:t>subdivision</w:t>
      </w:r>
      <w:proofErr w:type="gramEnd"/>
      <w:r>
        <w:t xml:space="preserve"> I think you are ok to scrap it.</w:t>
      </w:r>
    </w:p>
  </w:comment>
  <w:comment w:id="15" w:author="caylw" w:date="2021-01-22T18:54:00Z" w:initials="c">
    <w:p w14:paraId="5290035E" w14:textId="77777777" w:rsidR="00553D14" w:rsidRDefault="00553D14">
      <w:pPr>
        <w:pStyle w:val="CommentText"/>
      </w:pPr>
      <w:r>
        <w:rPr>
          <w:rStyle w:val="CommentReference"/>
        </w:rPr>
        <w:annotationRef/>
      </w:r>
      <w:r>
        <w:t>Since a reviewer may ask – you may want to just say “following the procedure in [pick probably any of Ben’s papers that does this].”</w:t>
      </w:r>
    </w:p>
    <w:p w14:paraId="56DB7CC7" w14:textId="77777777" w:rsidR="00553D14" w:rsidRDefault="00553D14">
      <w:pPr>
        <w:pStyle w:val="CommentText"/>
      </w:pPr>
    </w:p>
    <w:p w14:paraId="74D75583" w14:textId="62FDC056" w:rsidR="00553D14" w:rsidRDefault="00553D14">
      <w:pPr>
        <w:pStyle w:val="CommentText"/>
      </w:pPr>
      <w:r>
        <w:t>That might prevent them asking you to include the primer + thermal cycle info for the species ID step.</w:t>
      </w:r>
    </w:p>
  </w:comment>
  <w:comment w:id="16" w:author="amandacoenfry@gmail.com" w:date="2021-01-18T17:50:00Z" w:initials="a">
    <w:p w14:paraId="437DFBDD" w14:textId="376FA8FB" w:rsidR="00553D14" w:rsidRDefault="00553D14">
      <w:pPr>
        <w:pStyle w:val="CommentText"/>
      </w:pPr>
      <w:r>
        <w:rPr>
          <w:rStyle w:val="CommentReference"/>
        </w:rPr>
        <w:annotationRef/>
      </w:r>
      <w:r>
        <w:t>Need this source from Ben/</w:t>
      </w:r>
      <w:proofErr w:type="gramStart"/>
      <w:r>
        <w:t>Cate</w:t>
      </w:r>
      <w:proofErr w:type="gramEnd"/>
    </w:p>
  </w:comment>
  <w:comment w:id="17" w:author="caylw" w:date="2021-01-22T18:56:00Z" w:initials="c">
    <w:p w14:paraId="3BC89C7A" w14:textId="3383D7B2" w:rsidR="00553D14" w:rsidRDefault="00553D14">
      <w:pPr>
        <w:pStyle w:val="CommentText"/>
      </w:pPr>
      <w:r>
        <w:rPr>
          <w:rStyle w:val="CommentReference"/>
        </w:rPr>
        <w:annotationRef/>
      </w:r>
      <w:proofErr w:type="gramStart"/>
      <w:r>
        <w:t>Similar to</w:t>
      </w:r>
      <w:proofErr w:type="gramEnd"/>
      <w:r>
        <w:t xml:space="preserve"> above comment – a reviewer may ask which loci were in each multiplex, for purposes of replicability. Seems like a good candidate for Supplemental Info.</w:t>
      </w:r>
    </w:p>
  </w:comment>
  <w:comment w:id="18" w:author="caylw" w:date="2021-01-22T19:25:00Z" w:initials="c">
    <w:p w14:paraId="5C0B901D" w14:textId="2C5D623C" w:rsidR="00553D14" w:rsidRDefault="00553D14">
      <w:pPr>
        <w:pStyle w:val="CommentText"/>
      </w:pPr>
      <w:r>
        <w:rPr>
          <w:rStyle w:val="CommentReference"/>
        </w:rPr>
        <w:annotationRef/>
      </w:r>
      <w:r>
        <w:t xml:space="preserve">I would cite this </w:t>
      </w:r>
      <w:proofErr w:type="gramStart"/>
      <w:r>
        <w:t>particular model</w:t>
      </w:r>
      <w:proofErr w:type="gramEnd"/>
      <w:r>
        <w:t xml:space="preserve"> of Structure (</w:t>
      </w:r>
      <w:proofErr w:type="spellStart"/>
      <w:r>
        <w:t>Falush</w:t>
      </w:r>
      <w:proofErr w:type="spellEnd"/>
      <w:r>
        <w:t xml:space="preserve"> et al. 2003) (</w:t>
      </w:r>
      <w:r w:rsidRPr="008D5618">
        <w:t>https://academic.oup.com/genetics/article/164/4/1567/6050225</w:t>
      </w:r>
      <w:r>
        <w:t>)</w:t>
      </w:r>
    </w:p>
    <w:p w14:paraId="409CBB56" w14:textId="77777777" w:rsidR="00553D14" w:rsidRDefault="00553D14">
      <w:pPr>
        <w:pStyle w:val="CommentText"/>
      </w:pPr>
    </w:p>
    <w:p w14:paraId="41BB73F1" w14:textId="16B3516E" w:rsidR="00553D14" w:rsidRDefault="00553D14">
      <w:pPr>
        <w:pStyle w:val="CommentText"/>
      </w:pPr>
      <w:r>
        <w:t xml:space="preserve">And possibly state the justification for this model. The correlated allele frequency model assumes some level of background correlated allele frequencies between pops due to recent common ancestry. </w:t>
      </w:r>
      <w:proofErr w:type="gramStart"/>
      <w:r>
        <w:t>Therefore</w:t>
      </w:r>
      <w:proofErr w:type="gramEnd"/>
      <w:r>
        <w:t xml:space="preserve"> it is better at detecting the subtle changes in allele frequencies that occur in recently diverged (diverging?) populations. It is the </w:t>
      </w:r>
      <w:proofErr w:type="gramStart"/>
      <w:r>
        <w:t>most commonly used</w:t>
      </w:r>
      <w:proofErr w:type="gramEnd"/>
      <w:r>
        <w:t xml:space="preserve"> STRUCTURE model (it might be the default even), but I think it’s important for people to consider why it is the appropriate choice for their study area. It is 100% the right choice for your study area/question. People use this all the time for questions that I think might be better suited to the uncorrelated allele frequency model (like a geographic barrier that is not recently formed).</w:t>
      </w:r>
    </w:p>
  </w:comment>
  <w:comment w:id="20" w:author="caylw" w:date="2021-01-22T19:49:00Z" w:initials="c">
    <w:p w14:paraId="6E480640" w14:textId="29E3521A" w:rsidR="00553D14" w:rsidRDefault="00553D14">
      <w:pPr>
        <w:pStyle w:val="CommentText"/>
      </w:pPr>
      <w:r>
        <w:rPr>
          <w:rStyle w:val="CommentReference"/>
        </w:rPr>
        <w:annotationRef/>
      </w:r>
      <w:r>
        <w:t>Resistance = 1?</w:t>
      </w:r>
    </w:p>
  </w:comment>
  <w:comment w:id="19" w:author="caylw" w:date="2021-01-22T19:51:00Z" w:initials="c">
    <w:p w14:paraId="672DF30A" w14:textId="010D6049" w:rsidR="00553D14" w:rsidRDefault="00553D14">
      <w:pPr>
        <w:pStyle w:val="CommentText"/>
      </w:pPr>
      <w:r>
        <w:rPr>
          <w:rStyle w:val="CommentReference"/>
        </w:rPr>
        <w:annotationRef/>
      </w:r>
      <w:r>
        <w:t xml:space="preserve">I would emphasize clearly that these are your hypotheses. </w:t>
      </w:r>
    </w:p>
    <w:p w14:paraId="4E9E4144" w14:textId="77777777" w:rsidR="00553D14" w:rsidRDefault="00553D14">
      <w:pPr>
        <w:pStyle w:val="CommentText"/>
      </w:pPr>
    </w:p>
    <w:p w14:paraId="6080922B" w14:textId="0AACDE7F" w:rsidR="00553D14" w:rsidRDefault="00553D14">
      <w:pPr>
        <w:pStyle w:val="CommentText"/>
      </w:pPr>
      <w:r>
        <w:t>“In order to test whether highways generally formed barriers</w:t>
      </w:r>
      <w:proofErr w:type="gramStart"/>
      <w:r>
        <w:t>…..</w:t>
      </w:r>
      <w:proofErr w:type="gramEnd"/>
      <w:r>
        <w:t xml:space="preserve"> In order to test whether the strength of highway barriers </w:t>
      </w:r>
      <w:proofErr w:type="gramStart"/>
      <w:r>
        <w:t>were</w:t>
      </w:r>
      <w:proofErr w:type="gramEnd"/>
      <w:r>
        <w:t xml:space="preserve"> related to traffic volume….”</w:t>
      </w:r>
    </w:p>
  </w:comment>
  <w:comment w:id="21" w:author="Amanda Elise Coen" w:date="2021-01-16T17:02:00Z" w:initials="AEC">
    <w:p w14:paraId="75CC11B5" w14:textId="5CCB1312" w:rsidR="00553D14" w:rsidRDefault="00553D14">
      <w:pPr>
        <w:pStyle w:val="CommentText"/>
      </w:pPr>
      <w:r>
        <w:rPr>
          <w:rStyle w:val="CommentReference"/>
        </w:rPr>
        <w:annotationRef/>
      </w:r>
      <w:r>
        <w:t xml:space="preserve">Need to input AADT GIS file source from </w:t>
      </w:r>
      <w:proofErr w:type="spellStart"/>
      <w:proofErr w:type="gramStart"/>
      <w:r>
        <w:t>Clatrans</w:t>
      </w:r>
      <w:proofErr w:type="spellEnd"/>
      <w:proofErr w:type="gramEnd"/>
    </w:p>
  </w:comment>
  <w:comment w:id="22" w:author="caylw" w:date="2021-01-25T21:07:00Z" w:initials="c">
    <w:p w14:paraId="424BF410" w14:textId="77777777" w:rsidR="002113F4" w:rsidRDefault="002113F4">
      <w:pPr>
        <w:pStyle w:val="CommentText"/>
      </w:pPr>
      <w:r>
        <w:rPr>
          <w:rStyle w:val="CommentReference"/>
        </w:rPr>
        <w:annotationRef/>
      </w:r>
      <w:r>
        <w:t xml:space="preserve">Did you use </w:t>
      </w:r>
      <w:proofErr w:type="spellStart"/>
      <w:r>
        <w:t>ResistanceGA</w:t>
      </w:r>
      <w:proofErr w:type="spellEnd"/>
      <w:r>
        <w:t xml:space="preserve"> for resistance surface optimization?</w:t>
      </w:r>
    </w:p>
    <w:p w14:paraId="5F68D3FE" w14:textId="77777777" w:rsidR="002113F4" w:rsidRDefault="002113F4">
      <w:pPr>
        <w:pStyle w:val="CommentText"/>
      </w:pPr>
    </w:p>
    <w:p w14:paraId="7DD574B6" w14:textId="77777777" w:rsidR="002113F4" w:rsidRDefault="002113F4">
      <w:pPr>
        <w:pStyle w:val="CommentText"/>
      </w:pPr>
      <w:r>
        <w:t xml:space="preserve">It sounds above like you ran </w:t>
      </w:r>
      <w:proofErr w:type="spellStart"/>
      <w:r>
        <w:t>circuitscape</w:t>
      </w:r>
      <w:proofErr w:type="spellEnd"/>
      <w:r>
        <w:t xml:space="preserve"> separately. My knowledge of </w:t>
      </w:r>
      <w:proofErr w:type="spellStart"/>
      <w:r>
        <w:t>ResistanceGA</w:t>
      </w:r>
      <w:proofErr w:type="spellEnd"/>
      <w:r>
        <w:t xml:space="preserve"> is that it calls </w:t>
      </w:r>
      <w:proofErr w:type="spellStart"/>
      <w:r>
        <w:t>circuitscape</w:t>
      </w:r>
      <w:proofErr w:type="spellEnd"/>
      <w:r>
        <w:t xml:space="preserve"> and your </w:t>
      </w:r>
      <w:proofErr w:type="spellStart"/>
      <w:r>
        <w:t>rasters</w:t>
      </w:r>
      <w:proofErr w:type="spellEnd"/>
      <w:r>
        <w:t xml:space="preserve"> and does all the resistance surface optimization within </w:t>
      </w:r>
      <w:proofErr w:type="spellStart"/>
      <w:r>
        <w:t>ResistanceGA</w:t>
      </w:r>
      <w:proofErr w:type="spellEnd"/>
      <w:r>
        <w:t xml:space="preserve">. If that is the case, </w:t>
      </w:r>
      <w:proofErr w:type="gramStart"/>
      <w:r>
        <w:t>I’m</w:t>
      </w:r>
      <w:proofErr w:type="gramEnd"/>
      <w:r>
        <w:t xml:space="preserve"> not sure you need to mention the calculation of resistance distances with </w:t>
      </w:r>
      <w:proofErr w:type="spellStart"/>
      <w:r>
        <w:t>circuitscape</w:t>
      </w:r>
      <w:proofErr w:type="spellEnd"/>
      <w:r>
        <w:t xml:space="preserve">. </w:t>
      </w:r>
    </w:p>
    <w:p w14:paraId="623DDED4" w14:textId="77777777" w:rsidR="002113F4" w:rsidRDefault="002113F4">
      <w:pPr>
        <w:pStyle w:val="CommentText"/>
      </w:pPr>
    </w:p>
    <w:p w14:paraId="23F22E67" w14:textId="023ED988" w:rsidR="002113F4" w:rsidRDefault="002113F4">
      <w:pPr>
        <w:pStyle w:val="CommentText"/>
      </w:pPr>
      <w:r>
        <w:t xml:space="preserve">If that </w:t>
      </w:r>
      <w:proofErr w:type="gramStart"/>
      <w:r>
        <w:t>isn’t</w:t>
      </w:r>
      <w:proofErr w:type="gramEnd"/>
      <w:r>
        <w:t xml:space="preserve"> the case (maybe you made a resistance surface, ran </w:t>
      </w:r>
      <w:proofErr w:type="spellStart"/>
      <w:r>
        <w:t>circuitscape</w:t>
      </w:r>
      <w:proofErr w:type="spellEnd"/>
      <w:r>
        <w:t xml:space="preserve"> to get resistance distances for all pairs, and then used </w:t>
      </w:r>
      <w:proofErr w:type="spellStart"/>
      <w:r>
        <w:t>ResistanceGA</w:t>
      </w:r>
      <w:proofErr w:type="spellEnd"/>
      <w:r w:rsidR="00AE32A2">
        <w:t xml:space="preserve"> just</w:t>
      </w:r>
      <w:r>
        <w:t xml:space="preserve"> for the MLPE part?), then you will probably have to do some manual resistance surface optimization. Or at least show that whether you set the resistance of highways to 10 or 100 or 1,000 you still get the result that they are not barriers.</w:t>
      </w:r>
    </w:p>
    <w:p w14:paraId="7A5E660A" w14:textId="77777777" w:rsidR="002113F4" w:rsidRDefault="002113F4">
      <w:pPr>
        <w:pStyle w:val="CommentText"/>
      </w:pPr>
    </w:p>
    <w:p w14:paraId="35786477" w14:textId="198D649A" w:rsidR="002113F4" w:rsidRDefault="002113F4">
      <w:pPr>
        <w:pStyle w:val="CommentText"/>
      </w:pPr>
      <w:r>
        <w:t xml:space="preserve">And if it is the case that you did resistance surface optimization in </w:t>
      </w:r>
      <w:proofErr w:type="spellStart"/>
      <w:r>
        <w:t>ResistanceGA</w:t>
      </w:r>
      <w:proofErr w:type="spellEnd"/>
      <w:r>
        <w:t xml:space="preserve">, it would be helpful to see which resistance scheme it selected in the results. </w:t>
      </w:r>
      <w:proofErr w:type="gramStart"/>
      <w:r>
        <w:t>I’m</w:t>
      </w:r>
      <w:proofErr w:type="gramEnd"/>
      <w:r>
        <w:t xml:space="preserve"> particularly interested in the fact that the AIC doesn’t seem to change much between the “highway” models and the “null” model. This indicates to me that </w:t>
      </w:r>
      <w:proofErr w:type="spellStart"/>
      <w:r>
        <w:t>ResistanceGA</w:t>
      </w:r>
      <w:proofErr w:type="spellEnd"/>
      <w:r>
        <w:t xml:space="preserve"> determined a very low resistance value for highways. </w:t>
      </w:r>
      <w:proofErr w:type="gramStart"/>
      <w:r>
        <w:t>So</w:t>
      </w:r>
      <w:proofErr w:type="gramEnd"/>
      <w:r>
        <w:t xml:space="preserve"> I would be somewhat curious to see the outcome of a </w:t>
      </w:r>
      <w:proofErr w:type="spellStart"/>
      <w:r>
        <w:t>ResistanceGA</w:t>
      </w:r>
      <w:proofErr w:type="spellEnd"/>
      <w:r>
        <w:t xml:space="preserve"> iteration that used a high resistance value for highways.</w:t>
      </w:r>
    </w:p>
  </w:comment>
  <w:comment w:id="23" w:author="caylw" w:date="2021-01-23T14:51:00Z" w:initials="c">
    <w:p w14:paraId="2F60575A" w14:textId="4E9DDC1C" w:rsidR="00553D14" w:rsidRDefault="00553D14">
      <w:pPr>
        <w:pStyle w:val="CommentText"/>
      </w:pPr>
      <w:r>
        <w:rPr>
          <w:rStyle w:val="CommentReference"/>
        </w:rPr>
        <w:annotationRef/>
      </w:r>
      <w:r>
        <w:t>What about SR 20?</w:t>
      </w:r>
    </w:p>
  </w:comment>
  <w:comment w:id="24" w:author="caylw" w:date="2021-01-23T17:38:00Z" w:initials="c">
    <w:p w14:paraId="3963C9B6" w14:textId="7ABE296F" w:rsidR="00553D14" w:rsidRDefault="00553D14">
      <w:pPr>
        <w:pStyle w:val="CommentText"/>
      </w:pPr>
      <w:r>
        <w:rPr>
          <w:rStyle w:val="CommentReference"/>
        </w:rPr>
        <w:annotationRef/>
      </w:r>
      <w:proofErr w:type="gramStart"/>
      <w:r>
        <w:t>I’ve</w:t>
      </w:r>
      <w:proofErr w:type="gramEnd"/>
      <w:r>
        <w:t xml:space="preserve"> always seen # alleles expressed as an average # alleles per locus, similar to how you’ve expressed allelic richness.</w:t>
      </w:r>
    </w:p>
  </w:comment>
  <w:comment w:id="25" w:author="caylw" w:date="2021-01-23T17:40:00Z" w:initials="c">
    <w:p w14:paraId="6C488BCC" w14:textId="35B8D31A" w:rsidR="00553D14" w:rsidRDefault="00553D14">
      <w:pPr>
        <w:pStyle w:val="CommentText"/>
      </w:pPr>
      <w:r>
        <w:rPr>
          <w:rStyle w:val="CommentReference"/>
        </w:rPr>
        <w:annotationRef/>
      </w:r>
      <w:r>
        <w:t xml:space="preserve">I think this is the first time in the paper </w:t>
      </w:r>
      <w:proofErr w:type="gramStart"/>
      <w:r>
        <w:t>I’ve</w:t>
      </w:r>
      <w:proofErr w:type="gramEnd"/>
      <w:r>
        <w:t xml:space="preserve"> seen this naming convention. I like it. Maybe introduce it in the methods when </w:t>
      </w:r>
      <w:proofErr w:type="gramStart"/>
      <w:r>
        <w:t>you’re</w:t>
      </w:r>
      <w:proofErr w:type="gramEnd"/>
      <w:r>
        <w:t xml:space="preserve"> defining populations and use it consistently throughout.</w:t>
      </w:r>
    </w:p>
  </w:comment>
  <w:comment w:id="27" w:author="caylw" w:date="2021-01-23T17:42:00Z" w:initials="c">
    <w:p w14:paraId="1E7FBDAB" w14:textId="11F75ED4" w:rsidR="00553D14" w:rsidRDefault="00553D14">
      <w:pPr>
        <w:pStyle w:val="CommentText"/>
      </w:pPr>
      <w:r>
        <w:rPr>
          <w:rStyle w:val="CommentReference"/>
        </w:rPr>
        <w:annotationRef/>
      </w:r>
      <w:r>
        <w:t xml:space="preserve">This is interesting.  </w:t>
      </w:r>
    </w:p>
  </w:comment>
  <w:comment w:id="28" w:author="amandacoenfry@gmail.com" w:date="2021-01-18T09:20:00Z" w:initials="a">
    <w:p w14:paraId="3BDBEE21" w14:textId="77777777" w:rsidR="00553D14" w:rsidRDefault="00553D14">
      <w:pPr>
        <w:pStyle w:val="CommentText"/>
      </w:pPr>
      <w:r>
        <w:rPr>
          <w:rStyle w:val="CommentReference"/>
        </w:rPr>
        <w:annotationRef/>
      </w:r>
      <w:r>
        <w:t xml:space="preserve">Original report contained a figure with the different related pairs highlighted Including in Figures below, please let me know if you think it is necessary to </w:t>
      </w:r>
      <w:proofErr w:type="gramStart"/>
      <w:r>
        <w:t>include</w:t>
      </w:r>
      <w:proofErr w:type="gramEnd"/>
    </w:p>
    <w:p w14:paraId="04DE770E" w14:textId="77777777" w:rsidR="00553D14" w:rsidRDefault="00553D14">
      <w:pPr>
        <w:pStyle w:val="CommentText"/>
      </w:pPr>
    </w:p>
    <w:p w14:paraId="182829D5" w14:textId="77777777" w:rsidR="00553D14" w:rsidRDefault="00553D14" w:rsidP="00892D42">
      <w:pPr>
        <w:pStyle w:val="CommentText"/>
        <w:numPr>
          <w:ilvl w:val="0"/>
          <w:numId w:val="1"/>
        </w:numPr>
      </w:pPr>
      <w:r>
        <w:t xml:space="preserve"> Need one for East Bay region </w:t>
      </w:r>
      <w:proofErr w:type="gramStart"/>
      <w:r>
        <w:t>pairs</w:t>
      </w:r>
      <w:proofErr w:type="gramEnd"/>
    </w:p>
    <w:p w14:paraId="5B2F968A" w14:textId="45A36FA3" w:rsidR="00553D14" w:rsidRDefault="00553D14" w:rsidP="00892D42">
      <w:pPr>
        <w:pStyle w:val="CommentText"/>
        <w:numPr>
          <w:ilvl w:val="0"/>
          <w:numId w:val="1"/>
        </w:numPr>
      </w:pPr>
      <w:r>
        <w:t xml:space="preserve"> Need to update SNF Coyote with whole data </w:t>
      </w:r>
      <w:proofErr w:type="gramStart"/>
      <w:r>
        <w:t>set</w:t>
      </w:r>
      <w:proofErr w:type="gramEnd"/>
    </w:p>
  </w:comment>
  <w:comment w:id="30" w:author="caylw" w:date="2021-01-23T17:46:00Z" w:initials="c">
    <w:p w14:paraId="3BEBD95C" w14:textId="4DCA53C7" w:rsidR="00553D14" w:rsidRDefault="00553D14">
      <w:pPr>
        <w:pStyle w:val="CommentText"/>
      </w:pPr>
      <w:r>
        <w:rPr>
          <w:rStyle w:val="CommentReference"/>
        </w:rPr>
        <w:annotationRef/>
      </w:r>
      <w:r>
        <w:t>How does this compare to the distance between other 1</w:t>
      </w:r>
      <w:r w:rsidRPr="003C0645">
        <w:rPr>
          <w:vertAlign w:val="superscript"/>
        </w:rPr>
        <w:t>st</w:t>
      </w:r>
      <w:r>
        <w:t>/2</w:t>
      </w:r>
      <w:r w:rsidRPr="003C0645">
        <w:rPr>
          <w:vertAlign w:val="superscript"/>
        </w:rPr>
        <w:t>nd</w:t>
      </w:r>
      <w:r>
        <w:t xml:space="preserve"> order pairs found on the same side of the highway?</w:t>
      </w:r>
    </w:p>
  </w:comment>
  <w:comment w:id="29" w:author="caylw" w:date="2021-01-23T17:44:00Z" w:initials="c">
    <w:p w14:paraId="0E875C79" w14:textId="54BDFFE2" w:rsidR="00553D14" w:rsidRDefault="00553D14" w:rsidP="00AE32A2">
      <w:pPr>
        <w:pStyle w:val="CommentText"/>
      </w:pPr>
      <w:r>
        <w:rPr>
          <w:rStyle w:val="CommentReference"/>
        </w:rPr>
        <w:annotationRef/>
      </w:r>
      <w:proofErr w:type="gramStart"/>
      <w:r w:rsidR="00AE32A2">
        <w:t xml:space="preserve">So </w:t>
      </w:r>
      <w:r>
        <w:t xml:space="preserve"> 1</w:t>
      </w:r>
      <w:proofErr w:type="gramEnd"/>
      <w:r>
        <w:t xml:space="preserve"> of 8 was sampled on opposite sides. </w:t>
      </w:r>
      <w:proofErr w:type="gramStart"/>
      <w:r w:rsidR="00AE32A2">
        <w:t>I’m</w:t>
      </w:r>
      <w:proofErr w:type="gramEnd"/>
      <w:r w:rsidR="00AE32A2">
        <w:t xml:space="preserve"> not sure what the expectation would be just based on random chance and the average distance between relatives, but this does seem interesting.</w:t>
      </w:r>
    </w:p>
  </w:comment>
  <w:comment w:id="31" w:author="amandacoenfry@gmail.com" w:date="2021-01-18T09:21:00Z" w:initials="a">
    <w:p w14:paraId="1BC31D19" w14:textId="38E92C4D" w:rsidR="00553D14" w:rsidRDefault="00553D14">
      <w:pPr>
        <w:pStyle w:val="CommentText"/>
      </w:pPr>
      <w:r>
        <w:rPr>
          <w:rStyle w:val="CommentReference"/>
        </w:rPr>
        <w:annotationRef/>
      </w:r>
      <w:r>
        <w:t>Same as above</w:t>
      </w:r>
    </w:p>
  </w:comment>
  <w:comment w:id="32" w:author="amandacoenfry@gmail.com" w:date="2021-01-18T09:23:00Z" w:initials="a">
    <w:p w14:paraId="1EAB2902" w14:textId="537AC47F" w:rsidR="00553D14" w:rsidRDefault="00553D14">
      <w:pPr>
        <w:pStyle w:val="CommentText"/>
      </w:pPr>
      <w:r>
        <w:rPr>
          <w:rStyle w:val="CommentReference"/>
        </w:rPr>
        <w:annotationRef/>
      </w:r>
      <w:r>
        <w:t>Including figure from report, but not sure if needed as this was false clustering. Keep or discard?</w:t>
      </w:r>
    </w:p>
  </w:comment>
  <w:comment w:id="34" w:author="caylw" w:date="2021-01-23T18:00:00Z" w:initials="c">
    <w:p w14:paraId="0BB7015A" w14:textId="47E9BF17" w:rsidR="00553D14" w:rsidRDefault="00553D14">
      <w:pPr>
        <w:pStyle w:val="CommentText"/>
      </w:pPr>
      <w:r>
        <w:rPr>
          <w:rStyle w:val="CommentReference"/>
        </w:rPr>
        <w:annotationRef/>
      </w:r>
      <w:proofErr w:type="spellStart"/>
      <w:r>
        <w:t>Fst</w:t>
      </w:r>
      <w:proofErr w:type="spellEnd"/>
      <w:r>
        <w:t xml:space="preserve"> was 0? </w:t>
      </w:r>
      <w:proofErr w:type="gramStart"/>
      <w:r>
        <w:t>So</w:t>
      </w:r>
      <w:proofErr w:type="gramEnd"/>
      <w:r>
        <w:t xml:space="preserve"> there were identical allele frequencies on the two sides of the highway?</w:t>
      </w:r>
    </w:p>
  </w:comment>
  <w:comment w:id="35" w:author="caylw" w:date="2021-01-23T18:01:00Z" w:initials="c">
    <w:p w14:paraId="1769DF74" w14:textId="77777777" w:rsidR="00553D14" w:rsidRDefault="00553D14">
      <w:pPr>
        <w:pStyle w:val="CommentText"/>
      </w:pPr>
      <w:r>
        <w:rPr>
          <w:rStyle w:val="CommentReference"/>
        </w:rPr>
        <w:annotationRef/>
      </w:r>
      <w:r>
        <w:t>Is there a way you can show this is only due to relatives? In other words, can you rule out the scenario that there is a true K of 2 but you also happened to have a lot of relatives in your sample?</w:t>
      </w:r>
    </w:p>
    <w:p w14:paraId="5A044AC8" w14:textId="77777777" w:rsidR="00553D14" w:rsidRDefault="00553D14">
      <w:pPr>
        <w:pStyle w:val="CommentText"/>
      </w:pPr>
    </w:p>
    <w:p w14:paraId="6D54A6A6" w14:textId="03AAEC25" w:rsidR="00553D14" w:rsidRDefault="00553D14">
      <w:pPr>
        <w:pStyle w:val="CommentText"/>
      </w:pPr>
      <w:r>
        <w:t>Perhaps by removing individuals until your remaining sample is all unrelated individuals, then seeing if K = 1.</w:t>
      </w:r>
    </w:p>
  </w:comment>
  <w:comment w:id="39" w:author="caylw" w:date="2021-01-26T08:15:00Z" w:initials="c">
    <w:p w14:paraId="651E6CCB" w14:textId="23909F23" w:rsidR="00AE32A2" w:rsidRDefault="00AE32A2">
      <w:pPr>
        <w:pStyle w:val="CommentText"/>
      </w:pPr>
      <w:r>
        <w:rPr>
          <w:rStyle w:val="CommentReference"/>
        </w:rPr>
        <w:annotationRef/>
      </w:r>
      <w:r w:rsidR="00503B76">
        <w:t xml:space="preserve">What were the resistance schemes selected by </w:t>
      </w:r>
      <w:proofErr w:type="spellStart"/>
      <w:r w:rsidR="00503B76">
        <w:t>ResistanceGA</w:t>
      </w:r>
      <w:proofErr w:type="spellEnd"/>
      <w:r w:rsidR="00503B76">
        <w:t xml:space="preserve"> for each model? </w:t>
      </w:r>
    </w:p>
  </w:comment>
  <w:comment w:id="37" w:author="caylw" w:date="2021-01-23T18:18:00Z" w:initials="c">
    <w:p w14:paraId="08AE2BD3" w14:textId="77777777" w:rsidR="00553D14" w:rsidRDefault="00553D14">
      <w:pPr>
        <w:pStyle w:val="CommentText"/>
      </w:pPr>
      <w:r>
        <w:rPr>
          <w:rStyle w:val="CommentReference"/>
        </w:rPr>
        <w:annotationRef/>
      </w:r>
      <w:r>
        <w:t xml:space="preserve">See comments on Table 3. AIC is a measure of error, so higher AIC = worse model. But either way the AIC are so similar that all your models perform very similarly. </w:t>
      </w:r>
    </w:p>
    <w:p w14:paraId="08973F05" w14:textId="77777777" w:rsidR="00553D14" w:rsidRDefault="00553D14">
      <w:pPr>
        <w:pStyle w:val="CommentText"/>
      </w:pPr>
    </w:p>
    <w:p w14:paraId="6F61EC29" w14:textId="3452CFC9" w:rsidR="00553D14" w:rsidRDefault="00553D14">
      <w:pPr>
        <w:pStyle w:val="CommentText"/>
      </w:pPr>
      <w:r>
        <w:t>You could pretty much just highlight a different model as the “top model” in each scenario, but then say that none of the “highway” models met the criterion to be considered significantly better than the null (delta AIC &gt; 2)</w:t>
      </w:r>
    </w:p>
  </w:comment>
  <w:comment w:id="41" w:author="amandacoenfry@gmail.com" w:date="2021-01-18T18:15:00Z" w:initials="a">
    <w:p w14:paraId="218F3AFA" w14:textId="5B78E112" w:rsidR="00553D14" w:rsidRDefault="00553D14">
      <w:pPr>
        <w:pStyle w:val="CommentText"/>
      </w:pPr>
      <w:r>
        <w:rPr>
          <w:rStyle w:val="CommentReference"/>
        </w:rPr>
        <w:annotationRef/>
      </w:r>
      <w:r>
        <w:t xml:space="preserve">Pointed out to me that I have set up the argument that generalizations </w:t>
      </w:r>
      <w:proofErr w:type="gramStart"/>
      <w:r>
        <w:t>can’t</w:t>
      </w:r>
      <w:proofErr w:type="gramEnd"/>
      <w:r>
        <w:t xml:space="preserve"> be made across species or highways, so the term “model species” might not be applicable. Suggestion for an alternative?</w:t>
      </w:r>
    </w:p>
  </w:comment>
  <w:comment w:id="42" w:author="caylw" w:date="2021-01-23T18:26:00Z" w:initials="c">
    <w:p w14:paraId="299F58C0" w14:textId="5E57E748" w:rsidR="00553D14" w:rsidRDefault="00553D14">
      <w:pPr>
        <w:pStyle w:val="CommentText"/>
      </w:pPr>
      <w:r>
        <w:rPr>
          <w:rStyle w:val="CommentReference"/>
        </w:rPr>
        <w:annotationRef/>
      </w:r>
      <w:r>
        <w:t>Maybe “target species”?</w:t>
      </w:r>
    </w:p>
    <w:p w14:paraId="206373DE" w14:textId="77777777" w:rsidR="00553D14" w:rsidRDefault="00553D14">
      <w:pPr>
        <w:pStyle w:val="CommentText"/>
      </w:pPr>
    </w:p>
    <w:p w14:paraId="2298C2DA" w14:textId="7D01B054" w:rsidR="00553D14" w:rsidRDefault="00553D14">
      <w:pPr>
        <w:pStyle w:val="CommentText"/>
      </w:pPr>
      <w:r>
        <w:t xml:space="preserve">I also think that you could just reframe the earlier argument to say it is challenging, rather than impossible, to generalize. Then you can say here that you used multiple </w:t>
      </w:r>
      <w:proofErr w:type="spellStart"/>
      <w:r>
        <w:t>mesocarnivore</w:t>
      </w:r>
      <w:proofErr w:type="spellEnd"/>
      <w:r>
        <w:t xml:space="preserve"> species with potentially differing responses to highways to examine these hypotheses.</w:t>
      </w:r>
    </w:p>
  </w:comment>
  <w:comment w:id="43" w:author="Amanda Elise Coen" w:date="2021-01-16T17:23:00Z" w:initials="AEC">
    <w:p w14:paraId="649E8534" w14:textId="77777777" w:rsidR="00553D14" w:rsidRDefault="00553D14" w:rsidP="00BA2616">
      <w:pPr>
        <w:pStyle w:val="CommentText"/>
      </w:pPr>
      <w:r>
        <w:rPr>
          <w:rStyle w:val="CommentReference"/>
        </w:rPr>
        <w:annotationRef/>
      </w:r>
      <w:r>
        <w:t xml:space="preserve">Copied and pasted from Report 2, </w:t>
      </w:r>
      <w:proofErr w:type="gramStart"/>
      <w:r>
        <w:t>drop</w:t>
      </w:r>
      <w:proofErr w:type="gramEnd"/>
      <w:r>
        <w:t xml:space="preserve"> or include citation for report 2 as well?</w:t>
      </w:r>
    </w:p>
  </w:comment>
  <w:comment w:id="44" w:author="amandacoenfry@gmail.com" w:date="2021-01-18T18:18:00Z" w:initials="a">
    <w:p w14:paraId="7657A4F5" w14:textId="14DEE6CD" w:rsidR="00553D14" w:rsidRDefault="00553D14">
      <w:pPr>
        <w:pStyle w:val="CommentText"/>
      </w:pPr>
      <w:r>
        <w:rPr>
          <w:rStyle w:val="CommentReference"/>
        </w:rPr>
        <w:annotationRef/>
      </w:r>
      <w:r>
        <w:t>Should we run this chapter past Fraser or turn this into a personal communication statement if he is not going to be on the author list?</w:t>
      </w:r>
    </w:p>
  </w:comment>
  <w:comment w:id="45" w:author="caylw" w:date="2021-01-25T08:50:00Z" w:initials="c">
    <w:p w14:paraId="1BAC5829" w14:textId="60227D78" w:rsidR="00553D14" w:rsidRDefault="00553D14">
      <w:pPr>
        <w:pStyle w:val="CommentText"/>
      </w:pPr>
      <w:r>
        <w:rPr>
          <w:rStyle w:val="CommentReference"/>
        </w:rPr>
        <w:annotationRef/>
      </w:r>
      <w:r>
        <w:t>Perhaps remind the reader here that you know this because of your relatedness estimates.</w:t>
      </w:r>
    </w:p>
  </w:comment>
  <w:comment w:id="46" w:author="amandacoenfry@gmail.com" w:date="2021-01-19T05:15:00Z" w:initials="a">
    <w:p w14:paraId="768F0E43" w14:textId="00D055B6" w:rsidR="00553D14" w:rsidRDefault="00553D14">
      <w:pPr>
        <w:pStyle w:val="CommentText"/>
      </w:pPr>
      <w:r>
        <w:rPr>
          <w:rStyle w:val="CommentReference"/>
        </w:rPr>
        <w:annotationRef/>
      </w:r>
      <w:r>
        <w:t xml:space="preserve">Have this for both, just need to add in later </w:t>
      </w:r>
      <w:proofErr w:type="gramStart"/>
      <w:r>
        <w:t>today</w:t>
      </w:r>
      <w:proofErr w:type="gramEnd"/>
    </w:p>
  </w:comment>
  <w:comment w:id="47" w:author="caylw" w:date="2021-01-25T08:55:00Z" w:initials="c">
    <w:p w14:paraId="2E489BA2" w14:textId="31D50E00" w:rsidR="00553D14" w:rsidRDefault="00553D14">
      <w:pPr>
        <w:pStyle w:val="CommentText"/>
      </w:pPr>
      <w:r>
        <w:rPr>
          <w:rStyle w:val="CommentReference"/>
        </w:rPr>
        <w:annotationRef/>
      </w:r>
      <w:r>
        <w:t>Was there a sex marker in the multiplex? Or is this a presumption because we know canids have significant male-biased dispersal?</w:t>
      </w:r>
    </w:p>
  </w:comment>
  <w:comment w:id="48" w:author="caylw" w:date="2021-01-25T09:01:00Z" w:initials="c">
    <w:p w14:paraId="4C4740DD" w14:textId="0984E95E" w:rsidR="00553D14" w:rsidRDefault="00553D14">
      <w:pPr>
        <w:pStyle w:val="CommentText"/>
      </w:pPr>
      <w:r>
        <w:rPr>
          <w:rStyle w:val="CommentReference"/>
        </w:rPr>
        <w:annotationRef/>
      </w:r>
      <w:proofErr w:type="gramStart"/>
      <w:r>
        <w:t>I’m</w:t>
      </w:r>
      <w:proofErr w:type="gramEnd"/>
      <w:r>
        <w:t xml:space="preserve"> not sure habitat availability alleviates territorial conflicts. </w:t>
      </w:r>
      <w:proofErr w:type="gramStart"/>
      <w:r>
        <w:t>Presumably</w:t>
      </w:r>
      <w:proofErr w:type="gramEnd"/>
      <w:r>
        <w:t xml:space="preserve"> the higher quality habitat in this study area would still be occupied by another animal.</w:t>
      </w:r>
    </w:p>
  </w:comment>
  <w:comment w:id="49" w:author="caylw" w:date="2021-01-25T09:05:00Z" w:initials="c">
    <w:p w14:paraId="626E7114" w14:textId="4296D917" w:rsidR="00553D14" w:rsidRDefault="00553D14">
      <w:pPr>
        <w:pStyle w:val="CommentText"/>
      </w:pPr>
      <w:r>
        <w:rPr>
          <w:rStyle w:val="CommentReference"/>
        </w:rPr>
        <w:annotationRef/>
      </w:r>
      <w:r>
        <w:t xml:space="preserve">Was the previous study in the same study area? </w:t>
      </w:r>
    </w:p>
  </w:comment>
  <w:comment w:id="50" w:author="Amanda Elise Coen" w:date="2021-01-16T17:37:00Z" w:initials="AEC">
    <w:p w14:paraId="6D2FB32F" w14:textId="69104CC2" w:rsidR="00553D14" w:rsidRDefault="00553D14">
      <w:pPr>
        <w:pStyle w:val="CommentText"/>
      </w:pPr>
      <w:r>
        <w:t>2015 or 2016?</w:t>
      </w:r>
    </w:p>
  </w:comment>
  <w:comment w:id="51" w:author="caylw" w:date="2021-01-25T09:09:00Z" w:initials="c">
    <w:p w14:paraId="0C25588D" w14:textId="75F197A1" w:rsidR="00553D14" w:rsidRDefault="00553D14">
      <w:pPr>
        <w:pStyle w:val="CommentText"/>
      </w:pPr>
      <w:r>
        <w:rPr>
          <w:rStyle w:val="CommentReference"/>
        </w:rPr>
        <w:annotationRef/>
      </w:r>
      <w:hyperlink r:id="rId1" w:history="1">
        <w:r w:rsidRPr="00C241F6">
          <w:rPr>
            <w:rStyle w:val="Hyperlink"/>
          </w:rPr>
          <w:t>https://onlinelibrary.wiley.com/doi/full/10.1111/j.1365-294X.2010.04808.x</w:t>
        </w:r>
      </w:hyperlink>
    </w:p>
    <w:p w14:paraId="17C886EB" w14:textId="77777777" w:rsidR="00553D14" w:rsidRDefault="00553D14">
      <w:pPr>
        <w:pStyle w:val="CommentText"/>
      </w:pPr>
    </w:p>
    <w:p w14:paraId="7686838B" w14:textId="77777777" w:rsidR="00553D14" w:rsidRDefault="00553D14">
      <w:pPr>
        <w:pStyle w:val="CommentText"/>
      </w:pPr>
      <w:r>
        <w:t>See this paper (</w:t>
      </w:r>
      <w:proofErr w:type="spellStart"/>
      <w:r>
        <w:t>Landguth</w:t>
      </w:r>
      <w:proofErr w:type="spellEnd"/>
      <w:r>
        <w:t xml:space="preserve"> et al. 2010).</w:t>
      </w:r>
    </w:p>
    <w:p w14:paraId="139FED6C" w14:textId="77777777" w:rsidR="00553D14" w:rsidRDefault="00553D14">
      <w:pPr>
        <w:pStyle w:val="CommentText"/>
      </w:pPr>
    </w:p>
    <w:p w14:paraId="62F18543" w14:textId="77777777" w:rsidR="00553D14" w:rsidRDefault="00553D14">
      <w:pPr>
        <w:pStyle w:val="CommentText"/>
      </w:pPr>
      <w:r>
        <w:t xml:space="preserve">They </w:t>
      </w:r>
      <w:proofErr w:type="gramStart"/>
      <w:r>
        <w:t>don’t</w:t>
      </w:r>
      <w:proofErr w:type="gramEnd"/>
      <w:r>
        <w:t xml:space="preserve"> test MLPE, unfortunately, but they do test mantel tests and determine that a barrier effect should be detectable with mantel tests in ~15 generations (obviously this will depend on some properties of the species/population). </w:t>
      </w:r>
      <w:proofErr w:type="gramStart"/>
      <w:r>
        <w:t>So</w:t>
      </w:r>
      <w:proofErr w:type="gramEnd"/>
      <w:r>
        <w:t xml:space="preserve"> if you know when these roads were constructed, and you can back-calculate the number of generations between construction and sample collection, you should be able to make a stronger statement about the probability that this is a time-lag thing or whether these simply are not barriers.</w:t>
      </w:r>
    </w:p>
    <w:p w14:paraId="167E644D" w14:textId="77777777" w:rsidR="00553D14" w:rsidRDefault="00553D14">
      <w:pPr>
        <w:pStyle w:val="CommentText"/>
      </w:pPr>
    </w:p>
    <w:p w14:paraId="17FCB91D" w14:textId="70D709F6" w:rsidR="00553D14" w:rsidRDefault="00553D14">
      <w:pPr>
        <w:pStyle w:val="CommentText"/>
      </w:pPr>
      <w:r>
        <w:t xml:space="preserve">Note that this paper also shows that </w:t>
      </w:r>
      <w:proofErr w:type="spellStart"/>
      <w:r>
        <w:t>Fst</w:t>
      </w:r>
      <w:proofErr w:type="spellEnd"/>
      <w:r>
        <w:t xml:space="preserve"> takes a LONG time to become statistically significant after a barrier appears. </w:t>
      </w:r>
      <w:proofErr w:type="gramStart"/>
      <w:r>
        <w:t>So</w:t>
      </w:r>
      <w:proofErr w:type="gramEnd"/>
      <w:r>
        <w:t xml:space="preserve"> you can mention that the lack of observed </w:t>
      </w:r>
      <w:proofErr w:type="spellStart"/>
      <w:r>
        <w:t>Fst</w:t>
      </w:r>
      <w:proofErr w:type="spellEnd"/>
      <w:r>
        <w:t xml:space="preserve"> differentiation is difficult to interpret.</w:t>
      </w:r>
    </w:p>
  </w:comment>
  <w:comment w:id="52" w:author="amandacoenfry@gmail.com" w:date="2021-01-18T09:37:00Z" w:initials="a">
    <w:p w14:paraId="778F1029" w14:textId="77777777" w:rsidR="00553D14" w:rsidRDefault="00553D14">
      <w:pPr>
        <w:pStyle w:val="CommentText"/>
      </w:pPr>
      <w:r>
        <w:rPr>
          <w:rStyle w:val="CommentReference"/>
        </w:rPr>
        <w:annotationRef/>
      </w:r>
      <w:r>
        <w:t>Placeholder for FST, will need:</w:t>
      </w:r>
    </w:p>
    <w:p w14:paraId="1B41AA51" w14:textId="0378C17B" w:rsidR="00553D14" w:rsidRDefault="00553D14" w:rsidP="004843A9">
      <w:pPr>
        <w:pStyle w:val="CommentText"/>
        <w:numPr>
          <w:ilvl w:val="0"/>
          <w:numId w:val="1"/>
        </w:numPr>
      </w:pPr>
      <w:r>
        <w:t xml:space="preserve"> Updated pop and study area labels</w:t>
      </w:r>
    </w:p>
    <w:p w14:paraId="42D99527" w14:textId="7891DFD2" w:rsidR="00553D14" w:rsidRDefault="00553D14" w:rsidP="004843A9">
      <w:pPr>
        <w:pStyle w:val="CommentText"/>
        <w:numPr>
          <w:ilvl w:val="0"/>
          <w:numId w:val="1"/>
        </w:numPr>
      </w:pPr>
      <w:r>
        <w:t xml:space="preserve"> Section or separate table for Gray fox</w:t>
      </w:r>
    </w:p>
  </w:comment>
  <w:comment w:id="53" w:author="caylw" w:date="2021-01-25T19:29:00Z" w:initials="c">
    <w:p w14:paraId="3CE44F6B" w14:textId="429AB966" w:rsidR="00553D14" w:rsidRDefault="00553D14">
      <w:pPr>
        <w:pStyle w:val="CommentText"/>
      </w:pPr>
      <w:r>
        <w:rPr>
          <w:rStyle w:val="CommentReference"/>
        </w:rPr>
        <w:annotationRef/>
      </w:r>
      <w:r>
        <w:t xml:space="preserve">This seems like a </w:t>
      </w:r>
      <w:proofErr w:type="gramStart"/>
      <w:r>
        <w:t>really high</w:t>
      </w:r>
      <w:proofErr w:type="gramEnd"/>
      <w:r>
        <w:t xml:space="preserve"> </w:t>
      </w:r>
      <w:proofErr w:type="spellStart"/>
      <w:r>
        <w:t>Fst</w:t>
      </w:r>
      <w:proofErr w:type="spellEnd"/>
      <w:r>
        <w:t xml:space="preserve"> to be non-significant.  Is it a sample size thing maybe?</w:t>
      </w:r>
    </w:p>
  </w:comment>
  <w:comment w:id="54" w:author="caylw" w:date="2021-01-25T19:32:00Z" w:initials="c">
    <w:p w14:paraId="261B4809" w14:textId="70C88769" w:rsidR="00553D14" w:rsidRDefault="00553D14">
      <w:pPr>
        <w:pStyle w:val="CommentText"/>
      </w:pPr>
      <w:r>
        <w:rPr>
          <w:rStyle w:val="CommentReference"/>
        </w:rPr>
        <w:annotationRef/>
      </w:r>
      <w:r>
        <w:t xml:space="preserve">Similar to above comment there may just be some sample size things going on - but these seem to be average or below average compared to the other </w:t>
      </w:r>
      <w:proofErr w:type="spellStart"/>
      <w:r>
        <w:t>Fst</w:t>
      </w:r>
      <w:proofErr w:type="spellEnd"/>
      <w:r>
        <w:t xml:space="preserve"> values in the </w:t>
      </w:r>
      <w:proofErr w:type="gramStart"/>
      <w:r>
        <w:t>table, yet</w:t>
      </w:r>
      <w:proofErr w:type="gramEnd"/>
      <w:r>
        <w:t xml:space="preserve"> are the only two significant values. </w:t>
      </w:r>
    </w:p>
  </w:comment>
  <w:comment w:id="55" w:author="caylw" w:date="2021-01-23T18:08:00Z" w:initials="c">
    <w:p w14:paraId="0FA2D4B6" w14:textId="515AC733" w:rsidR="00553D14" w:rsidRDefault="00553D14" w:rsidP="00A73984">
      <w:pPr>
        <w:pStyle w:val="CommentText"/>
      </w:pPr>
      <w:r>
        <w:rPr>
          <w:rStyle w:val="CommentReference"/>
        </w:rPr>
        <w:annotationRef/>
      </w:r>
      <w:r>
        <w:t xml:space="preserve">Lower AIC values indicate stronger support (AIC can be thought of as how much the model predictions deviate from the empirical data). But a general rule often used is that any delta AIC less than 2 is basically a non-significant difference in model performance. </w:t>
      </w:r>
    </w:p>
    <w:p w14:paraId="119F5A86" w14:textId="77777777" w:rsidR="00553D14" w:rsidRDefault="00553D14" w:rsidP="00A73984">
      <w:pPr>
        <w:pStyle w:val="CommentText"/>
      </w:pPr>
    </w:p>
    <w:p w14:paraId="18F1EC2D" w14:textId="77777777" w:rsidR="00553D14" w:rsidRDefault="00553D14" w:rsidP="00A73984">
      <w:pPr>
        <w:pStyle w:val="CommentText"/>
      </w:pPr>
      <w:proofErr w:type="gramStart"/>
      <w:r>
        <w:t>So</w:t>
      </w:r>
      <w:proofErr w:type="gramEnd"/>
      <w:r>
        <w:t xml:space="preserve"> for SNF Coyotes for example, Permeable Landscape + All Highway Impermeable is the ‘best’ model, but it doesn’t significantly outperform either of the others.</w:t>
      </w:r>
    </w:p>
    <w:p w14:paraId="19FCE025" w14:textId="77777777" w:rsidR="00553D14" w:rsidRDefault="00553D14" w:rsidP="00A73984">
      <w:pPr>
        <w:pStyle w:val="CommentText"/>
      </w:pPr>
    </w:p>
    <w:p w14:paraId="59325CEA" w14:textId="387804EE" w:rsidR="00553D14" w:rsidRDefault="00553D14" w:rsidP="00A73984">
      <w:pPr>
        <w:pStyle w:val="CommentText"/>
      </w:pPr>
      <w:r>
        <w:t>Seeing this table, I think it would be interesting to try a resistance surface for Permeable Landscape + All Highway Impermeable where the resistance of the highway is ridiculously high. It looks like the resistance value you chose made a marginal improvement over the ‘null’ (</w:t>
      </w:r>
      <w:proofErr w:type="spellStart"/>
      <w:r>
        <w:t>Permable</w:t>
      </w:r>
      <w:proofErr w:type="spellEnd"/>
      <w:r>
        <w:t xml:space="preserve"> Landscape only) model. One reason this may occur is if you </w:t>
      </w:r>
      <w:proofErr w:type="gramStart"/>
      <w:r>
        <w:t>didn’t</w:t>
      </w:r>
      <w:proofErr w:type="gramEnd"/>
      <w:r>
        <w:t xml:space="preserve"> give enough resistance to the highway, so the resulting model isn’t that much different from the null. But if you make it massively different you should be able to see if including highway resistance has a true effect, or if the marginal improvement we see in this table is just noise.</w:t>
      </w:r>
    </w:p>
  </w:comment>
  <w:comment w:id="56" w:author="caylw" w:date="2021-01-22T18:41:00Z" w:initials="c">
    <w:p w14:paraId="40DBD912" w14:textId="25DEF12F" w:rsidR="00553D14" w:rsidRDefault="00553D14">
      <w:pPr>
        <w:pStyle w:val="CommentText"/>
      </w:pPr>
      <w:r>
        <w:rPr>
          <w:rStyle w:val="CommentReference"/>
        </w:rPr>
        <w:annotationRef/>
      </w:r>
      <w:r>
        <w:t>Re: your comment below. I think including the samples on the traffic maps (like the lower map) is nice. I think if you did something like that with the open spaces outlined (like in the upper-right maps), that would tie together nicely. If the maps get busy that way, maybe subdividing into Fig 1a (Bay Area) Fig 1b (Sac) Fig 1c (SR’s), each including traffic, open space, and samples, would work well.</w:t>
      </w:r>
    </w:p>
  </w:comment>
  <w:comment w:id="57" w:author="amandacoenfry@gmail.com" w:date="2021-01-18T11:36:00Z" w:initials="a">
    <w:p w14:paraId="40EA648F" w14:textId="77777777" w:rsidR="00553D14" w:rsidRDefault="00553D14">
      <w:pPr>
        <w:pStyle w:val="CommentText"/>
      </w:pPr>
      <w:r>
        <w:rPr>
          <w:rStyle w:val="CommentReference"/>
        </w:rPr>
        <w:annotationRef/>
      </w:r>
      <w:r>
        <w:t>Will be working on updating these to bring the Report 1 figure more in line with the Report 2 figure (left)</w:t>
      </w:r>
    </w:p>
    <w:p w14:paraId="2DB1DE4C" w14:textId="77777777" w:rsidR="00553D14" w:rsidRDefault="00553D14">
      <w:pPr>
        <w:pStyle w:val="CommentText"/>
      </w:pPr>
    </w:p>
    <w:p w14:paraId="451CD764" w14:textId="6CF46D3C" w:rsidR="00553D14" w:rsidRDefault="00553D14">
      <w:pPr>
        <w:pStyle w:val="CommentText"/>
      </w:pPr>
      <w:proofErr w:type="gramStart"/>
      <w:r>
        <w:t>Also</w:t>
      </w:r>
      <w:proofErr w:type="gramEnd"/>
      <w:r>
        <w:t xml:space="preserve"> will be playing with including samples on maps to see if legible (See below)</w:t>
      </w:r>
    </w:p>
  </w:comment>
  <w:comment w:id="59" w:author="amandacoenfry@gmail.com" w:date="2021-01-18T11:44:00Z" w:initials="a">
    <w:p w14:paraId="464615D9" w14:textId="77777777" w:rsidR="00553D14" w:rsidRDefault="00553D14">
      <w:pPr>
        <w:pStyle w:val="CommentText"/>
      </w:pPr>
      <w:r>
        <w:rPr>
          <w:rStyle w:val="CommentReference"/>
        </w:rPr>
        <w:annotationRef/>
      </w:r>
      <w:r>
        <w:t>How important to show spurious clustering caused by related individuals as structure plots?</w:t>
      </w:r>
    </w:p>
    <w:p w14:paraId="4BD55E64" w14:textId="77777777" w:rsidR="00553D14" w:rsidRDefault="00553D14">
      <w:pPr>
        <w:pStyle w:val="CommentText"/>
      </w:pPr>
    </w:p>
    <w:p w14:paraId="4FDCCF4A" w14:textId="59011C29" w:rsidR="00553D14" w:rsidRDefault="00553D14">
      <w:pPr>
        <w:pStyle w:val="CommentText"/>
      </w:pPr>
      <w:r>
        <w:t>Alternative is showing map placement of related pairs and placement of cluster assignment (see below)</w:t>
      </w:r>
    </w:p>
  </w:comment>
  <w:comment w:id="60" w:author="amandacoenfry@gmail.com" w:date="2021-01-18T11:49:00Z" w:initials="a">
    <w:p w14:paraId="6234075F" w14:textId="438BA95B" w:rsidR="00553D14" w:rsidRDefault="00553D14">
      <w:pPr>
        <w:pStyle w:val="CommentText"/>
      </w:pPr>
      <w:r>
        <w:rPr>
          <w:rStyle w:val="CommentReference"/>
        </w:rPr>
        <w:annotationRef/>
      </w:r>
      <w:proofErr w:type="gramStart"/>
      <w:r>
        <w:t>Also</w:t>
      </w:r>
      <w:proofErr w:type="gramEnd"/>
      <w:r>
        <w:t xml:space="preserve"> not sure if this figure is necessary, would require a similar plot for East Bay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A614B6" w15:done="0"/>
  <w15:commentEx w15:paraId="7CB7137E" w15:done="0"/>
  <w15:commentEx w15:paraId="4DEA8082" w15:done="0"/>
  <w15:commentEx w15:paraId="08B47245" w15:done="0"/>
  <w15:commentEx w15:paraId="14C791C0" w15:done="0"/>
  <w15:commentEx w15:paraId="600F13B2" w15:done="0"/>
  <w15:commentEx w15:paraId="581DC4D0" w15:done="0"/>
  <w15:commentEx w15:paraId="7391ADF6" w15:done="0"/>
  <w15:commentEx w15:paraId="683DC446" w15:done="0"/>
  <w15:commentEx w15:paraId="2D5A40A4" w15:done="0"/>
  <w15:commentEx w15:paraId="13AB4F89" w15:done="0"/>
  <w15:commentEx w15:paraId="74D75583" w15:done="0"/>
  <w15:commentEx w15:paraId="437DFBDD" w15:done="0"/>
  <w15:commentEx w15:paraId="3BC89C7A" w15:done="0"/>
  <w15:commentEx w15:paraId="41BB73F1" w15:done="0"/>
  <w15:commentEx w15:paraId="6E480640" w15:done="0"/>
  <w15:commentEx w15:paraId="6080922B" w15:done="0"/>
  <w15:commentEx w15:paraId="75CC11B5" w15:done="0"/>
  <w15:commentEx w15:paraId="35786477" w15:done="0"/>
  <w15:commentEx w15:paraId="2F60575A" w15:done="0"/>
  <w15:commentEx w15:paraId="3963C9B6" w15:done="0"/>
  <w15:commentEx w15:paraId="6C488BCC" w15:done="0"/>
  <w15:commentEx w15:paraId="1E7FBDAB" w15:done="0"/>
  <w15:commentEx w15:paraId="5B2F968A" w15:done="0"/>
  <w15:commentEx w15:paraId="3BEBD95C" w15:done="0"/>
  <w15:commentEx w15:paraId="0E875C79" w15:done="0"/>
  <w15:commentEx w15:paraId="1BC31D19" w15:done="0"/>
  <w15:commentEx w15:paraId="1EAB2902" w15:done="0"/>
  <w15:commentEx w15:paraId="0BB7015A" w15:done="0"/>
  <w15:commentEx w15:paraId="6D54A6A6" w15:done="0"/>
  <w15:commentEx w15:paraId="651E6CCB" w15:done="0"/>
  <w15:commentEx w15:paraId="6F61EC29" w15:done="0"/>
  <w15:commentEx w15:paraId="218F3AFA" w15:done="0"/>
  <w15:commentEx w15:paraId="2298C2DA" w15:paraIdParent="218F3AFA" w15:done="0"/>
  <w15:commentEx w15:paraId="649E8534" w15:done="0"/>
  <w15:commentEx w15:paraId="7657A4F5" w15:done="0"/>
  <w15:commentEx w15:paraId="1BAC5829" w15:done="0"/>
  <w15:commentEx w15:paraId="768F0E43" w15:done="0"/>
  <w15:commentEx w15:paraId="2E489BA2" w15:done="0"/>
  <w15:commentEx w15:paraId="4C4740DD" w15:done="0"/>
  <w15:commentEx w15:paraId="626E7114" w15:done="0"/>
  <w15:commentEx w15:paraId="6D2FB32F" w15:done="0"/>
  <w15:commentEx w15:paraId="17FCB91D" w15:done="0"/>
  <w15:commentEx w15:paraId="42D99527" w15:done="0"/>
  <w15:commentEx w15:paraId="3CE44F6B" w15:done="0"/>
  <w15:commentEx w15:paraId="261B4809" w15:done="0"/>
  <w15:commentEx w15:paraId="59325CEA" w15:done="0"/>
  <w15:commentEx w15:paraId="40DBD912" w15:done="0"/>
  <w15:commentEx w15:paraId="451CD764" w15:done="0"/>
  <w15:commentEx w15:paraId="4FDCCF4A" w15:done="0"/>
  <w15:commentEx w15:paraId="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0AF8" w16cex:dateUtc="2021-01-25T17:16:00Z"/>
  <w16cex:commentExtensible w16cex:durableId="23B58437" w16cex:dateUtc="2021-01-23T01:04:00Z"/>
  <w16cex:commentExtensible w16cex:durableId="23B584D9" w16cex:dateUtc="2021-01-23T01:07:00Z"/>
  <w16cex:commentExtensible w16cex:durableId="23B58526" w16cex:dateUtc="2021-01-23T01:08:00Z"/>
  <w16cex:commentExtensible w16cex:durableId="23B5859B" w16cex:dateUtc="2021-01-23T01:10:00Z"/>
  <w16cex:commentExtensible w16cex:durableId="23B5862A" w16cex:dateUtc="2021-01-23T01:13:00Z"/>
  <w16cex:commentExtensible w16cex:durableId="23B5868A" w16cex:dateUtc="2021-01-23T01:14:00Z"/>
  <w16cex:commentExtensible w16cex:durableId="23B589A1" w16cex:dateUtc="2021-01-23T01:28:00Z"/>
  <w16cex:commentExtensible w16cex:durableId="23B597EF" w16cex:dateUtc="2021-01-23T02:29:00Z"/>
  <w16cex:commentExtensible w16cex:durableId="23B59974" w16cex:dateUtc="2021-01-23T02:35:00Z"/>
  <w16cex:commentExtensible w16cex:durableId="23B59A2D" w16cex:dateUtc="2021-01-23T02:38:00Z"/>
  <w16cex:commentExtensible w16cex:durableId="23B59DDE" w16cex:dateUtc="2021-01-23T02:54:00Z"/>
  <w16cex:commentExtensible w16cex:durableId="23B048C9" w16cex:dateUtc="2021-01-19T01:50:00Z"/>
  <w16cex:commentExtensible w16cex:durableId="23B59E4C" w16cex:dateUtc="2021-01-23T02:56:00Z"/>
  <w16cex:commentExtensible w16cex:durableId="23B5A518" w16cex:dateUtc="2021-01-23T03:25:00Z"/>
  <w16cex:commentExtensible w16cex:durableId="23B5AAD0" w16cex:dateUtc="2021-01-23T03:49:00Z"/>
  <w16cex:commentExtensible w16cex:durableId="23B5AB50" w16cex:dateUtc="2021-01-23T03:51:00Z"/>
  <w16cex:commentExtensible w16cex:durableId="23AD9A9E" w16cex:dateUtc="2021-01-17T01:02:00Z"/>
  <w16cex:commentExtensible w16cex:durableId="23B9B195" w16cex:dateUtc="2021-01-26T05:07:00Z"/>
  <w16cex:commentExtensible w16cex:durableId="23B6B65B" w16cex:dateUtc="2021-01-23T22:51:00Z"/>
  <w16cex:commentExtensible w16cex:durableId="23B6DDA4" w16cex:dateUtc="2021-01-24T01:38:00Z"/>
  <w16cex:commentExtensible w16cex:durableId="23B6DE07" w16cex:dateUtc="2021-01-24T01:40:00Z"/>
  <w16cex:commentExtensible w16cex:durableId="23B6DE70" w16cex:dateUtc="2021-01-24T01:42:00Z"/>
  <w16cex:commentExtensible w16cex:durableId="23AFD142" w16cex:dateUtc="2021-01-18T17:20:00Z"/>
  <w16cex:commentExtensible w16cex:durableId="23B6DF89" w16cex:dateUtc="2021-01-24T01:46:00Z"/>
  <w16cex:commentExtensible w16cex:durableId="23B6DF1B" w16cex:dateUtc="2021-01-24T01:44:00Z"/>
  <w16cex:commentExtensible w16cex:durableId="23AFD19A" w16cex:dateUtc="2021-01-18T17:21:00Z"/>
  <w16cex:commentExtensible w16cex:durableId="23AFD209" w16cex:dateUtc="2021-01-18T17:23:00Z"/>
  <w16cex:commentExtensible w16cex:durableId="23B6E2B2" w16cex:dateUtc="2021-01-24T02:00:00Z"/>
  <w16cex:commentExtensible w16cex:durableId="23B6E314" w16cex:dateUtc="2021-01-24T02:01:00Z"/>
  <w16cex:commentExtensible w16cex:durableId="23BA4E1D" w16cex:dateUtc="2021-01-26T16:15:00Z"/>
  <w16cex:commentExtensible w16cex:durableId="23B6E6E1" w16cex:dateUtc="2021-01-24T02:18:00Z"/>
  <w16cex:commentExtensible w16cex:durableId="23B04ED8" w16cex:dateUtc="2021-01-19T02:15:00Z"/>
  <w16cex:commentExtensible w16cex:durableId="23B6E8E9" w16cex:dateUtc="2021-01-24T02:26:00Z"/>
  <w16cex:commentExtensible w16cex:durableId="23B05F2B" w16cex:dateUtc="2021-01-17T01:23:00Z"/>
  <w16cex:commentExtensible w16cex:durableId="23B04F79" w16cex:dateUtc="2021-01-19T02:18:00Z"/>
  <w16cex:commentExtensible w16cex:durableId="23B904C6" w16cex:dateUtc="2021-01-25T16:50:00Z"/>
  <w16cex:commentExtensible w16cex:durableId="23B0E989" w16cex:dateUtc="2021-01-19T13:15:00Z"/>
  <w16cex:commentExtensible w16cex:durableId="23B905E7" w16cex:dateUtc="2021-01-25T16:55:00Z"/>
  <w16cex:commentExtensible w16cex:durableId="23B90776" w16cex:dateUtc="2021-01-25T17:01:00Z"/>
  <w16cex:commentExtensible w16cex:durableId="23B9083D" w16cex:dateUtc="2021-01-25T17:05:00Z"/>
  <w16cex:commentExtensible w16cex:durableId="23ADA2E5" w16cex:dateUtc="2021-01-17T01:37:00Z"/>
  <w16cex:commentExtensible w16cex:durableId="23B90931" w16cex:dateUtc="2021-01-25T17:09:00Z"/>
  <w16cex:commentExtensible w16cex:durableId="23AFD567" w16cex:dateUtc="2021-01-18T17:37:00Z"/>
  <w16cex:commentExtensible w16cex:durableId="23B99AA3" w16cex:dateUtc="2021-01-26T03:29:00Z"/>
  <w16cex:commentExtensible w16cex:durableId="23B99B3C" w16cex:dateUtc="2021-01-26T03:32:00Z"/>
  <w16cex:commentExtensible w16cex:durableId="23B6E49F" w16cex:dateUtc="2021-01-24T02:08:00Z"/>
  <w16cex:commentExtensible w16cex:durableId="23B59AE2" w16cex:dateUtc="2021-01-23T02:41:00Z"/>
  <w16cex:commentExtensible w16cex:durableId="23AFF140" w16cex:dateUtc="2021-01-18T19:36:00Z"/>
  <w16cex:commentExtensible w16cex:durableId="23AFF304" w16cex:dateUtc="2021-01-18T19:44:00Z"/>
  <w16cex:commentExtensible w16cex:durableId="23AFF442" w16cex:dateUtc="2021-01-18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A614B6" w16cid:durableId="23B90AF8"/>
  <w16cid:commentId w16cid:paraId="7CB7137E" w16cid:durableId="23B58437"/>
  <w16cid:commentId w16cid:paraId="4DEA8082" w16cid:durableId="23B584D9"/>
  <w16cid:commentId w16cid:paraId="08B47245" w16cid:durableId="23B58526"/>
  <w16cid:commentId w16cid:paraId="14C791C0" w16cid:durableId="23B5859B"/>
  <w16cid:commentId w16cid:paraId="600F13B2" w16cid:durableId="23B5862A"/>
  <w16cid:commentId w16cid:paraId="581DC4D0" w16cid:durableId="23B5868A"/>
  <w16cid:commentId w16cid:paraId="7391ADF6" w16cid:durableId="23B589A1"/>
  <w16cid:commentId w16cid:paraId="683DC446" w16cid:durableId="23B597EF"/>
  <w16cid:commentId w16cid:paraId="2D5A40A4" w16cid:durableId="23B59974"/>
  <w16cid:commentId w16cid:paraId="13AB4F89" w16cid:durableId="23B59A2D"/>
  <w16cid:commentId w16cid:paraId="74D75583" w16cid:durableId="23B59DDE"/>
  <w16cid:commentId w16cid:paraId="437DFBDD" w16cid:durableId="23B048C9"/>
  <w16cid:commentId w16cid:paraId="3BC89C7A" w16cid:durableId="23B59E4C"/>
  <w16cid:commentId w16cid:paraId="41BB73F1" w16cid:durableId="23B5A518"/>
  <w16cid:commentId w16cid:paraId="6E480640" w16cid:durableId="23B5AAD0"/>
  <w16cid:commentId w16cid:paraId="6080922B" w16cid:durableId="23B5AB50"/>
  <w16cid:commentId w16cid:paraId="75CC11B5" w16cid:durableId="23AD9A9E"/>
  <w16cid:commentId w16cid:paraId="35786477" w16cid:durableId="23B9B195"/>
  <w16cid:commentId w16cid:paraId="2F60575A" w16cid:durableId="23B6B65B"/>
  <w16cid:commentId w16cid:paraId="3963C9B6" w16cid:durableId="23B6DDA4"/>
  <w16cid:commentId w16cid:paraId="6C488BCC" w16cid:durableId="23B6DE07"/>
  <w16cid:commentId w16cid:paraId="1E7FBDAB" w16cid:durableId="23B6DE70"/>
  <w16cid:commentId w16cid:paraId="5B2F968A" w16cid:durableId="23AFD142"/>
  <w16cid:commentId w16cid:paraId="3BEBD95C" w16cid:durableId="23B6DF89"/>
  <w16cid:commentId w16cid:paraId="0E875C79" w16cid:durableId="23B6DF1B"/>
  <w16cid:commentId w16cid:paraId="1BC31D19" w16cid:durableId="23AFD19A"/>
  <w16cid:commentId w16cid:paraId="1EAB2902" w16cid:durableId="23AFD209"/>
  <w16cid:commentId w16cid:paraId="0BB7015A" w16cid:durableId="23B6E2B2"/>
  <w16cid:commentId w16cid:paraId="6D54A6A6" w16cid:durableId="23B6E314"/>
  <w16cid:commentId w16cid:paraId="651E6CCB" w16cid:durableId="23BA4E1D"/>
  <w16cid:commentId w16cid:paraId="6F61EC29" w16cid:durableId="23B6E6E1"/>
  <w16cid:commentId w16cid:paraId="218F3AFA" w16cid:durableId="23B04ED8"/>
  <w16cid:commentId w16cid:paraId="2298C2DA" w16cid:durableId="23B6E8E9"/>
  <w16cid:commentId w16cid:paraId="649E8534" w16cid:durableId="23B05F2B"/>
  <w16cid:commentId w16cid:paraId="7657A4F5" w16cid:durableId="23B04F79"/>
  <w16cid:commentId w16cid:paraId="1BAC5829" w16cid:durableId="23B904C6"/>
  <w16cid:commentId w16cid:paraId="768F0E43" w16cid:durableId="23B0E989"/>
  <w16cid:commentId w16cid:paraId="2E489BA2" w16cid:durableId="23B905E7"/>
  <w16cid:commentId w16cid:paraId="4C4740DD" w16cid:durableId="23B90776"/>
  <w16cid:commentId w16cid:paraId="626E7114" w16cid:durableId="23B9083D"/>
  <w16cid:commentId w16cid:paraId="6D2FB32F" w16cid:durableId="23ADA2E5"/>
  <w16cid:commentId w16cid:paraId="17FCB91D" w16cid:durableId="23B90931"/>
  <w16cid:commentId w16cid:paraId="42D99527" w16cid:durableId="23AFD567"/>
  <w16cid:commentId w16cid:paraId="3CE44F6B" w16cid:durableId="23B99AA3"/>
  <w16cid:commentId w16cid:paraId="261B4809" w16cid:durableId="23B99B3C"/>
  <w16cid:commentId w16cid:paraId="59325CEA" w16cid:durableId="23B6E49F"/>
  <w16cid:commentId w16cid:paraId="40DBD912" w16cid:durableId="23B59AE2"/>
  <w16cid:commentId w16cid:paraId="451CD764" w16cid:durableId="23AFF140"/>
  <w16cid:commentId w16cid:paraId="4FDCCF4A" w16cid:durableId="23AFF304"/>
  <w16cid:commentId w16cid:paraId="6234075F" w16cid:durableId="23AFF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6363B"/>
    <w:multiLevelType w:val="hybridMultilevel"/>
    <w:tmpl w:val="DEDE6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814C5"/>
    <w:multiLevelType w:val="hybridMultilevel"/>
    <w:tmpl w:val="4800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lw">
    <w15:presenceInfo w15:providerId="None" w15:userId="caylw"/>
  </w15:person>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61554"/>
    <w:rsid w:val="000647C1"/>
    <w:rsid w:val="0009600C"/>
    <w:rsid w:val="000B26E9"/>
    <w:rsid w:val="000B28A1"/>
    <w:rsid w:val="000B2FF0"/>
    <w:rsid w:val="000B6F05"/>
    <w:rsid w:val="000C79DD"/>
    <w:rsid w:val="000D3D14"/>
    <w:rsid w:val="000D3E45"/>
    <w:rsid w:val="00101E80"/>
    <w:rsid w:val="00104069"/>
    <w:rsid w:val="001078BF"/>
    <w:rsid w:val="00114875"/>
    <w:rsid w:val="00125036"/>
    <w:rsid w:val="00130C43"/>
    <w:rsid w:val="001526D9"/>
    <w:rsid w:val="00153B78"/>
    <w:rsid w:val="0016461F"/>
    <w:rsid w:val="00165578"/>
    <w:rsid w:val="00177F05"/>
    <w:rsid w:val="00194467"/>
    <w:rsid w:val="001A17D7"/>
    <w:rsid w:val="001C1CBB"/>
    <w:rsid w:val="001C4601"/>
    <w:rsid w:val="001C6587"/>
    <w:rsid w:val="001D152D"/>
    <w:rsid w:val="001D2764"/>
    <w:rsid w:val="001D2B56"/>
    <w:rsid w:val="001D6D1F"/>
    <w:rsid w:val="001E0FA4"/>
    <w:rsid w:val="001F2829"/>
    <w:rsid w:val="001F3C25"/>
    <w:rsid w:val="001F484C"/>
    <w:rsid w:val="002113F4"/>
    <w:rsid w:val="00216C67"/>
    <w:rsid w:val="00250F74"/>
    <w:rsid w:val="00272894"/>
    <w:rsid w:val="002823A1"/>
    <w:rsid w:val="002B4E2B"/>
    <w:rsid w:val="002C4239"/>
    <w:rsid w:val="00303046"/>
    <w:rsid w:val="00306FB5"/>
    <w:rsid w:val="00307E51"/>
    <w:rsid w:val="00313DE8"/>
    <w:rsid w:val="003216BC"/>
    <w:rsid w:val="003528A8"/>
    <w:rsid w:val="00381787"/>
    <w:rsid w:val="003B4985"/>
    <w:rsid w:val="003C042E"/>
    <w:rsid w:val="003C0645"/>
    <w:rsid w:val="003D02F0"/>
    <w:rsid w:val="003E068A"/>
    <w:rsid w:val="003E1F53"/>
    <w:rsid w:val="003F4373"/>
    <w:rsid w:val="004101C4"/>
    <w:rsid w:val="00413780"/>
    <w:rsid w:val="00417652"/>
    <w:rsid w:val="004178EC"/>
    <w:rsid w:val="00420E43"/>
    <w:rsid w:val="00424CFC"/>
    <w:rsid w:val="004607FF"/>
    <w:rsid w:val="00460AB6"/>
    <w:rsid w:val="004625F6"/>
    <w:rsid w:val="00467AF7"/>
    <w:rsid w:val="004722BB"/>
    <w:rsid w:val="004843A9"/>
    <w:rsid w:val="00491375"/>
    <w:rsid w:val="00493F27"/>
    <w:rsid w:val="004A6E9D"/>
    <w:rsid w:val="004B4B74"/>
    <w:rsid w:val="004B5816"/>
    <w:rsid w:val="004C01AA"/>
    <w:rsid w:val="004D12BE"/>
    <w:rsid w:val="00503B76"/>
    <w:rsid w:val="00505E77"/>
    <w:rsid w:val="00506225"/>
    <w:rsid w:val="00507009"/>
    <w:rsid w:val="005178A3"/>
    <w:rsid w:val="00526E3A"/>
    <w:rsid w:val="005355BB"/>
    <w:rsid w:val="00545147"/>
    <w:rsid w:val="00553D14"/>
    <w:rsid w:val="005544BF"/>
    <w:rsid w:val="00562B16"/>
    <w:rsid w:val="00574236"/>
    <w:rsid w:val="005B2012"/>
    <w:rsid w:val="005C0CF8"/>
    <w:rsid w:val="005E155D"/>
    <w:rsid w:val="005F3206"/>
    <w:rsid w:val="005F707E"/>
    <w:rsid w:val="00605632"/>
    <w:rsid w:val="0060732D"/>
    <w:rsid w:val="00607F08"/>
    <w:rsid w:val="00614044"/>
    <w:rsid w:val="00657FE1"/>
    <w:rsid w:val="006618E2"/>
    <w:rsid w:val="00683EFF"/>
    <w:rsid w:val="00691FAD"/>
    <w:rsid w:val="006A1832"/>
    <w:rsid w:val="006A72C7"/>
    <w:rsid w:val="006B2C55"/>
    <w:rsid w:val="006C3C37"/>
    <w:rsid w:val="006D1CDA"/>
    <w:rsid w:val="006D304B"/>
    <w:rsid w:val="006D76BC"/>
    <w:rsid w:val="00703DBF"/>
    <w:rsid w:val="00707500"/>
    <w:rsid w:val="00715F16"/>
    <w:rsid w:val="00720FBF"/>
    <w:rsid w:val="0075260A"/>
    <w:rsid w:val="00784432"/>
    <w:rsid w:val="00784B4B"/>
    <w:rsid w:val="007B7AD0"/>
    <w:rsid w:val="007E193F"/>
    <w:rsid w:val="0080050A"/>
    <w:rsid w:val="00807E35"/>
    <w:rsid w:val="00814BC1"/>
    <w:rsid w:val="0081787B"/>
    <w:rsid w:val="00824FBF"/>
    <w:rsid w:val="00835A95"/>
    <w:rsid w:val="0083747A"/>
    <w:rsid w:val="00845D36"/>
    <w:rsid w:val="008562D7"/>
    <w:rsid w:val="008575D6"/>
    <w:rsid w:val="008710DC"/>
    <w:rsid w:val="00885020"/>
    <w:rsid w:val="00885629"/>
    <w:rsid w:val="00890CFE"/>
    <w:rsid w:val="00892D42"/>
    <w:rsid w:val="008A6B11"/>
    <w:rsid w:val="008B56C0"/>
    <w:rsid w:val="008C0942"/>
    <w:rsid w:val="008C6B70"/>
    <w:rsid w:val="008D33FD"/>
    <w:rsid w:val="008D54A9"/>
    <w:rsid w:val="008D5618"/>
    <w:rsid w:val="008E5995"/>
    <w:rsid w:val="008E78AF"/>
    <w:rsid w:val="00901F58"/>
    <w:rsid w:val="00902F4F"/>
    <w:rsid w:val="00906D77"/>
    <w:rsid w:val="00915515"/>
    <w:rsid w:val="009205B2"/>
    <w:rsid w:val="00925772"/>
    <w:rsid w:val="0095025A"/>
    <w:rsid w:val="009767E1"/>
    <w:rsid w:val="00986BFF"/>
    <w:rsid w:val="009A171A"/>
    <w:rsid w:val="009E5683"/>
    <w:rsid w:val="00A060A4"/>
    <w:rsid w:val="00A10425"/>
    <w:rsid w:val="00A17BAE"/>
    <w:rsid w:val="00A24B6E"/>
    <w:rsid w:val="00A30917"/>
    <w:rsid w:val="00A5741D"/>
    <w:rsid w:val="00A62C10"/>
    <w:rsid w:val="00A6740F"/>
    <w:rsid w:val="00A722FA"/>
    <w:rsid w:val="00A73984"/>
    <w:rsid w:val="00A7612D"/>
    <w:rsid w:val="00A95417"/>
    <w:rsid w:val="00A968AF"/>
    <w:rsid w:val="00A96F0C"/>
    <w:rsid w:val="00A97E7A"/>
    <w:rsid w:val="00AA6BEB"/>
    <w:rsid w:val="00AB434E"/>
    <w:rsid w:val="00AC421D"/>
    <w:rsid w:val="00AD3864"/>
    <w:rsid w:val="00AE32A2"/>
    <w:rsid w:val="00AE72A5"/>
    <w:rsid w:val="00AF3EF9"/>
    <w:rsid w:val="00AF74AE"/>
    <w:rsid w:val="00B31776"/>
    <w:rsid w:val="00B41422"/>
    <w:rsid w:val="00B429DF"/>
    <w:rsid w:val="00B45E2C"/>
    <w:rsid w:val="00B72AC6"/>
    <w:rsid w:val="00B7331B"/>
    <w:rsid w:val="00B94B0C"/>
    <w:rsid w:val="00BA2616"/>
    <w:rsid w:val="00BC0651"/>
    <w:rsid w:val="00BC4A9B"/>
    <w:rsid w:val="00BD0AC0"/>
    <w:rsid w:val="00BF0817"/>
    <w:rsid w:val="00BF0E04"/>
    <w:rsid w:val="00C07F7F"/>
    <w:rsid w:val="00C11E44"/>
    <w:rsid w:val="00C24C57"/>
    <w:rsid w:val="00C26EA3"/>
    <w:rsid w:val="00C36789"/>
    <w:rsid w:val="00C53D96"/>
    <w:rsid w:val="00C76284"/>
    <w:rsid w:val="00C9315C"/>
    <w:rsid w:val="00C97C9B"/>
    <w:rsid w:val="00CB6029"/>
    <w:rsid w:val="00CC767F"/>
    <w:rsid w:val="00CD002A"/>
    <w:rsid w:val="00CD6297"/>
    <w:rsid w:val="00CE13E6"/>
    <w:rsid w:val="00CF0F1F"/>
    <w:rsid w:val="00CF1A59"/>
    <w:rsid w:val="00CF330F"/>
    <w:rsid w:val="00CF3336"/>
    <w:rsid w:val="00D3643D"/>
    <w:rsid w:val="00D41E18"/>
    <w:rsid w:val="00D47582"/>
    <w:rsid w:val="00D73C2D"/>
    <w:rsid w:val="00D854DE"/>
    <w:rsid w:val="00D933E3"/>
    <w:rsid w:val="00DA5708"/>
    <w:rsid w:val="00DA7540"/>
    <w:rsid w:val="00DB5ABB"/>
    <w:rsid w:val="00DC4A17"/>
    <w:rsid w:val="00DC73D1"/>
    <w:rsid w:val="00DD3EEE"/>
    <w:rsid w:val="00DD7067"/>
    <w:rsid w:val="00DF27EB"/>
    <w:rsid w:val="00E00F63"/>
    <w:rsid w:val="00E04ED8"/>
    <w:rsid w:val="00E1268C"/>
    <w:rsid w:val="00E15216"/>
    <w:rsid w:val="00E20DD4"/>
    <w:rsid w:val="00E6452C"/>
    <w:rsid w:val="00E6651E"/>
    <w:rsid w:val="00E73778"/>
    <w:rsid w:val="00E800F0"/>
    <w:rsid w:val="00E80EDD"/>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94AE6"/>
    <w:rsid w:val="00FA1E15"/>
    <w:rsid w:val="00FB7D19"/>
    <w:rsid w:val="00FF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4601"/>
    <w:rPr>
      <w:color w:val="0563C1" w:themeColor="hyperlink"/>
      <w:u w:val="single"/>
    </w:rPr>
  </w:style>
  <w:style w:type="character" w:styleId="UnresolvedMention">
    <w:name w:val="Unresolved Mention"/>
    <w:basedOn w:val="DefaultParagraphFont"/>
    <w:uiPriority w:val="99"/>
    <w:semiHidden/>
    <w:unhideWhenUsed/>
    <w:rsid w:val="001C4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full/10.1111/j.1365-294X.2010.04808.x"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31007</Words>
  <Characters>176743</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caylw</cp:lastModifiedBy>
  <cp:revision>2</cp:revision>
  <cp:lastPrinted>2020-12-17T00:29:00Z</cp:lastPrinted>
  <dcterms:created xsi:type="dcterms:W3CDTF">2021-01-26T16:41:00Z</dcterms:created>
  <dcterms:modified xsi:type="dcterms:W3CDTF">2021-01-26T16:41:00Z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